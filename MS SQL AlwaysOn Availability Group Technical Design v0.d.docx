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5564BC" w14:textId="77777777" w:rsidR="00036679" w:rsidRPr="00050A65" w:rsidRDefault="00036679" w:rsidP="00984DA2"/>
    <w:p w14:paraId="5B5564BD" w14:textId="77777777" w:rsidR="00B00009" w:rsidRPr="00050A65" w:rsidRDefault="00B00009" w:rsidP="00984DA2"/>
    <w:p w14:paraId="5B5564BE" w14:textId="77777777" w:rsidR="00A3619C" w:rsidRPr="00050A65" w:rsidRDefault="00A3619C" w:rsidP="00984DA2"/>
    <w:p w14:paraId="5B5564BF" w14:textId="77777777" w:rsidR="00A3619C" w:rsidRPr="00050A65" w:rsidRDefault="00A3619C" w:rsidP="00984DA2"/>
    <w:p w14:paraId="5B5564C0" w14:textId="77777777" w:rsidR="00A3619C" w:rsidRPr="00050A65" w:rsidRDefault="00A3619C" w:rsidP="00984DA2"/>
    <w:p w14:paraId="5B5564C1" w14:textId="77777777" w:rsidR="00A3619C" w:rsidRPr="00050A65" w:rsidRDefault="00A3619C" w:rsidP="00984DA2"/>
    <w:p w14:paraId="5B5564C2" w14:textId="77777777" w:rsidR="00A3619C" w:rsidRPr="00050A65" w:rsidRDefault="00A3619C" w:rsidP="00984DA2"/>
    <w:p w14:paraId="5B5564C3" w14:textId="77777777" w:rsidR="00A3619C" w:rsidRPr="00050A65" w:rsidRDefault="00A3619C" w:rsidP="00984DA2"/>
    <w:tbl>
      <w:tblPr>
        <w:tblW w:w="9810" w:type="dxa"/>
        <w:tblInd w:w="-162" w:type="dxa"/>
        <w:tblBorders>
          <w:top w:val="single" w:sz="4" w:space="0" w:color="FFFFFF"/>
        </w:tblBorders>
        <w:shd w:val="clear" w:color="auto" w:fill="29568F"/>
        <w:tblLayout w:type="fixed"/>
        <w:tblLook w:val="0000" w:firstRow="0" w:lastRow="0" w:firstColumn="0" w:lastColumn="0" w:noHBand="0" w:noVBand="0"/>
      </w:tblPr>
      <w:tblGrid>
        <w:gridCol w:w="9810"/>
      </w:tblGrid>
      <w:tr w:rsidR="00A3619C" w:rsidRPr="00A3459B" w14:paraId="5B5564C6" w14:textId="77777777" w:rsidTr="00A3459B">
        <w:trPr>
          <w:trHeight w:val="1503"/>
        </w:trPr>
        <w:tc>
          <w:tcPr>
            <w:tcW w:w="9810" w:type="dxa"/>
            <w:tcBorders>
              <w:top w:val="nil"/>
            </w:tcBorders>
            <w:shd w:val="clear" w:color="auto" w:fill="002060"/>
            <w:vAlign w:val="center"/>
          </w:tcPr>
          <w:p w14:paraId="5B5564C4" w14:textId="77777777" w:rsidR="007761BF" w:rsidRPr="00A3459B" w:rsidRDefault="00D13352" w:rsidP="00036679">
            <w:pPr>
              <w:pStyle w:val="CoverTitle"/>
              <w:rPr>
                <w:lang w:val="en-GB"/>
              </w:rPr>
            </w:pPr>
            <w:r w:rsidRPr="00A3459B">
              <w:rPr>
                <w:lang w:val="en-GB"/>
              </w:rPr>
              <w:t>Norfolk &amp; Suffolk Constabulary</w:t>
            </w:r>
          </w:p>
          <w:p w14:paraId="5B5564C5" w14:textId="77777777" w:rsidR="00A3619C" w:rsidRPr="00A3459B" w:rsidRDefault="00234461" w:rsidP="002F73DA">
            <w:pPr>
              <w:pStyle w:val="CoverTitle"/>
              <w:rPr>
                <w:lang w:val="en-GB"/>
              </w:rPr>
            </w:pPr>
            <w:r>
              <w:rPr>
                <w:lang w:val="en-GB"/>
              </w:rPr>
              <w:fldChar w:fldCharType="begin"/>
            </w:r>
            <w:r>
              <w:rPr>
                <w:lang w:val="en-GB"/>
              </w:rPr>
              <w:instrText xml:space="preserve"> DOCPROPERTY  Category  \* MERGEFORMAT </w:instrText>
            </w:r>
            <w:r>
              <w:rPr>
                <w:lang w:val="en-GB"/>
              </w:rPr>
              <w:fldChar w:fldCharType="separate"/>
            </w:r>
            <w:r w:rsidR="00312FAE">
              <w:rPr>
                <w:lang w:val="en-GB"/>
              </w:rPr>
              <w:t>ICT Infrastructure Technical Design</w:t>
            </w:r>
            <w:r>
              <w:rPr>
                <w:lang w:val="en-GB"/>
              </w:rPr>
              <w:fldChar w:fldCharType="end"/>
            </w:r>
          </w:p>
        </w:tc>
      </w:tr>
      <w:tr w:rsidR="00A3619C" w:rsidRPr="00A3459B" w14:paraId="5B5564C9" w14:textId="77777777" w:rsidTr="00A3459B">
        <w:trPr>
          <w:trHeight w:hRule="exact" w:val="567"/>
        </w:trPr>
        <w:tc>
          <w:tcPr>
            <w:tcW w:w="9810" w:type="dxa"/>
            <w:shd w:val="clear" w:color="auto" w:fill="002060"/>
          </w:tcPr>
          <w:p w14:paraId="5B5564C7" w14:textId="190F0304" w:rsidR="00A3619C" w:rsidRPr="00A3459B" w:rsidRDefault="00430DE2" w:rsidP="002F73DA">
            <w:pPr>
              <w:pStyle w:val="CoverTitle"/>
              <w:rPr>
                <w:lang w:val="en-GB"/>
              </w:rPr>
            </w:pPr>
            <w:r>
              <w:rPr>
                <w:lang w:val="en-GB"/>
              </w:rPr>
              <w:fldChar w:fldCharType="begin"/>
            </w:r>
            <w:r>
              <w:rPr>
                <w:lang w:val="en-GB"/>
              </w:rPr>
              <w:instrText xml:space="preserve"> TITLE   \* MERGEFORMAT </w:instrText>
            </w:r>
            <w:r>
              <w:rPr>
                <w:lang w:val="en-GB"/>
              </w:rPr>
              <w:fldChar w:fldCharType="separate"/>
            </w:r>
            <w:r w:rsidR="00312FAE">
              <w:rPr>
                <w:lang w:val="en-GB"/>
              </w:rPr>
              <w:t>SQL AlwaysOn Availability Group</w:t>
            </w:r>
            <w:r>
              <w:rPr>
                <w:lang w:val="en-GB"/>
              </w:rPr>
              <w:fldChar w:fldCharType="end"/>
            </w:r>
            <w:r>
              <w:rPr>
                <w:lang w:val="en-GB"/>
              </w:rPr>
              <w:t xml:space="preserve"> </w:t>
            </w:r>
            <w:sdt>
              <w:sdtPr>
                <w:alias w:val="Abstract"/>
                <w:tag w:val=""/>
                <w:id w:val="781846722"/>
                <w:placeholder>
                  <w:docPart w:val="7F6AE4CA6E764B05B1DFA7F01539BA0A"/>
                </w:placeholder>
                <w:dataBinding w:prefixMappings="xmlns:ns0='http://schemas.microsoft.com/office/2006/coverPageProps' " w:xpath="/ns0:CoverPageProperties[1]/ns0:Abstract[1]" w:storeItemID="{55AF091B-3C7A-41E3-B477-F2FDAA23CFDA}"/>
                <w:text/>
              </w:sdtPr>
              <w:sdtContent>
                <w:r w:rsidR="00BE5CC3">
                  <w:rPr>
                    <w:lang w:val="en-GB"/>
                  </w:rPr>
                  <w:t>v0.d</w:t>
                </w:r>
              </w:sdtContent>
            </w:sdt>
            <w:r w:rsidR="00A3619C" w:rsidRPr="00A3459B">
              <w:rPr>
                <w:lang w:val="en-GB"/>
              </w:rPr>
              <w:t xml:space="preserve">– </w:t>
            </w:r>
            <w:sdt>
              <w:sdtPr>
                <w:rPr>
                  <w:lang w:val="en-GB"/>
                </w:rPr>
                <w:alias w:val="Status"/>
                <w:tag w:val=""/>
                <w:id w:val="-1435900034"/>
                <w:placeholder>
                  <w:docPart w:val="C9C6986A0D2847CCB74F0F9EED7814C5"/>
                </w:placeholder>
                <w:dataBinding w:prefixMappings="xmlns:ns0='http://purl.org/dc/elements/1.1/' xmlns:ns1='http://schemas.openxmlformats.org/package/2006/metadata/core-properties' " w:xpath="/ns1:coreProperties[1]/ns1:contentStatus[1]" w:storeItemID="{6C3C8BC8-F283-45AE-878A-BAB7291924A1}"/>
                <w:text/>
              </w:sdtPr>
              <w:sdtContent>
                <w:r w:rsidR="00331F0B">
                  <w:rPr>
                    <w:lang w:val="en-GB"/>
                  </w:rPr>
                  <w:t>DRAFT</w:t>
                </w:r>
              </w:sdtContent>
            </w:sdt>
          </w:p>
          <w:p w14:paraId="5B5564C8" w14:textId="77777777" w:rsidR="00A3619C" w:rsidRPr="00A3459B" w:rsidRDefault="00A3619C" w:rsidP="002F73DA">
            <w:pPr>
              <w:pStyle w:val="CoverTitle"/>
              <w:rPr>
                <w:lang w:val="en-GB"/>
              </w:rPr>
            </w:pPr>
          </w:p>
        </w:tc>
      </w:tr>
      <w:tr w:rsidR="00A3619C" w:rsidRPr="00050A65" w14:paraId="5B5564CC" w14:textId="77777777" w:rsidTr="00104086">
        <w:trPr>
          <w:trHeight w:hRule="exact" w:val="520"/>
        </w:trPr>
        <w:tc>
          <w:tcPr>
            <w:tcW w:w="9810" w:type="dxa"/>
            <w:shd w:val="clear" w:color="auto" w:fill="002060"/>
          </w:tcPr>
          <w:p w14:paraId="5B5564CA" w14:textId="77777777" w:rsidR="00A3619C" w:rsidRPr="00A3459B" w:rsidRDefault="00EC636C" w:rsidP="008C1E06">
            <w:pPr>
              <w:pStyle w:val="DocDate"/>
              <w:tabs>
                <w:tab w:val="center" w:pos="5013"/>
              </w:tabs>
            </w:pPr>
            <w:r>
              <w:fldChar w:fldCharType="begin"/>
            </w:r>
            <w:r>
              <w:instrText xml:space="preserve"> CREATEDATE  \@ "dd MMM YYYY"  \* MERGEFORMAT </w:instrText>
            </w:r>
            <w:r>
              <w:fldChar w:fldCharType="separate"/>
            </w:r>
            <w:r w:rsidR="00CE6974">
              <w:rPr>
                <w:noProof/>
              </w:rPr>
              <w:t>16 May 2016</w:t>
            </w:r>
            <w:r>
              <w:fldChar w:fldCharType="end"/>
            </w:r>
            <w:r w:rsidR="008C1E06">
              <w:tab/>
            </w:r>
          </w:p>
          <w:p w14:paraId="5B5564CB" w14:textId="77777777" w:rsidR="00A3619C" w:rsidRPr="00A3459B" w:rsidRDefault="00A3619C" w:rsidP="00104086">
            <w:pPr>
              <w:spacing w:before="0" w:after="0"/>
            </w:pPr>
          </w:p>
        </w:tc>
      </w:tr>
    </w:tbl>
    <w:p w14:paraId="5B5564CD" w14:textId="77777777" w:rsidR="00B00009" w:rsidRPr="00050A65" w:rsidRDefault="000E5BDC" w:rsidP="000E5BDC">
      <w:pPr>
        <w:pStyle w:val="Heading1"/>
        <w:numPr>
          <w:ilvl w:val="0"/>
          <w:numId w:val="0"/>
        </w:numPr>
        <w:ind w:left="432" w:hanging="432"/>
      </w:pPr>
      <w:bookmarkStart w:id="0" w:name="_Toc452464920"/>
      <w:r>
        <w:t>Document D</w:t>
      </w:r>
      <w:r w:rsidR="00FE2C2A" w:rsidRPr="00050A65">
        <w:t>ata</w:t>
      </w:r>
      <w:bookmarkEnd w:id="0"/>
    </w:p>
    <w:p w14:paraId="5B5564CE" w14:textId="77777777" w:rsidR="00FE2C2A" w:rsidRPr="00050A65" w:rsidRDefault="00FE2C2A" w:rsidP="00FE2C2A">
      <w:pPr>
        <w:pStyle w:val="Heading2"/>
      </w:pPr>
      <w:bookmarkStart w:id="1" w:name="_Toc452464921"/>
      <w:r w:rsidRPr="00050A65">
        <w:t>Change History</w:t>
      </w:r>
      <w:bookmarkEnd w:id="1"/>
    </w:p>
    <w:p w14:paraId="5B5564CF" w14:textId="77777777" w:rsidR="00B00009" w:rsidRPr="00050A65" w:rsidRDefault="00B00009" w:rsidP="005B5B98">
      <w:pPr>
        <w:spacing w:before="120"/>
      </w:pPr>
      <w:r w:rsidRPr="00050A65">
        <w:t>The following Change History log contains a record of changes made to this document:</w:t>
      </w:r>
    </w:p>
    <w:tbl>
      <w:tblPr>
        <w:tblW w:w="0" w:type="auto"/>
        <w:tblInd w:w="108" w:type="dxa"/>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00" w:firstRow="0" w:lastRow="0" w:firstColumn="0" w:lastColumn="0" w:noHBand="0" w:noVBand="0"/>
      </w:tblPr>
      <w:tblGrid>
        <w:gridCol w:w="1530"/>
        <w:gridCol w:w="990"/>
        <w:gridCol w:w="1980"/>
        <w:gridCol w:w="4680"/>
      </w:tblGrid>
      <w:tr w:rsidR="00B00009" w:rsidRPr="00CC2E5D" w14:paraId="5B5564D4" w14:textId="77777777" w:rsidTr="00CC2E5D">
        <w:tc>
          <w:tcPr>
            <w:tcW w:w="1530" w:type="dxa"/>
            <w:tcBorders>
              <w:top w:val="single" w:sz="2" w:space="0" w:color="auto"/>
              <w:bottom w:val="single" w:sz="6" w:space="0" w:color="000000"/>
              <w:right w:val="single" w:sz="6" w:space="0" w:color="FFFFFF"/>
            </w:tcBorders>
            <w:shd w:val="clear" w:color="auto" w:fill="F2F2F2"/>
          </w:tcPr>
          <w:p w14:paraId="5B5564D0" w14:textId="77777777" w:rsidR="00B00009" w:rsidRPr="00CC2E5D" w:rsidRDefault="00B00009" w:rsidP="006B5B04">
            <w:pPr>
              <w:pStyle w:val="TableHeading"/>
              <w:rPr>
                <w:rFonts w:ascii="Arial" w:hAnsi="Arial" w:cs="Arial"/>
                <w:lang w:val="en-GB"/>
              </w:rPr>
            </w:pPr>
            <w:r w:rsidRPr="00CC2E5D">
              <w:rPr>
                <w:rFonts w:ascii="Arial" w:hAnsi="Arial" w:cs="Arial"/>
                <w:lang w:val="en-GB"/>
              </w:rPr>
              <w:t>Published / Revised</w:t>
            </w:r>
          </w:p>
        </w:tc>
        <w:tc>
          <w:tcPr>
            <w:tcW w:w="990" w:type="dxa"/>
            <w:tcBorders>
              <w:top w:val="single" w:sz="2" w:space="0" w:color="auto"/>
              <w:left w:val="single" w:sz="6" w:space="0" w:color="FFFFFF"/>
              <w:bottom w:val="single" w:sz="6" w:space="0" w:color="000000"/>
              <w:right w:val="single" w:sz="6" w:space="0" w:color="FFFFFF"/>
            </w:tcBorders>
            <w:shd w:val="clear" w:color="auto" w:fill="F2F2F2"/>
          </w:tcPr>
          <w:p w14:paraId="5B5564D1" w14:textId="77777777" w:rsidR="00B00009" w:rsidRPr="00CC2E5D" w:rsidRDefault="00B00009" w:rsidP="006B5B04">
            <w:pPr>
              <w:pStyle w:val="TableHeading"/>
              <w:rPr>
                <w:rFonts w:ascii="Arial" w:hAnsi="Arial" w:cs="Arial"/>
                <w:lang w:val="en-GB"/>
              </w:rPr>
            </w:pPr>
            <w:r w:rsidRPr="00CC2E5D">
              <w:rPr>
                <w:rFonts w:ascii="Arial" w:hAnsi="Arial" w:cs="Arial"/>
                <w:lang w:val="en-GB"/>
              </w:rPr>
              <w:t>Version #</w:t>
            </w:r>
          </w:p>
        </w:tc>
        <w:tc>
          <w:tcPr>
            <w:tcW w:w="1980" w:type="dxa"/>
            <w:tcBorders>
              <w:top w:val="single" w:sz="2" w:space="0" w:color="auto"/>
              <w:left w:val="single" w:sz="6" w:space="0" w:color="FFFFFF"/>
              <w:bottom w:val="single" w:sz="6" w:space="0" w:color="000000"/>
              <w:right w:val="single" w:sz="6" w:space="0" w:color="FFFFFF"/>
            </w:tcBorders>
            <w:shd w:val="clear" w:color="auto" w:fill="F2F2F2"/>
          </w:tcPr>
          <w:p w14:paraId="5B5564D2" w14:textId="77777777" w:rsidR="00B00009" w:rsidRPr="00CC2E5D" w:rsidRDefault="00B00009" w:rsidP="00B82EFD">
            <w:pPr>
              <w:pStyle w:val="TableHeading"/>
              <w:rPr>
                <w:rFonts w:ascii="Arial" w:hAnsi="Arial" w:cs="Arial"/>
                <w:lang w:val="en-GB"/>
              </w:rPr>
            </w:pPr>
            <w:r w:rsidRPr="00CC2E5D">
              <w:rPr>
                <w:rFonts w:ascii="Arial" w:hAnsi="Arial" w:cs="Arial"/>
                <w:lang w:val="en-GB"/>
              </w:rPr>
              <w:t>Author</w:t>
            </w:r>
            <w:r w:rsidRPr="00CC2E5D">
              <w:rPr>
                <w:rFonts w:ascii="Arial" w:hAnsi="Arial" w:cs="Arial"/>
                <w:lang w:val="en-GB"/>
              </w:rPr>
              <w:br/>
            </w:r>
          </w:p>
        </w:tc>
        <w:tc>
          <w:tcPr>
            <w:tcW w:w="4680" w:type="dxa"/>
            <w:tcBorders>
              <w:top w:val="single" w:sz="2" w:space="0" w:color="auto"/>
              <w:left w:val="single" w:sz="6" w:space="0" w:color="FFFFFF"/>
              <w:bottom w:val="single" w:sz="6" w:space="0" w:color="000000"/>
            </w:tcBorders>
            <w:shd w:val="clear" w:color="auto" w:fill="F2F2F2"/>
          </w:tcPr>
          <w:p w14:paraId="5B5564D3" w14:textId="77777777" w:rsidR="00B00009" w:rsidRPr="00CC2E5D" w:rsidRDefault="00B00009" w:rsidP="006B5B04">
            <w:pPr>
              <w:pStyle w:val="TableHeading"/>
              <w:rPr>
                <w:rFonts w:ascii="Arial" w:hAnsi="Arial" w:cs="Arial"/>
                <w:lang w:val="en-GB"/>
              </w:rPr>
            </w:pPr>
            <w:r w:rsidRPr="00CC2E5D">
              <w:rPr>
                <w:rFonts w:ascii="Arial" w:hAnsi="Arial" w:cs="Arial"/>
                <w:lang w:val="en-GB"/>
              </w:rPr>
              <w:t>Section /</w:t>
            </w:r>
            <w:r w:rsidRPr="00CC2E5D">
              <w:rPr>
                <w:rFonts w:ascii="Arial" w:hAnsi="Arial" w:cs="Arial"/>
                <w:lang w:val="en-GB"/>
              </w:rPr>
              <w:br/>
              <w:t>Nature of Change</w:t>
            </w:r>
          </w:p>
        </w:tc>
      </w:tr>
      <w:tr w:rsidR="00B00009" w:rsidRPr="00050A65" w14:paraId="5B5564D9" w14:textId="77777777" w:rsidTr="001F5D9B">
        <w:tc>
          <w:tcPr>
            <w:tcW w:w="1530" w:type="dxa"/>
            <w:tcBorders>
              <w:top w:val="single" w:sz="6" w:space="0" w:color="000000"/>
            </w:tcBorders>
          </w:tcPr>
          <w:p w14:paraId="5B5564D5" w14:textId="77777777" w:rsidR="00B00009" w:rsidRPr="00050A65" w:rsidRDefault="00A847F0">
            <w:pPr>
              <w:pStyle w:val="TableText"/>
              <w:rPr>
                <w:rFonts w:ascii="Arial" w:hAnsi="Arial"/>
                <w:lang w:val="en-GB"/>
              </w:rPr>
            </w:pPr>
            <w:r>
              <w:rPr>
                <w:rFonts w:ascii="Arial" w:hAnsi="Arial"/>
                <w:lang w:val="en-GB"/>
              </w:rPr>
              <w:fldChar w:fldCharType="begin"/>
            </w:r>
            <w:r>
              <w:rPr>
                <w:rFonts w:ascii="Arial" w:hAnsi="Arial"/>
                <w:lang w:val="en-GB"/>
              </w:rPr>
              <w:instrText xml:space="preserve"> CREATEDATE  \@ "DD MMM YYYY"  \* MERGEFORMAT </w:instrText>
            </w:r>
            <w:r>
              <w:rPr>
                <w:rFonts w:ascii="Arial" w:hAnsi="Arial"/>
                <w:lang w:val="en-GB"/>
              </w:rPr>
              <w:fldChar w:fldCharType="separate"/>
            </w:r>
            <w:r w:rsidR="00CE6974">
              <w:rPr>
                <w:rFonts w:ascii="Arial" w:hAnsi="Arial"/>
                <w:noProof/>
                <w:lang w:val="en-GB"/>
              </w:rPr>
              <w:t>16 May 2016</w:t>
            </w:r>
            <w:r>
              <w:rPr>
                <w:rFonts w:ascii="Arial" w:hAnsi="Arial"/>
                <w:lang w:val="en-GB"/>
              </w:rPr>
              <w:fldChar w:fldCharType="end"/>
            </w:r>
          </w:p>
        </w:tc>
        <w:tc>
          <w:tcPr>
            <w:tcW w:w="990" w:type="dxa"/>
            <w:tcBorders>
              <w:top w:val="single" w:sz="6" w:space="0" w:color="000000"/>
            </w:tcBorders>
          </w:tcPr>
          <w:p w14:paraId="5B5564D6" w14:textId="727FBC71" w:rsidR="00B00009" w:rsidRPr="00050A65" w:rsidRDefault="00A41126">
            <w:pPr>
              <w:pStyle w:val="TableText"/>
              <w:rPr>
                <w:rFonts w:ascii="Arial" w:hAnsi="Arial"/>
                <w:lang w:val="en-GB"/>
              </w:rPr>
            </w:pPr>
            <w:r>
              <w:rPr>
                <w:rFonts w:ascii="Arial" w:hAnsi="Arial"/>
                <w:lang w:val="en-GB"/>
              </w:rPr>
              <w:t>v</w:t>
            </w:r>
            <w:r w:rsidR="00BE5CC3">
              <w:rPr>
                <w:rFonts w:ascii="Arial" w:hAnsi="Arial"/>
                <w:lang w:val="en-GB"/>
              </w:rPr>
              <w:t>0.d</w:t>
            </w:r>
            <w:r w:rsidR="00F427AD" w:rsidRPr="00050A65">
              <w:rPr>
                <w:rFonts w:ascii="Arial" w:hAnsi="Arial"/>
                <w:lang w:val="en-GB"/>
              </w:rPr>
              <w:t xml:space="preserve"> </w:t>
            </w:r>
          </w:p>
        </w:tc>
        <w:tc>
          <w:tcPr>
            <w:tcW w:w="1980" w:type="dxa"/>
            <w:tcBorders>
              <w:top w:val="single" w:sz="6" w:space="0" w:color="000000"/>
            </w:tcBorders>
          </w:tcPr>
          <w:p w14:paraId="5B5564D7" w14:textId="77777777" w:rsidR="00B00009" w:rsidRPr="00050A65" w:rsidRDefault="00B9789C">
            <w:pPr>
              <w:pStyle w:val="TableText"/>
              <w:rPr>
                <w:rFonts w:ascii="Arial" w:hAnsi="Arial"/>
                <w:lang w:val="en-GB"/>
              </w:rPr>
            </w:pPr>
            <w:r>
              <w:rPr>
                <w:rFonts w:ascii="Arial" w:hAnsi="Arial"/>
                <w:lang w:val="en-GB"/>
              </w:rPr>
              <w:t>Paul Maxfield</w:t>
            </w:r>
          </w:p>
        </w:tc>
        <w:tc>
          <w:tcPr>
            <w:tcW w:w="4680" w:type="dxa"/>
            <w:tcBorders>
              <w:top w:val="single" w:sz="6" w:space="0" w:color="000000"/>
            </w:tcBorders>
          </w:tcPr>
          <w:p w14:paraId="5B5564D8" w14:textId="77777777" w:rsidR="00B00009" w:rsidRPr="00050A65" w:rsidRDefault="00D96EF9">
            <w:pPr>
              <w:pStyle w:val="TableText"/>
              <w:rPr>
                <w:rFonts w:ascii="Arial" w:hAnsi="Arial"/>
                <w:lang w:val="en-GB"/>
              </w:rPr>
            </w:pPr>
            <w:r>
              <w:rPr>
                <w:rFonts w:ascii="Arial" w:hAnsi="Arial"/>
                <w:lang w:val="en-GB"/>
              </w:rPr>
              <w:t>Initial Draft</w:t>
            </w:r>
          </w:p>
        </w:tc>
      </w:tr>
      <w:tr w:rsidR="00B00009" w:rsidRPr="00050A65" w14:paraId="5B5564DE" w14:textId="77777777" w:rsidTr="001F5D9B">
        <w:tc>
          <w:tcPr>
            <w:tcW w:w="1530" w:type="dxa"/>
          </w:tcPr>
          <w:p w14:paraId="5B5564DA" w14:textId="77777777" w:rsidR="00B00009" w:rsidRPr="00050A65" w:rsidRDefault="00B00009">
            <w:pPr>
              <w:pStyle w:val="TableText"/>
              <w:rPr>
                <w:rFonts w:ascii="Arial" w:hAnsi="Arial"/>
                <w:lang w:val="en-GB"/>
              </w:rPr>
            </w:pPr>
          </w:p>
        </w:tc>
        <w:tc>
          <w:tcPr>
            <w:tcW w:w="990" w:type="dxa"/>
          </w:tcPr>
          <w:p w14:paraId="5B5564DB" w14:textId="77777777" w:rsidR="00B00009" w:rsidRPr="00050A65" w:rsidRDefault="00B00009">
            <w:pPr>
              <w:pStyle w:val="TableText"/>
              <w:rPr>
                <w:rFonts w:ascii="Arial" w:hAnsi="Arial"/>
                <w:lang w:val="en-GB"/>
              </w:rPr>
            </w:pPr>
          </w:p>
        </w:tc>
        <w:tc>
          <w:tcPr>
            <w:tcW w:w="1980" w:type="dxa"/>
          </w:tcPr>
          <w:p w14:paraId="5B5564DC" w14:textId="77777777" w:rsidR="00B00009" w:rsidRPr="00050A65" w:rsidRDefault="00B00009">
            <w:pPr>
              <w:pStyle w:val="TableText"/>
              <w:rPr>
                <w:rFonts w:ascii="Arial" w:hAnsi="Arial"/>
                <w:lang w:val="en-GB"/>
              </w:rPr>
            </w:pPr>
          </w:p>
        </w:tc>
        <w:tc>
          <w:tcPr>
            <w:tcW w:w="4680" w:type="dxa"/>
          </w:tcPr>
          <w:p w14:paraId="5B5564DD" w14:textId="77777777" w:rsidR="00B00009" w:rsidRPr="00050A65" w:rsidRDefault="00B00009">
            <w:pPr>
              <w:pStyle w:val="TableText"/>
              <w:rPr>
                <w:rFonts w:ascii="Arial" w:hAnsi="Arial"/>
                <w:lang w:val="en-GB"/>
              </w:rPr>
            </w:pPr>
          </w:p>
        </w:tc>
      </w:tr>
      <w:tr w:rsidR="006A7F1D" w:rsidRPr="00050A65" w14:paraId="5B5564E3" w14:textId="77777777" w:rsidTr="001F5D9B">
        <w:tc>
          <w:tcPr>
            <w:tcW w:w="1530" w:type="dxa"/>
          </w:tcPr>
          <w:p w14:paraId="5B5564DF" w14:textId="77777777" w:rsidR="006A7F1D" w:rsidRDefault="006A7F1D">
            <w:pPr>
              <w:pStyle w:val="TableText"/>
              <w:rPr>
                <w:rFonts w:ascii="Arial" w:hAnsi="Arial"/>
                <w:lang w:val="en-GB"/>
              </w:rPr>
            </w:pPr>
          </w:p>
        </w:tc>
        <w:tc>
          <w:tcPr>
            <w:tcW w:w="990" w:type="dxa"/>
          </w:tcPr>
          <w:p w14:paraId="5B5564E0" w14:textId="77777777" w:rsidR="006A7F1D" w:rsidRDefault="006A7F1D">
            <w:pPr>
              <w:pStyle w:val="TableText"/>
              <w:rPr>
                <w:rFonts w:ascii="Arial" w:hAnsi="Arial"/>
                <w:lang w:val="en-GB"/>
              </w:rPr>
            </w:pPr>
          </w:p>
        </w:tc>
        <w:tc>
          <w:tcPr>
            <w:tcW w:w="1980" w:type="dxa"/>
          </w:tcPr>
          <w:p w14:paraId="5B5564E1" w14:textId="77777777" w:rsidR="006A7F1D" w:rsidRDefault="006A7F1D">
            <w:pPr>
              <w:pStyle w:val="TableText"/>
              <w:rPr>
                <w:rFonts w:ascii="Arial" w:hAnsi="Arial"/>
                <w:lang w:val="en-GB"/>
              </w:rPr>
            </w:pPr>
          </w:p>
        </w:tc>
        <w:tc>
          <w:tcPr>
            <w:tcW w:w="4680" w:type="dxa"/>
          </w:tcPr>
          <w:p w14:paraId="5B5564E2" w14:textId="77777777" w:rsidR="006A7F1D" w:rsidRDefault="006A7F1D">
            <w:pPr>
              <w:pStyle w:val="TableText"/>
              <w:rPr>
                <w:rFonts w:ascii="Arial" w:hAnsi="Arial"/>
                <w:lang w:val="en-GB"/>
              </w:rPr>
            </w:pPr>
          </w:p>
        </w:tc>
      </w:tr>
      <w:tr w:rsidR="00750BFF" w:rsidRPr="00050A65" w14:paraId="5B5564E8" w14:textId="77777777" w:rsidTr="001F5D9B">
        <w:tc>
          <w:tcPr>
            <w:tcW w:w="1530" w:type="dxa"/>
          </w:tcPr>
          <w:p w14:paraId="5B5564E4" w14:textId="77777777" w:rsidR="00750BFF" w:rsidRDefault="00750BFF">
            <w:pPr>
              <w:pStyle w:val="TableText"/>
              <w:rPr>
                <w:rFonts w:ascii="Arial" w:hAnsi="Arial"/>
                <w:lang w:val="en-GB"/>
              </w:rPr>
            </w:pPr>
          </w:p>
        </w:tc>
        <w:tc>
          <w:tcPr>
            <w:tcW w:w="990" w:type="dxa"/>
          </w:tcPr>
          <w:p w14:paraId="5B5564E5" w14:textId="77777777" w:rsidR="00750BFF" w:rsidRDefault="00750BFF">
            <w:pPr>
              <w:pStyle w:val="TableText"/>
              <w:rPr>
                <w:rFonts w:ascii="Arial" w:hAnsi="Arial"/>
                <w:lang w:val="en-GB"/>
              </w:rPr>
            </w:pPr>
          </w:p>
        </w:tc>
        <w:tc>
          <w:tcPr>
            <w:tcW w:w="1980" w:type="dxa"/>
          </w:tcPr>
          <w:p w14:paraId="5B5564E6" w14:textId="77777777" w:rsidR="00750BFF" w:rsidRDefault="00750BFF">
            <w:pPr>
              <w:pStyle w:val="TableText"/>
              <w:rPr>
                <w:rFonts w:ascii="Arial" w:hAnsi="Arial"/>
                <w:lang w:val="en-GB"/>
              </w:rPr>
            </w:pPr>
          </w:p>
        </w:tc>
        <w:tc>
          <w:tcPr>
            <w:tcW w:w="4680" w:type="dxa"/>
          </w:tcPr>
          <w:p w14:paraId="5B5564E7" w14:textId="77777777" w:rsidR="00750BFF" w:rsidRDefault="00750BFF">
            <w:pPr>
              <w:pStyle w:val="TableText"/>
              <w:rPr>
                <w:rFonts w:ascii="Arial" w:hAnsi="Arial"/>
                <w:lang w:val="en-GB"/>
              </w:rPr>
            </w:pPr>
          </w:p>
        </w:tc>
      </w:tr>
      <w:tr w:rsidR="00750BFF" w:rsidRPr="00050A65" w14:paraId="5B5564ED" w14:textId="77777777" w:rsidTr="001F5D9B">
        <w:tc>
          <w:tcPr>
            <w:tcW w:w="1530" w:type="dxa"/>
          </w:tcPr>
          <w:p w14:paraId="5B5564E9" w14:textId="77777777" w:rsidR="00750BFF" w:rsidRDefault="00750BFF">
            <w:pPr>
              <w:pStyle w:val="TableText"/>
              <w:rPr>
                <w:rFonts w:ascii="Arial" w:hAnsi="Arial"/>
                <w:lang w:val="en-GB"/>
              </w:rPr>
            </w:pPr>
          </w:p>
        </w:tc>
        <w:tc>
          <w:tcPr>
            <w:tcW w:w="990" w:type="dxa"/>
          </w:tcPr>
          <w:p w14:paraId="5B5564EA" w14:textId="77777777" w:rsidR="00750BFF" w:rsidRDefault="00750BFF">
            <w:pPr>
              <w:pStyle w:val="TableText"/>
              <w:rPr>
                <w:rFonts w:ascii="Arial" w:hAnsi="Arial"/>
                <w:lang w:val="en-GB"/>
              </w:rPr>
            </w:pPr>
          </w:p>
        </w:tc>
        <w:tc>
          <w:tcPr>
            <w:tcW w:w="1980" w:type="dxa"/>
          </w:tcPr>
          <w:p w14:paraId="5B5564EB" w14:textId="77777777" w:rsidR="00750BFF" w:rsidRDefault="00750BFF">
            <w:pPr>
              <w:pStyle w:val="TableText"/>
              <w:rPr>
                <w:rFonts w:ascii="Arial" w:hAnsi="Arial"/>
                <w:lang w:val="en-GB"/>
              </w:rPr>
            </w:pPr>
          </w:p>
        </w:tc>
        <w:tc>
          <w:tcPr>
            <w:tcW w:w="4680" w:type="dxa"/>
          </w:tcPr>
          <w:p w14:paraId="5B5564EC" w14:textId="77777777" w:rsidR="00750BFF" w:rsidRDefault="00750BFF">
            <w:pPr>
              <w:pStyle w:val="TableText"/>
              <w:rPr>
                <w:rFonts w:ascii="Arial" w:hAnsi="Arial"/>
                <w:lang w:val="en-GB"/>
              </w:rPr>
            </w:pPr>
          </w:p>
        </w:tc>
      </w:tr>
    </w:tbl>
    <w:p w14:paraId="5B5564EE" w14:textId="77777777" w:rsidR="00B00009" w:rsidRPr="00050A65" w:rsidRDefault="00B00009"/>
    <w:p w14:paraId="5B5564EF" w14:textId="77777777" w:rsidR="00FE2C2A" w:rsidRPr="00050A65" w:rsidRDefault="006E1170" w:rsidP="00FE2C2A">
      <w:pPr>
        <w:pStyle w:val="Heading2"/>
      </w:pPr>
      <w:bookmarkStart w:id="2" w:name="_Toc452464922"/>
      <w:r>
        <w:t>D</w:t>
      </w:r>
      <w:r w:rsidR="00FE2C2A" w:rsidRPr="00050A65">
        <w:t>ocument Distribution List</w:t>
      </w:r>
      <w:bookmarkEnd w:id="2"/>
    </w:p>
    <w:p w14:paraId="5B5564F0" w14:textId="77777777" w:rsidR="0006182D" w:rsidRPr="00050A65" w:rsidRDefault="0006182D" w:rsidP="0006182D">
      <w:pPr>
        <w:rPr>
          <w:szCs w:val="18"/>
        </w:rPr>
      </w:pPr>
      <w:r w:rsidRPr="00050A65">
        <w:rPr>
          <w:szCs w:val="18"/>
        </w:rPr>
        <w:t>This document has been issued to the following people for sign off (SO), review (R) or information (I).</w:t>
      </w:r>
    </w:p>
    <w:tbl>
      <w:tblPr>
        <w:tblW w:w="9214" w:type="dxa"/>
        <w:tblInd w:w="108" w:type="dxa"/>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00" w:firstRow="0" w:lastRow="0" w:firstColumn="0" w:lastColumn="0" w:noHBand="0" w:noVBand="0"/>
      </w:tblPr>
      <w:tblGrid>
        <w:gridCol w:w="3828"/>
        <w:gridCol w:w="4110"/>
        <w:gridCol w:w="1276"/>
      </w:tblGrid>
      <w:tr w:rsidR="006943A1" w:rsidRPr="00CC2E5D" w14:paraId="5B5564F4" w14:textId="77777777" w:rsidTr="00104086">
        <w:tc>
          <w:tcPr>
            <w:tcW w:w="3828" w:type="dxa"/>
            <w:tcBorders>
              <w:top w:val="single" w:sz="2" w:space="0" w:color="auto"/>
              <w:bottom w:val="single" w:sz="6" w:space="0" w:color="000000"/>
              <w:right w:val="single" w:sz="6" w:space="0" w:color="FFFFFF"/>
            </w:tcBorders>
            <w:shd w:val="clear" w:color="auto" w:fill="F2F2F2"/>
          </w:tcPr>
          <w:p w14:paraId="5B5564F1" w14:textId="77777777" w:rsidR="006943A1" w:rsidRPr="00CC2E5D" w:rsidRDefault="006943A1" w:rsidP="003D57A2">
            <w:pPr>
              <w:pStyle w:val="TableHeading"/>
              <w:rPr>
                <w:rFonts w:ascii="Arial" w:hAnsi="Arial" w:cs="Arial"/>
                <w:szCs w:val="18"/>
                <w:lang w:val="en-GB"/>
              </w:rPr>
            </w:pPr>
            <w:r w:rsidRPr="00CC2E5D">
              <w:rPr>
                <w:rFonts w:ascii="Arial" w:hAnsi="Arial" w:cs="Arial"/>
                <w:szCs w:val="18"/>
                <w:lang w:val="en-GB"/>
              </w:rPr>
              <w:t>Name</w:t>
            </w:r>
          </w:p>
        </w:tc>
        <w:tc>
          <w:tcPr>
            <w:tcW w:w="4110" w:type="dxa"/>
            <w:tcBorders>
              <w:top w:val="single" w:sz="2" w:space="0" w:color="auto"/>
              <w:left w:val="single" w:sz="6" w:space="0" w:color="FFFFFF"/>
              <w:bottom w:val="single" w:sz="6" w:space="0" w:color="000000"/>
            </w:tcBorders>
            <w:shd w:val="clear" w:color="auto" w:fill="F2F2F2"/>
          </w:tcPr>
          <w:p w14:paraId="5B5564F2" w14:textId="77777777" w:rsidR="006943A1" w:rsidRPr="00CC2E5D" w:rsidRDefault="006943A1" w:rsidP="003D57A2">
            <w:pPr>
              <w:pStyle w:val="TableHeading"/>
              <w:rPr>
                <w:rFonts w:ascii="Arial" w:hAnsi="Arial" w:cs="Arial"/>
                <w:szCs w:val="18"/>
                <w:highlight w:val="yellow"/>
                <w:lang w:val="en-GB"/>
              </w:rPr>
            </w:pPr>
            <w:r w:rsidRPr="00CC2E5D">
              <w:rPr>
                <w:rFonts w:ascii="Arial" w:hAnsi="Arial" w:cs="Arial"/>
                <w:szCs w:val="18"/>
                <w:lang w:val="en-GB"/>
              </w:rPr>
              <w:t>Role/Representing</w:t>
            </w:r>
          </w:p>
        </w:tc>
        <w:tc>
          <w:tcPr>
            <w:tcW w:w="1276" w:type="dxa"/>
            <w:tcBorders>
              <w:top w:val="single" w:sz="2" w:space="0" w:color="auto"/>
              <w:left w:val="single" w:sz="6" w:space="0" w:color="FFFFFF"/>
              <w:bottom w:val="single" w:sz="6" w:space="0" w:color="000000"/>
            </w:tcBorders>
            <w:shd w:val="clear" w:color="auto" w:fill="F2F2F2"/>
          </w:tcPr>
          <w:p w14:paraId="5B5564F3" w14:textId="77777777" w:rsidR="006943A1" w:rsidRPr="00CC2E5D" w:rsidRDefault="006943A1" w:rsidP="00B82EFD">
            <w:pPr>
              <w:pStyle w:val="TableHeading"/>
              <w:rPr>
                <w:rFonts w:ascii="Arial" w:hAnsi="Arial" w:cs="Arial"/>
                <w:szCs w:val="18"/>
                <w:lang w:val="en-GB"/>
              </w:rPr>
            </w:pPr>
            <w:r w:rsidRPr="00CC2E5D">
              <w:rPr>
                <w:rFonts w:ascii="Arial" w:hAnsi="Arial" w:cs="Arial"/>
                <w:szCs w:val="18"/>
                <w:lang w:val="en-GB"/>
              </w:rPr>
              <w:t>Action Required</w:t>
            </w:r>
          </w:p>
        </w:tc>
      </w:tr>
      <w:tr w:rsidR="00DB19F4" w:rsidRPr="00D96EF9" w14:paraId="5B5564F8" w14:textId="77777777" w:rsidTr="00104086">
        <w:tc>
          <w:tcPr>
            <w:tcW w:w="3828" w:type="dxa"/>
            <w:tcBorders>
              <w:top w:val="single" w:sz="6" w:space="0" w:color="000000"/>
            </w:tcBorders>
          </w:tcPr>
          <w:p w14:paraId="5B5564F5" w14:textId="55B3E3BD" w:rsidR="00DB19F4" w:rsidRPr="00F637F4" w:rsidRDefault="00DB19F4" w:rsidP="00DB19F4">
            <w:pPr>
              <w:pStyle w:val="TableText"/>
              <w:rPr>
                <w:rStyle w:val="Hyperlink"/>
                <w:rFonts w:ascii="Arial" w:hAnsi="Arial"/>
                <w:color w:val="auto"/>
                <w:u w:val="none"/>
                <w:lang w:val="en-GB"/>
              </w:rPr>
            </w:pPr>
          </w:p>
        </w:tc>
        <w:tc>
          <w:tcPr>
            <w:tcW w:w="4110" w:type="dxa"/>
            <w:tcBorders>
              <w:top w:val="single" w:sz="6" w:space="0" w:color="000000"/>
            </w:tcBorders>
          </w:tcPr>
          <w:p w14:paraId="5B5564F6" w14:textId="77777777" w:rsidR="00DB19F4" w:rsidRPr="00F637F4" w:rsidRDefault="00382BC9" w:rsidP="003D57A2">
            <w:pPr>
              <w:pStyle w:val="TableText"/>
              <w:rPr>
                <w:rFonts w:ascii="Arial" w:hAnsi="Arial"/>
                <w:lang w:val="en-GB"/>
              </w:rPr>
            </w:pPr>
            <w:r w:rsidRPr="00F637F4">
              <w:rPr>
                <w:rStyle w:val="Hyperlink"/>
                <w:rFonts w:ascii="Arial" w:hAnsi="Arial"/>
                <w:color w:val="auto"/>
                <w:u w:val="none"/>
              </w:rPr>
              <w:t>Database Services</w:t>
            </w:r>
            <w:r w:rsidR="00DB19F4" w:rsidRPr="00F637F4">
              <w:rPr>
                <w:rFonts w:ascii="Arial" w:hAnsi="Arial"/>
                <w:lang w:val="en-GB"/>
              </w:rPr>
              <w:t xml:space="preserve"> Peer Reviewer</w:t>
            </w:r>
          </w:p>
        </w:tc>
        <w:tc>
          <w:tcPr>
            <w:tcW w:w="1276" w:type="dxa"/>
            <w:tcBorders>
              <w:top w:val="single" w:sz="6" w:space="0" w:color="000000"/>
            </w:tcBorders>
          </w:tcPr>
          <w:p w14:paraId="5B5564F7" w14:textId="77777777" w:rsidR="00DB19F4" w:rsidRPr="00D96EF9" w:rsidRDefault="00DB19F4" w:rsidP="00B82EFD">
            <w:pPr>
              <w:pStyle w:val="TableText"/>
              <w:jc w:val="center"/>
              <w:rPr>
                <w:rFonts w:ascii="Arial" w:hAnsi="Arial"/>
                <w:lang w:val="en-GB"/>
              </w:rPr>
            </w:pPr>
            <w:r w:rsidRPr="00D96EF9">
              <w:rPr>
                <w:rFonts w:ascii="Arial" w:hAnsi="Arial"/>
                <w:lang w:val="en-GB"/>
              </w:rPr>
              <w:t>SO</w:t>
            </w:r>
          </w:p>
        </w:tc>
      </w:tr>
      <w:tr w:rsidR="006943A1" w:rsidRPr="00D96EF9" w14:paraId="5B5564FC" w14:textId="77777777" w:rsidTr="00104086">
        <w:tc>
          <w:tcPr>
            <w:tcW w:w="3828" w:type="dxa"/>
            <w:tcBorders>
              <w:top w:val="single" w:sz="6" w:space="0" w:color="000000"/>
            </w:tcBorders>
          </w:tcPr>
          <w:p w14:paraId="5B5564F9" w14:textId="77777777" w:rsidR="006943A1" w:rsidRPr="00F637F4" w:rsidRDefault="006943A1" w:rsidP="006943A1">
            <w:pPr>
              <w:pStyle w:val="TableText"/>
              <w:rPr>
                <w:rStyle w:val="Hyperlink"/>
                <w:rFonts w:ascii="Arial" w:hAnsi="Arial"/>
                <w:color w:val="auto"/>
                <w:u w:val="none"/>
                <w:lang w:val="en-GB"/>
              </w:rPr>
            </w:pPr>
          </w:p>
        </w:tc>
        <w:tc>
          <w:tcPr>
            <w:tcW w:w="4110" w:type="dxa"/>
            <w:tcBorders>
              <w:top w:val="single" w:sz="6" w:space="0" w:color="000000"/>
            </w:tcBorders>
          </w:tcPr>
          <w:p w14:paraId="5B5564FA" w14:textId="77777777" w:rsidR="006943A1" w:rsidRPr="00F637F4" w:rsidRDefault="00382BC9" w:rsidP="00134EE4">
            <w:pPr>
              <w:pStyle w:val="TableText"/>
              <w:rPr>
                <w:rFonts w:ascii="Arial" w:hAnsi="Arial"/>
                <w:lang w:val="en-GB"/>
              </w:rPr>
            </w:pPr>
            <w:r>
              <w:rPr>
                <w:rFonts w:ascii="Arial" w:hAnsi="Arial"/>
                <w:lang w:val="en-GB"/>
              </w:rPr>
              <w:t>CTO</w:t>
            </w:r>
            <w:r w:rsidR="00134EE4" w:rsidRPr="00F637F4">
              <w:rPr>
                <w:rFonts w:ascii="Arial" w:hAnsi="Arial"/>
                <w:lang w:val="en-GB"/>
              </w:rPr>
              <w:t xml:space="preserve"> Design Manager</w:t>
            </w:r>
          </w:p>
        </w:tc>
        <w:tc>
          <w:tcPr>
            <w:tcW w:w="1276" w:type="dxa"/>
            <w:tcBorders>
              <w:top w:val="single" w:sz="6" w:space="0" w:color="000000"/>
            </w:tcBorders>
          </w:tcPr>
          <w:p w14:paraId="5B5564FB" w14:textId="77777777" w:rsidR="006943A1" w:rsidRPr="00D96EF9" w:rsidRDefault="006943A1" w:rsidP="00B82EFD">
            <w:pPr>
              <w:pStyle w:val="TableText"/>
              <w:jc w:val="center"/>
              <w:rPr>
                <w:rFonts w:ascii="Arial" w:hAnsi="Arial"/>
                <w:lang w:val="en-GB"/>
              </w:rPr>
            </w:pPr>
            <w:r w:rsidRPr="00D96EF9">
              <w:rPr>
                <w:rFonts w:ascii="Arial" w:hAnsi="Arial"/>
                <w:lang w:val="en-GB"/>
              </w:rPr>
              <w:t>SO</w:t>
            </w:r>
          </w:p>
        </w:tc>
      </w:tr>
      <w:tr w:rsidR="00F637F4" w:rsidRPr="00050A65" w14:paraId="5B556500" w14:textId="77777777" w:rsidTr="00104086">
        <w:tc>
          <w:tcPr>
            <w:tcW w:w="3828" w:type="dxa"/>
            <w:vAlign w:val="bottom"/>
          </w:tcPr>
          <w:p w14:paraId="5B5564FD" w14:textId="296D3257" w:rsidR="00F637F4" w:rsidRPr="00F637F4" w:rsidRDefault="00F637F4" w:rsidP="00F637F4">
            <w:pPr>
              <w:pStyle w:val="TableText"/>
              <w:rPr>
                <w:rStyle w:val="Hyperlink"/>
                <w:rFonts w:ascii="Arial" w:hAnsi="Arial"/>
                <w:color w:val="auto"/>
                <w:u w:val="none"/>
                <w:lang w:val="en-GB"/>
              </w:rPr>
            </w:pPr>
          </w:p>
        </w:tc>
        <w:tc>
          <w:tcPr>
            <w:tcW w:w="4110" w:type="dxa"/>
            <w:vAlign w:val="bottom"/>
          </w:tcPr>
          <w:p w14:paraId="5B5564FE" w14:textId="77777777" w:rsidR="00F637F4" w:rsidRPr="00F637F4" w:rsidRDefault="00382BC9" w:rsidP="00F637F4">
            <w:pPr>
              <w:pStyle w:val="TableText"/>
              <w:rPr>
                <w:rStyle w:val="Hyperlink"/>
                <w:rFonts w:ascii="Arial" w:hAnsi="Arial"/>
                <w:color w:val="auto"/>
                <w:u w:val="none"/>
              </w:rPr>
            </w:pPr>
            <w:r>
              <w:rPr>
                <w:rStyle w:val="Hyperlink"/>
                <w:rFonts w:ascii="Arial" w:hAnsi="Arial"/>
                <w:color w:val="auto"/>
                <w:u w:val="none"/>
              </w:rPr>
              <w:t>ICT</w:t>
            </w:r>
            <w:r w:rsidR="00F637F4">
              <w:rPr>
                <w:rStyle w:val="Hyperlink"/>
                <w:rFonts w:ascii="Arial" w:hAnsi="Arial"/>
                <w:color w:val="auto"/>
                <w:u w:val="none"/>
              </w:rPr>
              <w:t xml:space="preserve"> </w:t>
            </w:r>
            <w:r w:rsidR="00F637F4" w:rsidRPr="00F637F4">
              <w:rPr>
                <w:rStyle w:val="Hyperlink"/>
                <w:rFonts w:ascii="Arial" w:hAnsi="Arial"/>
                <w:color w:val="auto"/>
                <w:u w:val="none"/>
              </w:rPr>
              <w:t>Servers &amp; Data Management</w:t>
            </w:r>
          </w:p>
        </w:tc>
        <w:tc>
          <w:tcPr>
            <w:tcW w:w="1276" w:type="dxa"/>
          </w:tcPr>
          <w:p w14:paraId="5B5564FF" w14:textId="77777777" w:rsidR="00F637F4" w:rsidRPr="00F637F4" w:rsidRDefault="00F637F4" w:rsidP="00F637F4">
            <w:pPr>
              <w:pStyle w:val="TableText"/>
              <w:jc w:val="center"/>
            </w:pPr>
            <w:r w:rsidRPr="00F637F4">
              <w:t>R</w:t>
            </w:r>
          </w:p>
        </w:tc>
      </w:tr>
      <w:tr w:rsidR="00F637F4" w:rsidRPr="00050A65" w14:paraId="5B556504" w14:textId="77777777" w:rsidTr="00104086">
        <w:tc>
          <w:tcPr>
            <w:tcW w:w="3828" w:type="dxa"/>
            <w:vAlign w:val="bottom"/>
          </w:tcPr>
          <w:p w14:paraId="5B556501" w14:textId="77777777" w:rsidR="00F637F4" w:rsidRPr="00F637F4" w:rsidRDefault="00F637F4" w:rsidP="00F637F4">
            <w:pPr>
              <w:pStyle w:val="TableText"/>
              <w:rPr>
                <w:rStyle w:val="Hyperlink"/>
                <w:rFonts w:ascii="Arial" w:hAnsi="Arial"/>
                <w:color w:val="auto"/>
                <w:u w:val="none"/>
                <w:lang w:val="en-GB"/>
              </w:rPr>
            </w:pPr>
          </w:p>
        </w:tc>
        <w:tc>
          <w:tcPr>
            <w:tcW w:w="4110" w:type="dxa"/>
            <w:vAlign w:val="bottom"/>
          </w:tcPr>
          <w:p w14:paraId="5B556502" w14:textId="77777777" w:rsidR="00F637F4" w:rsidRPr="00F637F4" w:rsidRDefault="00F637F4" w:rsidP="00F637F4">
            <w:pPr>
              <w:pStyle w:val="TableText"/>
              <w:rPr>
                <w:rStyle w:val="Hyperlink"/>
                <w:rFonts w:ascii="Arial" w:hAnsi="Arial"/>
                <w:color w:val="auto"/>
                <w:u w:val="none"/>
              </w:rPr>
            </w:pPr>
          </w:p>
        </w:tc>
        <w:tc>
          <w:tcPr>
            <w:tcW w:w="1276" w:type="dxa"/>
          </w:tcPr>
          <w:p w14:paraId="5B556503" w14:textId="77777777" w:rsidR="00F637F4" w:rsidRPr="00F637F4" w:rsidRDefault="00F637F4" w:rsidP="00F637F4">
            <w:pPr>
              <w:pStyle w:val="TableText"/>
              <w:jc w:val="center"/>
            </w:pPr>
            <w:r w:rsidRPr="00F637F4">
              <w:t>R</w:t>
            </w:r>
          </w:p>
        </w:tc>
      </w:tr>
      <w:tr w:rsidR="00F637F4" w:rsidRPr="00050A65" w14:paraId="5B556508" w14:textId="77777777" w:rsidTr="00104086">
        <w:tc>
          <w:tcPr>
            <w:tcW w:w="3828" w:type="dxa"/>
          </w:tcPr>
          <w:p w14:paraId="5B556505" w14:textId="77777777" w:rsidR="00F637F4" w:rsidRPr="00F637F4" w:rsidRDefault="00F637F4" w:rsidP="00F637F4">
            <w:pPr>
              <w:pStyle w:val="TableText"/>
              <w:rPr>
                <w:rStyle w:val="Hyperlink"/>
                <w:rFonts w:ascii="Arial" w:hAnsi="Arial"/>
                <w:color w:val="auto"/>
                <w:u w:val="none"/>
                <w:lang w:val="en-GB"/>
              </w:rPr>
            </w:pPr>
          </w:p>
        </w:tc>
        <w:tc>
          <w:tcPr>
            <w:tcW w:w="4110" w:type="dxa"/>
            <w:vAlign w:val="bottom"/>
          </w:tcPr>
          <w:p w14:paraId="5B556506" w14:textId="77777777" w:rsidR="00F637F4" w:rsidRPr="00F637F4" w:rsidRDefault="00F637F4" w:rsidP="00F637F4">
            <w:pPr>
              <w:pStyle w:val="TableText"/>
              <w:rPr>
                <w:rStyle w:val="Hyperlink"/>
                <w:rFonts w:ascii="Arial" w:hAnsi="Arial"/>
                <w:color w:val="auto"/>
                <w:u w:val="none"/>
              </w:rPr>
            </w:pPr>
          </w:p>
        </w:tc>
        <w:tc>
          <w:tcPr>
            <w:tcW w:w="1276" w:type="dxa"/>
          </w:tcPr>
          <w:p w14:paraId="5B556507" w14:textId="77777777" w:rsidR="00F637F4" w:rsidRPr="00D96EF9" w:rsidRDefault="00F637F4" w:rsidP="00F637F4">
            <w:pPr>
              <w:pStyle w:val="TableText"/>
              <w:jc w:val="center"/>
            </w:pPr>
            <w:r>
              <w:t>R</w:t>
            </w:r>
          </w:p>
        </w:tc>
      </w:tr>
      <w:tr w:rsidR="00B80E49" w:rsidRPr="00050A65" w14:paraId="5B55650C" w14:textId="77777777" w:rsidTr="00104086">
        <w:tc>
          <w:tcPr>
            <w:tcW w:w="3828" w:type="dxa"/>
          </w:tcPr>
          <w:p w14:paraId="5B556509" w14:textId="77777777" w:rsidR="00B80E49" w:rsidRPr="00F637F4" w:rsidRDefault="00B80E49" w:rsidP="00F637F4">
            <w:pPr>
              <w:pStyle w:val="TableText"/>
              <w:rPr>
                <w:rStyle w:val="Hyperlink"/>
                <w:rFonts w:ascii="Arial" w:hAnsi="Arial"/>
                <w:color w:val="auto"/>
                <w:u w:val="none"/>
                <w:lang w:val="en-GB"/>
              </w:rPr>
            </w:pPr>
          </w:p>
        </w:tc>
        <w:tc>
          <w:tcPr>
            <w:tcW w:w="4110" w:type="dxa"/>
          </w:tcPr>
          <w:p w14:paraId="5B55650A" w14:textId="77777777" w:rsidR="00B80E49" w:rsidRPr="00F637F4" w:rsidRDefault="00B80E49" w:rsidP="00F637F4">
            <w:pPr>
              <w:pStyle w:val="TableText"/>
              <w:rPr>
                <w:rStyle w:val="Hyperlink"/>
                <w:rFonts w:ascii="Arial" w:hAnsi="Arial"/>
                <w:color w:val="auto"/>
                <w:u w:val="none"/>
              </w:rPr>
            </w:pPr>
          </w:p>
        </w:tc>
        <w:tc>
          <w:tcPr>
            <w:tcW w:w="1276" w:type="dxa"/>
          </w:tcPr>
          <w:p w14:paraId="5B55650B" w14:textId="77777777" w:rsidR="00B80E49" w:rsidRPr="00D96EF9" w:rsidRDefault="00B80E49" w:rsidP="00F637F4">
            <w:pPr>
              <w:pStyle w:val="TableText"/>
              <w:jc w:val="center"/>
            </w:pPr>
            <w:r w:rsidRPr="00D96EF9">
              <w:t>R</w:t>
            </w:r>
          </w:p>
        </w:tc>
      </w:tr>
      <w:tr w:rsidR="0064280B" w:rsidRPr="00050A65" w14:paraId="5B556510" w14:textId="77777777" w:rsidTr="00104086">
        <w:tc>
          <w:tcPr>
            <w:tcW w:w="3828" w:type="dxa"/>
          </w:tcPr>
          <w:p w14:paraId="5B55650D" w14:textId="77777777" w:rsidR="0064280B" w:rsidRPr="00F637F4" w:rsidRDefault="0064280B" w:rsidP="003D57A2">
            <w:pPr>
              <w:pStyle w:val="TableText"/>
              <w:rPr>
                <w:rStyle w:val="Hyperlink"/>
                <w:rFonts w:ascii="Arial" w:hAnsi="Arial"/>
                <w:color w:val="auto"/>
                <w:u w:val="none"/>
                <w:lang w:val="en-GB"/>
              </w:rPr>
            </w:pPr>
          </w:p>
        </w:tc>
        <w:tc>
          <w:tcPr>
            <w:tcW w:w="4110" w:type="dxa"/>
          </w:tcPr>
          <w:p w14:paraId="5B55650E" w14:textId="77777777" w:rsidR="0064280B" w:rsidRPr="00F637F4" w:rsidRDefault="0064280B" w:rsidP="003D57A2">
            <w:pPr>
              <w:pStyle w:val="TableText"/>
              <w:rPr>
                <w:rStyle w:val="Hyperlink"/>
                <w:rFonts w:ascii="Arial" w:hAnsi="Arial"/>
                <w:color w:val="auto"/>
                <w:u w:val="none"/>
              </w:rPr>
            </w:pPr>
          </w:p>
        </w:tc>
        <w:tc>
          <w:tcPr>
            <w:tcW w:w="1276" w:type="dxa"/>
          </w:tcPr>
          <w:p w14:paraId="5B55650F" w14:textId="77777777" w:rsidR="0064280B" w:rsidRPr="00D96EF9" w:rsidRDefault="0064280B" w:rsidP="00B82EFD">
            <w:pPr>
              <w:pStyle w:val="TableText"/>
              <w:jc w:val="center"/>
              <w:rPr>
                <w:rFonts w:ascii="Arial" w:hAnsi="Arial"/>
                <w:lang w:val="en-GB"/>
              </w:rPr>
            </w:pPr>
            <w:r w:rsidRPr="00D96EF9">
              <w:rPr>
                <w:rFonts w:ascii="Arial" w:hAnsi="Arial"/>
                <w:lang w:val="en-GB"/>
              </w:rPr>
              <w:t>R</w:t>
            </w:r>
          </w:p>
        </w:tc>
      </w:tr>
      <w:tr w:rsidR="0064280B" w:rsidRPr="00050A65" w14:paraId="5B556514" w14:textId="77777777" w:rsidTr="00104086">
        <w:tc>
          <w:tcPr>
            <w:tcW w:w="3828" w:type="dxa"/>
          </w:tcPr>
          <w:p w14:paraId="5B556511" w14:textId="77777777" w:rsidR="0064280B" w:rsidRPr="00F637F4" w:rsidRDefault="0064280B" w:rsidP="003D57A2">
            <w:pPr>
              <w:pStyle w:val="TableText"/>
              <w:rPr>
                <w:rStyle w:val="Hyperlink"/>
                <w:rFonts w:ascii="Arial" w:hAnsi="Arial"/>
                <w:color w:val="auto"/>
                <w:u w:val="none"/>
                <w:lang w:val="en-GB"/>
              </w:rPr>
            </w:pPr>
          </w:p>
        </w:tc>
        <w:tc>
          <w:tcPr>
            <w:tcW w:w="4110" w:type="dxa"/>
          </w:tcPr>
          <w:p w14:paraId="5B556512" w14:textId="77777777" w:rsidR="0064280B" w:rsidRPr="00F637F4" w:rsidRDefault="0064280B" w:rsidP="003D57A2">
            <w:pPr>
              <w:pStyle w:val="TableText"/>
              <w:rPr>
                <w:rFonts w:ascii="Arial" w:hAnsi="Arial"/>
                <w:lang w:val="en-GB"/>
              </w:rPr>
            </w:pPr>
          </w:p>
        </w:tc>
        <w:tc>
          <w:tcPr>
            <w:tcW w:w="1276" w:type="dxa"/>
          </w:tcPr>
          <w:p w14:paraId="5B556513" w14:textId="77777777" w:rsidR="0064280B" w:rsidRPr="00D96EF9" w:rsidRDefault="0064280B" w:rsidP="00B82EFD">
            <w:pPr>
              <w:pStyle w:val="TableText"/>
              <w:jc w:val="center"/>
              <w:rPr>
                <w:rFonts w:ascii="Arial" w:hAnsi="Arial"/>
                <w:lang w:val="en-GB"/>
              </w:rPr>
            </w:pPr>
            <w:r w:rsidRPr="00D96EF9">
              <w:rPr>
                <w:rFonts w:ascii="Arial" w:hAnsi="Arial"/>
                <w:lang w:val="en-GB"/>
              </w:rPr>
              <w:t>R</w:t>
            </w:r>
          </w:p>
        </w:tc>
      </w:tr>
      <w:tr w:rsidR="0064280B" w:rsidRPr="00050A65" w14:paraId="5B556518" w14:textId="77777777" w:rsidTr="00104086">
        <w:tc>
          <w:tcPr>
            <w:tcW w:w="3828" w:type="dxa"/>
          </w:tcPr>
          <w:p w14:paraId="5B556515" w14:textId="77777777" w:rsidR="0064280B" w:rsidRPr="00F637F4" w:rsidRDefault="0064280B" w:rsidP="003D57A2">
            <w:pPr>
              <w:pStyle w:val="TableText"/>
              <w:rPr>
                <w:rStyle w:val="Hyperlink"/>
                <w:rFonts w:ascii="Arial" w:hAnsi="Arial"/>
                <w:color w:val="auto"/>
                <w:u w:val="none"/>
                <w:lang w:val="en-GB"/>
              </w:rPr>
            </w:pPr>
          </w:p>
        </w:tc>
        <w:tc>
          <w:tcPr>
            <w:tcW w:w="4110" w:type="dxa"/>
          </w:tcPr>
          <w:p w14:paraId="5B556516" w14:textId="77777777" w:rsidR="0064280B" w:rsidRPr="00F637F4" w:rsidRDefault="0064280B" w:rsidP="003D57A2">
            <w:pPr>
              <w:pStyle w:val="TableText"/>
              <w:rPr>
                <w:rFonts w:ascii="Arial" w:hAnsi="Arial"/>
                <w:lang w:val="en-GB"/>
              </w:rPr>
            </w:pPr>
          </w:p>
        </w:tc>
        <w:tc>
          <w:tcPr>
            <w:tcW w:w="1276" w:type="dxa"/>
          </w:tcPr>
          <w:p w14:paraId="5B556517" w14:textId="77777777" w:rsidR="0064280B" w:rsidRPr="00D96EF9" w:rsidRDefault="0064280B" w:rsidP="00B82EFD">
            <w:pPr>
              <w:pStyle w:val="TableText"/>
              <w:jc w:val="center"/>
              <w:rPr>
                <w:rFonts w:ascii="Arial" w:hAnsi="Arial"/>
                <w:lang w:val="en-GB"/>
              </w:rPr>
            </w:pPr>
            <w:r w:rsidRPr="00D96EF9">
              <w:rPr>
                <w:rFonts w:ascii="Arial" w:hAnsi="Arial"/>
                <w:lang w:val="en-GB"/>
              </w:rPr>
              <w:t>I</w:t>
            </w:r>
          </w:p>
        </w:tc>
      </w:tr>
      <w:tr w:rsidR="0064280B" w:rsidRPr="00050A65" w14:paraId="5B55651C" w14:textId="77777777" w:rsidTr="00104086">
        <w:tc>
          <w:tcPr>
            <w:tcW w:w="3828" w:type="dxa"/>
          </w:tcPr>
          <w:p w14:paraId="5B556519" w14:textId="77777777" w:rsidR="0064280B" w:rsidRPr="00D96EF9" w:rsidRDefault="0064280B" w:rsidP="003D57A2">
            <w:pPr>
              <w:pStyle w:val="TableText"/>
              <w:rPr>
                <w:rStyle w:val="Hyperlink"/>
                <w:rFonts w:ascii="Arial" w:hAnsi="Arial"/>
                <w:color w:val="auto"/>
                <w:u w:val="none"/>
                <w:lang w:val="en-GB"/>
              </w:rPr>
            </w:pPr>
          </w:p>
        </w:tc>
        <w:tc>
          <w:tcPr>
            <w:tcW w:w="4110" w:type="dxa"/>
          </w:tcPr>
          <w:p w14:paraId="5B55651A" w14:textId="77777777" w:rsidR="0064280B" w:rsidRPr="00D96EF9" w:rsidRDefault="0064280B" w:rsidP="003D57A2">
            <w:pPr>
              <w:pStyle w:val="TableText"/>
              <w:rPr>
                <w:rFonts w:ascii="Arial" w:hAnsi="Arial"/>
                <w:lang w:val="en-GB"/>
              </w:rPr>
            </w:pPr>
          </w:p>
        </w:tc>
        <w:tc>
          <w:tcPr>
            <w:tcW w:w="1276" w:type="dxa"/>
          </w:tcPr>
          <w:p w14:paraId="5B55651B" w14:textId="77777777" w:rsidR="0064280B" w:rsidRPr="00D96EF9" w:rsidRDefault="0064280B" w:rsidP="00D13352">
            <w:pPr>
              <w:pStyle w:val="TableText"/>
              <w:rPr>
                <w:rFonts w:ascii="Arial" w:hAnsi="Arial"/>
                <w:lang w:val="en-GB"/>
              </w:rPr>
            </w:pPr>
          </w:p>
        </w:tc>
      </w:tr>
      <w:tr w:rsidR="009F15D4" w:rsidRPr="00050A65" w14:paraId="5B556520" w14:textId="77777777" w:rsidTr="00104086">
        <w:tc>
          <w:tcPr>
            <w:tcW w:w="3828" w:type="dxa"/>
          </w:tcPr>
          <w:p w14:paraId="5B55651D" w14:textId="77777777" w:rsidR="009F15D4" w:rsidRPr="001726F8" w:rsidRDefault="009F15D4" w:rsidP="00AC34D5">
            <w:pPr>
              <w:pStyle w:val="TableText"/>
              <w:rPr>
                <w:rStyle w:val="Hyperlink"/>
                <w:rFonts w:ascii="Arial" w:hAnsi="Arial"/>
                <w:color w:val="auto"/>
                <w:u w:val="none"/>
                <w:lang w:val="en-GB"/>
              </w:rPr>
            </w:pPr>
          </w:p>
        </w:tc>
        <w:tc>
          <w:tcPr>
            <w:tcW w:w="4110" w:type="dxa"/>
          </w:tcPr>
          <w:p w14:paraId="5B55651E" w14:textId="77777777" w:rsidR="009F15D4" w:rsidRPr="00D13352" w:rsidRDefault="009F15D4" w:rsidP="00AC34D5">
            <w:pPr>
              <w:pStyle w:val="TableText"/>
              <w:rPr>
                <w:rStyle w:val="Hyperlink"/>
                <w:rFonts w:ascii="Arial" w:hAnsi="Arial"/>
                <w:color w:val="auto"/>
                <w:u w:val="none"/>
                <w:lang w:val="en-GB"/>
              </w:rPr>
            </w:pPr>
          </w:p>
        </w:tc>
        <w:tc>
          <w:tcPr>
            <w:tcW w:w="1276" w:type="dxa"/>
          </w:tcPr>
          <w:p w14:paraId="5B55651F" w14:textId="77777777" w:rsidR="009F15D4" w:rsidRPr="00D96EF9" w:rsidRDefault="009F15D4" w:rsidP="00D13352">
            <w:pPr>
              <w:pStyle w:val="TableText"/>
              <w:rPr>
                <w:rFonts w:ascii="Arial" w:hAnsi="Arial"/>
                <w:lang w:val="en-GB"/>
              </w:rPr>
            </w:pPr>
          </w:p>
        </w:tc>
      </w:tr>
    </w:tbl>
    <w:p w14:paraId="5B556521" w14:textId="77777777" w:rsidR="00F90E7C" w:rsidRPr="00050A65" w:rsidRDefault="00F90E7C"/>
    <w:p w14:paraId="5B556522" w14:textId="77777777" w:rsidR="00B00009" w:rsidRPr="00050A65" w:rsidRDefault="00B00009" w:rsidP="000E5BDC">
      <w:pPr>
        <w:pStyle w:val="Heading1"/>
      </w:pPr>
      <w:bookmarkStart w:id="3" w:name="_Toc452464923"/>
      <w:r w:rsidRPr="00050A65">
        <w:lastRenderedPageBreak/>
        <w:t>Contents</w:t>
      </w:r>
      <w:bookmarkEnd w:id="3"/>
    </w:p>
    <w:p w14:paraId="5B556523" w14:textId="77777777" w:rsidR="009A1EBF" w:rsidRDefault="003C57E2">
      <w:pPr>
        <w:pStyle w:val="TOC1"/>
        <w:rPr>
          <w:rFonts w:asciiTheme="minorHAnsi" w:eastAsiaTheme="minorEastAsia" w:hAnsiTheme="minorHAnsi" w:cstheme="minorBidi"/>
          <w:b w:val="0"/>
          <w:caps w:val="0"/>
          <w:noProof/>
          <w:color w:val="auto"/>
          <w:sz w:val="22"/>
          <w:szCs w:val="22"/>
          <w:lang w:eastAsia="en-GB"/>
        </w:rPr>
      </w:pPr>
      <w:r>
        <w:fldChar w:fldCharType="begin"/>
      </w:r>
      <w:r>
        <w:instrText xml:space="preserve"> TOC \o "1-3" \h \z \u </w:instrText>
      </w:r>
      <w:r>
        <w:fldChar w:fldCharType="separate"/>
      </w:r>
      <w:hyperlink w:anchor="_Toc452464920" w:history="1">
        <w:r w:rsidR="009A1EBF" w:rsidRPr="008F1250">
          <w:rPr>
            <w:rStyle w:val="Hyperlink"/>
            <w:noProof/>
          </w:rPr>
          <w:t>Document Data</w:t>
        </w:r>
        <w:r w:rsidR="009A1EBF">
          <w:rPr>
            <w:noProof/>
            <w:webHidden/>
          </w:rPr>
          <w:tab/>
        </w:r>
        <w:r w:rsidR="009A1EBF">
          <w:rPr>
            <w:noProof/>
            <w:webHidden/>
          </w:rPr>
          <w:fldChar w:fldCharType="begin"/>
        </w:r>
        <w:r w:rsidR="009A1EBF">
          <w:rPr>
            <w:noProof/>
            <w:webHidden/>
          </w:rPr>
          <w:instrText xml:space="preserve"> PAGEREF _Toc452464920 \h </w:instrText>
        </w:r>
        <w:r w:rsidR="009A1EBF">
          <w:rPr>
            <w:noProof/>
            <w:webHidden/>
          </w:rPr>
        </w:r>
        <w:r w:rsidR="009A1EBF">
          <w:rPr>
            <w:noProof/>
            <w:webHidden/>
          </w:rPr>
          <w:fldChar w:fldCharType="separate"/>
        </w:r>
        <w:r w:rsidR="009A1EBF">
          <w:rPr>
            <w:noProof/>
            <w:webHidden/>
          </w:rPr>
          <w:t>i</w:t>
        </w:r>
        <w:r w:rsidR="009A1EBF">
          <w:rPr>
            <w:noProof/>
            <w:webHidden/>
          </w:rPr>
          <w:fldChar w:fldCharType="end"/>
        </w:r>
      </w:hyperlink>
    </w:p>
    <w:p w14:paraId="5B556524" w14:textId="77777777" w:rsidR="009A1EBF" w:rsidRDefault="008D5AF0">
      <w:pPr>
        <w:pStyle w:val="TOC2"/>
        <w:rPr>
          <w:rFonts w:asciiTheme="minorHAnsi" w:eastAsiaTheme="minorEastAsia" w:hAnsiTheme="minorHAnsi" w:cstheme="minorBidi"/>
          <w:sz w:val="22"/>
          <w:szCs w:val="22"/>
          <w:lang w:val="en-GB" w:eastAsia="en-GB"/>
        </w:rPr>
      </w:pPr>
      <w:hyperlink w:anchor="_Toc452464921" w:history="1">
        <w:r w:rsidR="009A1EBF" w:rsidRPr="008F1250">
          <w:rPr>
            <w:rStyle w:val="Hyperlink"/>
          </w:rPr>
          <w:t>1.1</w:t>
        </w:r>
        <w:r w:rsidR="009A1EBF">
          <w:rPr>
            <w:rFonts w:asciiTheme="minorHAnsi" w:eastAsiaTheme="minorEastAsia" w:hAnsiTheme="minorHAnsi" w:cstheme="minorBidi"/>
            <w:sz w:val="22"/>
            <w:szCs w:val="22"/>
            <w:lang w:val="en-GB" w:eastAsia="en-GB"/>
          </w:rPr>
          <w:tab/>
        </w:r>
        <w:r w:rsidR="009A1EBF" w:rsidRPr="008F1250">
          <w:rPr>
            <w:rStyle w:val="Hyperlink"/>
          </w:rPr>
          <w:t>Change History</w:t>
        </w:r>
        <w:r w:rsidR="009A1EBF">
          <w:rPr>
            <w:webHidden/>
          </w:rPr>
          <w:tab/>
        </w:r>
        <w:r w:rsidR="009A1EBF">
          <w:rPr>
            <w:webHidden/>
          </w:rPr>
          <w:fldChar w:fldCharType="begin"/>
        </w:r>
        <w:r w:rsidR="009A1EBF">
          <w:rPr>
            <w:webHidden/>
          </w:rPr>
          <w:instrText xml:space="preserve"> PAGEREF _Toc452464921 \h </w:instrText>
        </w:r>
        <w:r w:rsidR="009A1EBF">
          <w:rPr>
            <w:webHidden/>
          </w:rPr>
        </w:r>
        <w:r w:rsidR="009A1EBF">
          <w:rPr>
            <w:webHidden/>
          </w:rPr>
          <w:fldChar w:fldCharType="separate"/>
        </w:r>
        <w:r w:rsidR="009A1EBF">
          <w:rPr>
            <w:webHidden/>
          </w:rPr>
          <w:t>i</w:t>
        </w:r>
        <w:r w:rsidR="009A1EBF">
          <w:rPr>
            <w:webHidden/>
          </w:rPr>
          <w:fldChar w:fldCharType="end"/>
        </w:r>
      </w:hyperlink>
    </w:p>
    <w:p w14:paraId="5B556525" w14:textId="77777777" w:rsidR="009A1EBF" w:rsidRDefault="008D5AF0">
      <w:pPr>
        <w:pStyle w:val="TOC2"/>
        <w:rPr>
          <w:rFonts w:asciiTheme="minorHAnsi" w:eastAsiaTheme="minorEastAsia" w:hAnsiTheme="minorHAnsi" w:cstheme="minorBidi"/>
          <w:sz w:val="22"/>
          <w:szCs w:val="22"/>
          <w:lang w:val="en-GB" w:eastAsia="en-GB"/>
        </w:rPr>
      </w:pPr>
      <w:hyperlink w:anchor="_Toc452464922" w:history="1">
        <w:r w:rsidR="009A1EBF" w:rsidRPr="008F1250">
          <w:rPr>
            <w:rStyle w:val="Hyperlink"/>
          </w:rPr>
          <w:t>1.2</w:t>
        </w:r>
        <w:r w:rsidR="009A1EBF">
          <w:rPr>
            <w:rFonts w:asciiTheme="minorHAnsi" w:eastAsiaTheme="minorEastAsia" w:hAnsiTheme="minorHAnsi" w:cstheme="minorBidi"/>
            <w:sz w:val="22"/>
            <w:szCs w:val="22"/>
            <w:lang w:val="en-GB" w:eastAsia="en-GB"/>
          </w:rPr>
          <w:tab/>
        </w:r>
        <w:r w:rsidR="009A1EBF" w:rsidRPr="008F1250">
          <w:rPr>
            <w:rStyle w:val="Hyperlink"/>
          </w:rPr>
          <w:t>Document Distribution List</w:t>
        </w:r>
        <w:r w:rsidR="009A1EBF">
          <w:rPr>
            <w:webHidden/>
          </w:rPr>
          <w:tab/>
        </w:r>
        <w:r w:rsidR="009A1EBF">
          <w:rPr>
            <w:webHidden/>
          </w:rPr>
          <w:fldChar w:fldCharType="begin"/>
        </w:r>
        <w:r w:rsidR="009A1EBF">
          <w:rPr>
            <w:webHidden/>
          </w:rPr>
          <w:instrText xml:space="preserve"> PAGEREF _Toc452464922 \h </w:instrText>
        </w:r>
        <w:r w:rsidR="009A1EBF">
          <w:rPr>
            <w:webHidden/>
          </w:rPr>
        </w:r>
        <w:r w:rsidR="009A1EBF">
          <w:rPr>
            <w:webHidden/>
          </w:rPr>
          <w:fldChar w:fldCharType="separate"/>
        </w:r>
        <w:r w:rsidR="009A1EBF">
          <w:rPr>
            <w:webHidden/>
          </w:rPr>
          <w:t>i</w:t>
        </w:r>
        <w:r w:rsidR="009A1EBF">
          <w:rPr>
            <w:webHidden/>
          </w:rPr>
          <w:fldChar w:fldCharType="end"/>
        </w:r>
      </w:hyperlink>
    </w:p>
    <w:p w14:paraId="5B556526" w14:textId="77777777" w:rsidR="009A1EBF" w:rsidRDefault="008D5AF0">
      <w:pPr>
        <w:pStyle w:val="TOC1"/>
        <w:rPr>
          <w:rFonts w:asciiTheme="minorHAnsi" w:eastAsiaTheme="minorEastAsia" w:hAnsiTheme="minorHAnsi" w:cstheme="minorBidi"/>
          <w:b w:val="0"/>
          <w:caps w:val="0"/>
          <w:noProof/>
          <w:color w:val="auto"/>
          <w:sz w:val="22"/>
          <w:szCs w:val="22"/>
          <w:lang w:eastAsia="en-GB"/>
        </w:rPr>
      </w:pPr>
      <w:hyperlink w:anchor="_Toc452464923" w:history="1">
        <w:r w:rsidR="009A1EBF" w:rsidRPr="008F1250">
          <w:rPr>
            <w:rStyle w:val="Hyperlink"/>
            <w:noProof/>
          </w:rPr>
          <w:t>2</w:t>
        </w:r>
        <w:r w:rsidR="009A1EBF">
          <w:rPr>
            <w:rFonts w:asciiTheme="minorHAnsi" w:eastAsiaTheme="minorEastAsia" w:hAnsiTheme="minorHAnsi" w:cstheme="minorBidi"/>
            <w:b w:val="0"/>
            <w:caps w:val="0"/>
            <w:noProof/>
            <w:color w:val="auto"/>
            <w:sz w:val="22"/>
            <w:szCs w:val="22"/>
            <w:lang w:eastAsia="en-GB"/>
          </w:rPr>
          <w:tab/>
        </w:r>
        <w:r w:rsidR="009A1EBF" w:rsidRPr="008F1250">
          <w:rPr>
            <w:rStyle w:val="Hyperlink"/>
            <w:noProof/>
          </w:rPr>
          <w:t>Contents</w:t>
        </w:r>
        <w:r w:rsidR="009A1EBF">
          <w:rPr>
            <w:noProof/>
            <w:webHidden/>
          </w:rPr>
          <w:tab/>
        </w:r>
        <w:r w:rsidR="009A1EBF">
          <w:rPr>
            <w:noProof/>
            <w:webHidden/>
          </w:rPr>
          <w:fldChar w:fldCharType="begin"/>
        </w:r>
        <w:r w:rsidR="009A1EBF">
          <w:rPr>
            <w:noProof/>
            <w:webHidden/>
          </w:rPr>
          <w:instrText xml:space="preserve"> PAGEREF _Toc452464923 \h </w:instrText>
        </w:r>
        <w:r w:rsidR="009A1EBF">
          <w:rPr>
            <w:noProof/>
            <w:webHidden/>
          </w:rPr>
        </w:r>
        <w:r w:rsidR="009A1EBF">
          <w:rPr>
            <w:noProof/>
            <w:webHidden/>
          </w:rPr>
          <w:fldChar w:fldCharType="separate"/>
        </w:r>
        <w:r w:rsidR="009A1EBF">
          <w:rPr>
            <w:noProof/>
            <w:webHidden/>
          </w:rPr>
          <w:t>ii</w:t>
        </w:r>
        <w:r w:rsidR="009A1EBF">
          <w:rPr>
            <w:noProof/>
            <w:webHidden/>
          </w:rPr>
          <w:fldChar w:fldCharType="end"/>
        </w:r>
      </w:hyperlink>
    </w:p>
    <w:p w14:paraId="5B556527" w14:textId="77777777" w:rsidR="009A1EBF" w:rsidRDefault="008D5AF0">
      <w:pPr>
        <w:pStyle w:val="TOC1"/>
        <w:rPr>
          <w:rFonts w:asciiTheme="minorHAnsi" w:eastAsiaTheme="minorEastAsia" w:hAnsiTheme="minorHAnsi" w:cstheme="minorBidi"/>
          <w:b w:val="0"/>
          <w:caps w:val="0"/>
          <w:noProof/>
          <w:color w:val="auto"/>
          <w:sz w:val="22"/>
          <w:szCs w:val="22"/>
          <w:lang w:eastAsia="en-GB"/>
        </w:rPr>
      </w:pPr>
      <w:hyperlink w:anchor="_Toc452464924" w:history="1">
        <w:r w:rsidR="009A1EBF" w:rsidRPr="008F1250">
          <w:rPr>
            <w:rStyle w:val="Hyperlink"/>
            <w:noProof/>
          </w:rPr>
          <w:t>3</w:t>
        </w:r>
        <w:r w:rsidR="009A1EBF">
          <w:rPr>
            <w:rFonts w:asciiTheme="minorHAnsi" w:eastAsiaTheme="minorEastAsia" w:hAnsiTheme="minorHAnsi" w:cstheme="minorBidi"/>
            <w:b w:val="0"/>
            <w:caps w:val="0"/>
            <w:noProof/>
            <w:color w:val="auto"/>
            <w:sz w:val="22"/>
            <w:szCs w:val="22"/>
            <w:lang w:eastAsia="en-GB"/>
          </w:rPr>
          <w:tab/>
        </w:r>
        <w:r w:rsidR="009A1EBF" w:rsidRPr="008F1250">
          <w:rPr>
            <w:rStyle w:val="Hyperlink"/>
            <w:noProof/>
          </w:rPr>
          <w:t>Introduction</w:t>
        </w:r>
        <w:r w:rsidR="009A1EBF">
          <w:rPr>
            <w:noProof/>
            <w:webHidden/>
          </w:rPr>
          <w:tab/>
        </w:r>
        <w:r w:rsidR="009A1EBF">
          <w:rPr>
            <w:noProof/>
            <w:webHidden/>
          </w:rPr>
          <w:fldChar w:fldCharType="begin"/>
        </w:r>
        <w:r w:rsidR="009A1EBF">
          <w:rPr>
            <w:noProof/>
            <w:webHidden/>
          </w:rPr>
          <w:instrText xml:space="preserve"> PAGEREF _Toc452464924 \h </w:instrText>
        </w:r>
        <w:r w:rsidR="009A1EBF">
          <w:rPr>
            <w:noProof/>
            <w:webHidden/>
          </w:rPr>
        </w:r>
        <w:r w:rsidR="009A1EBF">
          <w:rPr>
            <w:noProof/>
            <w:webHidden/>
          </w:rPr>
          <w:fldChar w:fldCharType="separate"/>
        </w:r>
        <w:r w:rsidR="009A1EBF">
          <w:rPr>
            <w:noProof/>
            <w:webHidden/>
          </w:rPr>
          <w:t>4</w:t>
        </w:r>
        <w:r w:rsidR="009A1EBF">
          <w:rPr>
            <w:noProof/>
            <w:webHidden/>
          </w:rPr>
          <w:fldChar w:fldCharType="end"/>
        </w:r>
      </w:hyperlink>
    </w:p>
    <w:p w14:paraId="5B556528" w14:textId="77777777" w:rsidR="009A1EBF" w:rsidRDefault="008D5AF0">
      <w:pPr>
        <w:pStyle w:val="TOC2"/>
        <w:rPr>
          <w:rFonts w:asciiTheme="minorHAnsi" w:eastAsiaTheme="minorEastAsia" w:hAnsiTheme="minorHAnsi" w:cstheme="minorBidi"/>
          <w:sz w:val="22"/>
          <w:szCs w:val="22"/>
          <w:lang w:val="en-GB" w:eastAsia="en-GB"/>
        </w:rPr>
      </w:pPr>
      <w:hyperlink w:anchor="_Toc452464925" w:history="1">
        <w:r w:rsidR="009A1EBF" w:rsidRPr="008F1250">
          <w:rPr>
            <w:rStyle w:val="Hyperlink"/>
          </w:rPr>
          <w:t>3.1</w:t>
        </w:r>
        <w:r w:rsidR="009A1EBF">
          <w:rPr>
            <w:rFonts w:asciiTheme="minorHAnsi" w:eastAsiaTheme="minorEastAsia" w:hAnsiTheme="minorHAnsi" w:cstheme="minorBidi"/>
            <w:sz w:val="22"/>
            <w:szCs w:val="22"/>
            <w:lang w:val="en-GB" w:eastAsia="en-GB"/>
          </w:rPr>
          <w:tab/>
        </w:r>
        <w:r w:rsidR="009A1EBF" w:rsidRPr="008F1250">
          <w:rPr>
            <w:rStyle w:val="Hyperlink"/>
          </w:rPr>
          <w:t>Purpose and Scope of Document</w:t>
        </w:r>
        <w:r w:rsidR="009A1EBF">
          <w:rPr>
            <w:webHidden/>
          </w:rPr>
          <w:tab/>
        </w:r>
        <w:r w:rsidR="009A1EBF">
          <w:rPr>
            <w:webHidden/>
          </w:rPr>
          <w:fldChar w:fldCharType="begin"/>
        </w:r>
        <w:r w:rsidR="009A1EBF">
          <w:rPr>
            <w:webHidden/>
          </w:rPr>
          <w:instrText xml:space="preserve"> PAGEREF _Toc452464925 \h </w:instrText>
        </w:r>
        <w:r w:rsidR="009A1EBF">
          <w:rPr>
            <w:webHidden/>
          </w:rPr>
        </w:r>
        <w:r w:rsidR="009A1EBF">
          <w:rPr>
            <w:webHidden/>
          </w:rPr>
          <w:fldChar w:fldCharType="separate"/>
        </w:r>
        <w:r w:rsidR="009A1EBF">
          <w:rPr>
            <w:webHidden/>
          </w:rPr>
          <w:t>4</w:t>
        </w:r>
        <w:r w:rsidR="009A1EBF">
          <w:rPr>
            <w:webHidden/>
          </w:rPr>
          <w:fldChar w:fldCharType="end"/>
        </w:r>
      </w:hyperlink>
    </w:p>
    <w:p w14:paraId="5B556529" w14:textId="77777777" w:rsidR="009A1EBF" w:rsidRDefault="008D5AF0">
      <w:pPr>
        <w:pStyle w:val="TOC2"/>
        <w:rPr>
          <w:rFonts w:asciiTheme="minorHAnsi" w:eastAsiaTheme="minorEastAsia" w:hAnsiTheme="minorHAnsi" w:cstheme="minorBidi"/>
          <w:sz w:val="22"/>
          <w:szCs w:val="22"/>
          <w:lang w:val="en-GB" w:eastAsia="en-GB"/>
        </w:rPr>
      </w:pPr>
      <w:hyperlink w:anchor="_Toc452464926" w:history="1">
        <w:r w:rsidR="009A1EBF" w:rsidRPr="008F1250">
          <w:rPr>
            <w:rStyle w:val="Hyperlink"/>
          </w:rPr>
          <w:t>3.2</w:t>
        </w:r>
        <w:r w:rsidR="009A1EBF">
          <w:rPr>
            <w:rFonts w:asciiTheme="minorHAnsi" w:eastAsiaTheme="minorEastAsia" w:hAnsiTheme="minorHAnsi" w:cstheme="minorBidi"/>
            <w:sz w:val="22"/>
            <w:szCs w:val="22"/>
            <w:lang w:val="en-GB" w:eastAsia="en-GB"/>
          </w:rPr>
          <w:tab/>
        </w:r>
        <w:r w:rsidR="009A1EBF" w:rsidRPr="008F1250">
          <w:rPr>
            <w:rStyle w:val="Hyperlink"/>
          </w:rPr>
          <w:t>Intended Audience</w:t>
        </w:r>
        <w:r w:rsidR="009A1EBF">
          <w:rPr>
            <w:webHidden/>
          </w:rPr>
          <w:tab/>
        </w:r>
        <w:r w:rsidR="009A1EBF">
          <w:rPr>
            <w:webHidden/>
          </w:rPr>
          <w:fldChar w:fldCharType="begin"/>
        </w:r>
        <w:r w:rsidR="009A1EBF">
          <w:rPr>
            <w:webHidden/>
          </w:rPr>
          <w:instrText xml:space="preserve"> PAGEREF _Toc452464926 \h </w:instrText>
        </w:r>
        <w:r w:rsidR="009A1EBF">
          <w:rPr>
            <w:webHidden/>
          </w:rPr>
        </w:r>
        <w:r w:rsidR="009A1EBF">
          <w:rPr>
            <w:webHidden/>
          </w:rPr>
          <w:fldChar w:fldCharType="separate"/>
        </w:r>
        <w:r w:rsidR="009A1EBF">
          <w:rPr>
            <w:webHidden/>
          </w:rPr>
          <w:t>4</w:t>
        </w:r>
        <w:r w:rsidR="009A1EBF">
          <w:rPr>
            <w:webHidden/>
          </w:rPr>
          <w:fldChar w:fldCharType="end"/>
        </w:r>
      </w:hyperlink>
    </w:p>
    <w:p w14:paraId="5B55652A" w14:textId="77777777" w:rsidR="009A1EBF" w:rsidRDefault="008D5AF0">
      <w:pPr>
        <w:pStyle w:val="TOC2"/>
        <w:rPr>
          <w:rFonts w:asciiTheme="minorHAnsi" w:eastAsiaTheme="minorEastAsia" w:hAnsiTheme="minorHAnsi" w:cstheme="minorBidi"/>
          <w:sz w:val="22"/>
          <w:szCs w:val="22"/>
          <w:lang w:val="en-GB" w:eastAsia="en-GB"/>
        </w:rPr>
      </w:pPr>
      <w:hyperlink w:anchor="_Toc452464927" w:history="1">
        <w:r w:rsidR="009A1EBF" w:rsidRPr="008F1250">
          <w:rPr>
            <w:rStyle w:val="Hyperlink"/>
          </w:rPr>
          <w:t>3.3</w:t>
        </w:r>
        <w:r w:rsidR="009A1EBF">
          <w:rPr>
            <w:rFonts w:asciiTheme="minorHAnsi" w:eastAsiaTheme="minorEastAsia" w:hAnsiTheme="minorHAnsi" w:cstheme="minorBidi"/>
            <w:sz w:val="22"/>
            <w:szCs w:val="22"/>
            <w:lang w:val="en-GB" w:eastAsia="en-GB"/>
          </w:rPr>
          <w:tab/>
        </w:r>
        <w:r w:rsidR="009A1EBF" w:rsidRPr="008F1250">
          <w:rPr>
            <w:rStyle w:val="Hyperlink"/>
          </w:rPr>
          <w:t>Acceptance Criteria</w:t>
        </w:r>
        <w:r w:rsidR="009A1EBF">
          <w:rPr>
            <w:webHidden/>
          </w:rPr>
          <w:tab/>
        </w:r>
        <w:r w:rsidR="009A1EBF">
          <w:rPr>
            <w:webHidden/>
          </w:rPr>
          <w:fldChar w:fldCharType="begin"/>
        </w:r>
        <w:r w:rsidR="009A1EBF">
          <w:rPr>
            <w:webHidden/>
          </w:rPr>
          <w:instrText xml:space="preserve"> PAGEREF _Toc452464927 \h </w:instrText>
        </w:r>
        <w:r w:rsidR="009A1EBF">
          <w:rPr>
            <w:webHidden/>
          </w:rPr>
        </w:r>
        <w:r w:rsidR="009A1EBF">
          <w:rPr>
            <w:webHidden/>
          </w:rPr>
          <w:fldChar w:fldCharType="separate"/>
        </w:r>
        <w:r w:rsidR="009A1EBF">
          <w:rPr>
            <w:webHidden/>
          </w:rPr>
          <w:t>4</w:t>
        </w:r>
        <w:r w:rsidR="009A1EBF">
          <w:rPr>
            <w:webHidden/>
          </w:rPr>
          <w:fldChar w:fldCharType="end"/>
        </w:r>
      </w:hyperlink>
    </w:p>
    <w:p w14:paraId="5B55652B" w14:textId="77777777" w:rsidR="009A1EBF" w:rsidRDefault="008D5AF0">
      <w:pPr>
        <w:pStyle w:val="TOC2"/>
        <w:rPr>
          <w:rFonts w:asciiTheme="minorHAnsi" w:eastAsiaTheme="minorEastAsia" w:hAnsiTheme="minorHAnsi" w:cstheme="minorBidi"/>
          <w:sz w:val="22"/>
          <w:szCs w:val="22"/>
          <w:lang w:val="en-GB" w:eastAsia="en-GB"/>
        </w:rPr>
      </w:pPr>
      <w:hyperlink w:anchor="_Toc452464928" w:history="1">
        <w:r w:rsidR="009A1EBF" w:rsidRPr="008F1250">
          <w:rPr>
            <w:rStyle w:val="Hyperlink"/>
          </w:rPr>
          <w:t>3.4</w:t>
        </w:r>
        <w:r w:rsidR="009A1EBF">
          <w:rPr>
            <w:rFonts w:asciiTheme="minorHAnsi" w:eastAsiaTheme="minorEastAsia" w:hAnsiTheme="minorHAnsi" w:cstheme="minorBidi"/>
            <w:sz w:val="22"/>
            <w:szCs w:val="22"/>
            <w:lang w:val="en-GB" w:eastAsia="en-GB"/>
          </w:rPr>
          <w:tab/>
        </w:r>
        <w:r w:rsidR="009A1EBF" w:rsidRPr="008F1250">
          <w:rPr>
            <w:rStyle w:val="Hyperlink"/>
          </w:rPr>
          <w:t>Related Documentation</w:t>
        </w:r>
        <w:r w:rsidR="009A1EBF">
          <w:rPr>
            <w:webHidden/>
          </w:rPr>
          <w:tab/>
        </w:r>
        <w:r w:rsidR="009A1EBF">
          <w:rPr>
            <w:webHidden/>
          </w:rPr>
          <w:fldChar w:fldCharType="begin"/>
        </w:r>
        <w:r w:rsidR="009A1EBF">
          <w:rPr>
            <w:webHidden/>
          </w:rPr>
          <w:instrText xml:space="preserve"> PAGEREF _Toc452464928 \h </w:instrText>
        </w:r>
        <w:r w:rsidR="009A1EBF">
          <w:rPr>
            <w:webHidden/>
          </w:rPr>
        </w:r>
        <w:r w:rsidR="009A1EBF">
          <w:rPr>
            <w:webHidden/>
          </w:rPr>
          <w:fldChar w:fldCharType="separate"/>
        </w:r>
        <w:r w:rsidR="009A1EBF">
          <w:rPr>
            <w:webHidden/>
          </w:rPr>
          <w:t>4</w:t>
        </w:r>
        <w:r w:rsidR="009A1EBF">
          <w:rPr>
            <w:webHidden/>
          </w:rPr>
          <w:fldChar w:fldCharType="end"/>
        </w:r>
      </w:hyperlink>
    </w:p>
    <w:p w14:paraId="5B55652C" w14:textId="77777777" w:rsidR="009A1EBF" w:rsidRDefault="008D5AF0">
      <w:pPr>
        <w:pStyle w:val="TOC2"/>
        <w:rPr>
          <w:rFonts w:asciiTheme="minorHAnsi" w:eastAsiaTheme="minorEastAsia" w:hAnsiTheme="minorHAnsi" w:cstheme="minorBidi"/>
          <w:sz w:val="22"/>
          <w:szCs w:val="22"/>
          <w:lang w:val="en-GB" w:eastAsia="en-GB"/>
        </w:rPr>
      </w:pPr>
      <w:hyperlink w:anchor="_Toc452464929" w:history="1">
        <w:r w:rsidR="009A1EBF" w:rsidRPr="008F1250">
          <w:rPr>
            <w:rStyle w:val="Hyperlink"/>
          </w:rPr>
          <w:t>3.5</w:t>
        </w:r>
        <w:r w:rsidR="009A1EBF">
          <w:rPr>
            <w:rFonts w:asciiTheme="minorHAnsi" w:eastAsiaTheme="minorEastAsia" w:hAnsiTheme="minorHAnsi" w:cstheme="minorBidi"/>
            <w:sz w:val="22"/>
            <w:szCs w:val="22"/>
            <w:lang w:val="en-GB" w:eastAsia="en-GB"/>
          </w:rPr>
          <w:tab/>
        </w:r>
        <w:r w:rsidR="009A1EBF" w:rsidRPr="008F1250">
          <w:rPr>
            <w:rStyle w:val="Hyperlink"/>
          </w:rPr>
          <w:t>Terminology and Acronyms</w:t>
        </w:r>
        <w:r w:rsidR="009A1EBF">
          <w:rPr>
            <w:webHidden/>
          </w:rPr>
          <w:tab/>
        </w:r>
        <w:r w:rsidR="009A1EBF">
          <w:rPr>
            <w:webHidden/>
          </w:rPr>
          <w:fldChar w:fldCharType="begin"/>
        </w:r>
        <w:r w:rsidR="009A1EBF">
          <w:rPr>
            <w:webHidden/>
          </w:rPr>
          <w:instrText xml:space="preserve"> PAGEREF _Toc452464929 \h </w:instrText>
        </w:r>
        <w:r w:rsidR="009A1EBF">
          <w:rPr>
            <w:webHidden/>
          </w:rPr>
        </w:r>
        <w:r w:rsidR="009A1EBF">
          <w:rPr>
            <w:webHidden/>
          </w:rPr>
          <w:fldChar w:fldCharType="separate"/>
        </w:r>
        <w:r w:rsidR="009A1EBF">
          <w:rPr>
            <w:webHidden/>
          </w:rPr>
          <w:t>4</w:t>
        </w:r>
        <w:r w:rsidR="009A1EBF">
          <w:rPr>
            <w:webHidden/>
          </w:rPr>
          <w:fldChar w:fldCharType="end"/>
        </w:r>
      </w:hyperlink>
    </w:p>
    <w:p w14:paraId="5B55652D" w14:textId="77777777" w:rsidR="009A1EBF" w:rsidRDefault="008D5AF0">
      <w:pPr>
        <w:pStyle w:val="TOC1"/>
        <w:rPr>
          <w:rFonts w:asciiTheme="minorHAnsi" w:eastAsiaTheme="minorEastAsia" w:hAnsiTheme="minorHAnsi" w:cstheme="minorBidi"/>
          <w:b w:val="0"/>
          <w:caps w:val="0"/>
          <w:noProof/>
          <w:color w:val="auto"/>
          <w:sz w:val="22"/>
          <w:szCs w:val="22"/>
          <w:lang w:eastAsia="en-GB"/>
        </w:rPr>
      </w:pPr>
      <w:hyperlink w:anchor="_Toc452464930" w:history="1">
        <w:r w:rsidR="009A1EBF" w:rsidRPr="008F1250">
          <w:rPr>
            <w:rStyle w:val="Hyperlink"/>
            <w:noProof/>
          </w:rPr>
          <w:t>4</w:t>
        </w:r>
        <w:r w:rsidR="009A1EBF">
          <w:rPr>
            <w:rFonts w:asciiTheme="minorHAnsi" w:eastAsiaTheme="minorEastAsia" w:hAnsiTheme="minorHAnsi" w:cstheme="minorBidi"/>
            <w:b w:val="0"/>
            <w:caps w:val="0"/>
            <w:noProof/>
            <w:color w:val="auto"/>
            <w:sz w:val="22"/>
            <w:szCs w:val="22"/>
            <w:lang w:eastAsia="en-GB"/>
          </w:rPr>
          <w:tab/>
        </w:r>
        <w:r w:rsidR="009A1EBF" w:rsidRPr="008F1250">
          <w:rPr>
            <w:rStyle w:val="Hyperlink"/>
            <w:noProof/>
          </w:rPr>
          <w:t>Infrastructure Design</w:t>
        </w:r>
        <w:r w:rsidR="009A1EBF">
          <w:rPr>
            <w:noProof/>
            <w:webHidden/>
          </w:rPr>
          <w:tab/>
        </w:r>
        <w:r w:rsidR="009A1EBF">
          <w:rPr>
            <w:noProof/>
            <w:webHidden/>
          </w:rPr>
          <w:fldChar w:fldCharType="begin"/>
        </w:r>
        <w:r w:rsidR="009A1EBF">
          <w:rPr>
            <w:noProof/>
            <w:webHidden/>
          </w:rPr>
          <w:instrText xml:space="preserve"> PAGEREF _Toc452464930 \h </w:instrText>
        </w:r>
        <w:r w:rsidR="009A1EBF">
          <w:rPr>
            <w:noProof/>
            <w:webHidden/>
          </w:rPr>
        </w:r>
        <w:r w:rsidR="009A1EBF">
          <w:rPr>
            <w:noProof/>
            <w:webHidden/>
          </w:rPr>
          <w:fldChar w:fldCharType="separate"/>
        </w:r>
        <w:r w:rsidR="009A1EBF">
          <w:rPr>
            <w:noProof/>
            <w:webHidden/>
          </w:rPr>
          <w:t>5</w:t>
        </w:r>
        <w:r w:rsidR="009A1EBF">
          <w:rPr>
            <w:noProof/>
            <w:webHidden/>
          </w:rPr>
          <w:fldChar w:fldCharType="end"/>
        </w:r>
      </w:hyperlink>
    </w:p>
    <w:p w14:paraId="5B55652E" w14:textId="77777777" w:rsidR="009A1EBF" w:rsidRDefault="008D5AF0">
      <w:pPr>
        <w:pStyle w:val="TOC2"/>
        <w:rPr>
          <w:rFonts w:asciiTheme="minorHAnsi" w:eastAsiaTheme="minorEastAsia" w:hAnsiTheme="minorHAnsi" w:cstheme="minorBidi"/>
          <w:sz w:val="22"/>
          <w:szCs w:val="22"/>
          <w:lang w:val="en-GB" w:eastAsia="en-GB"/>
        </w:rPr>
      </w:pPr>
      <w:hyperlink w:anchor="_Toc452464931" w:history="1">
        <w:r w:rsidR="009A1EBF" w:rsidRPr="008F1250">
          <w:rPr>
            <w:rStyle w:val="Hyperlink"/>
          </w:rPr>
          <w:t>4.1</w:t>
        </w:r>
        <w:r w:rsidR="009A1EBF">
          <w:rPr>
            <w:rFonts w:asciiTheme="minorHAnsi" w:eastAsiaTheme="minorEastAsia" w:hAnsiTheme="minorHAnsi" w:cstheme="minorBidi"/>
            <w:sz w:val="22"/>
            <w:szCs w:val="22"/>
            <w:lang w:val="en-GB" w:eastAsia="en-GB"/>
          </w:rPr>
          <w:tab/>
        </w:r>
        <w:r w:rsidR="009A1EBF" w:rsidRPr="008F1250">
          <w:rPr>
            <w:rStyle w:val="Hyperlink"/>
          </w:rPr>
          <w:t>Infrastructure Overview</w:t>
        </w:r>
        <w:r w:rsidR="009A1EBF">
          <w:rPr>
            <w:webHidden/>
          </w:rPr>
          <w:tab/>
        </w:r>
        <w:r w:rsidR="009A1EBF">
          <w:rPr>
            <w:webHidden/>
          </w:rPr>
          <w:fldChar w:fldCharType="begin"/>
        </w:r>
        <w:r w:rsidR="009A1EBF">
          <w:rPr>
            <w:webHidden/>
          </w:rPr>
          <w:instrText xml:space="preserve"> PAGEREF _Toc452464931 \h </w:instrText>
        </w:r>
        <w:r w:rsidR="009A1EBF">
          <w:rPr>
            <w:webHidden/>
          </w:rPr>
        </w:r>
        <w:r w:rsidR="009A1EBF">
          <w:rPr>
            <w:webHidden/>
          </w:rPr>
          <w:fldChar w:fldCharType="separate"/>
        </w:r>
        <w:r w:rsidR="009A1EBF">
          <w:rPr>
            <w:webHidden/>
          </w:rPr>
          <w:t>5</w:t>
        </w:r>
        <w:r w:rsidR="009A1EBF">
          <w:rPr>
            <w:webHidden/>
          </w:rPr>
          <w:fldChar w:fldCharType="end"/>
        </w:r>
      </w:hyperlink>
    </w:p>
    <w:p w14:paraId="5B55652F" w14:textId="77777777" w:rsidR="009A1EBF" w:rsidRDefault="008D5AF0">
      <w:pPr>
        <w:pStyle w:val="TOC2"/>
        <w:rPr>
          <w:rFonts w:asciiTheme="minorHAnsi" w:eastAsiaTheme="minorEastAsia" w:hAnsiTheme="minorHAnsi" w:cstheme="minorBidi"/>
          <w:sz w:val="22"/>
          <w:szCs w:val="22"/>
          <w:lang w:val="en-GB" w:eastAsia="en-GB"/>
        </w:rPr>
      </w:pPr>
      <w:hyperlink w:anchor="_Toc452464932" w:history="1">
        <w:r w:rsidR="009A1EBF" w:rsidRPr="008F1250">
          <w:rPr>
            <w:rStyle w:val="Hyperlink"/>
          </w:rPr>
          <w:t>4.2</w:t>
        </w:r>
        <w:r w:rsidR="009A1EBF">
          <w:rPr>
            <w:rFonts w:asciiTheme="minorHAnsi" w:eastAsiaTheme="minorEastAsia" w:hAnsiTheme="minorHAnsi" w:cstheme="minorBidi"/>
            <w:sz w:val="22"/>
            <w:szCs w:val="22"/>
            <w:lang w:val="en-GB" w:eastAsia="en-GB"/>
          </w:rPr>
          <w:tab/>
        </w:r>
        <w:r w:rsidR="009A1EBF" w:rsidRPr="008F1250">
          <w:rPr>
            <w:rStyle w:val="Hyperlink"/>
          </w:rPr>
          <w:t>Licence</w:t>
        </w:r>
        <w:r w:rsidR="009A1EBF">
          <w:rPr>
            <w:webHidden/>
          </w:rPr>
          <w:tab/>
        </w:r>
        <w:r w:rsidR="009A1EBF">
          <w:rPr>
            <w:webHidden/>
          </w:rPr>
          <w:fldChar w:fldCharType="begin"/>
        </w:r>
        <w:r w:rsidR="009A1EBF">
          <w:rPr>
            <w:webHidden/>
          </w:rPr>
          <w:instrText xml:space="preserve"> PAGEREF _Toc452464932 \h </w:instrText>
        </w:r>
        <w:r w:rsidR="009A1EBF">
          <w:rPr>
            <w:webHidden/>
          </w:rPr>
        </w:r>
        <w:r w:rsidR="009A1EBF">
          <w:rPr>
            <w:webHidden/>
          </w:rPr>
          <w:fldChar w:fldCharType="separate"/>
        </w:r>
        <w:r w:rsidR="009A1EBF">
          <w:rPr>
            <w:webHidden/>
          </w:rPr>
          <w:t>6</w:t>
        </w:r>
        <w:r w:rsidR="009A1EBF">
          <w:rPr>
            <w:webHidden/>
          </w:rPr>
          <w:fldChar w:fldCharType="end"/>
        </w:r>
      </w:hyperlink>
    </w:p>
    <w:p w14:paraId="5B556530" w14:textId="77777777" w:rsidR="009A1EBF" w:rsidRDefault="008D5AF0">
      <w:pPr>
        <w:pStyle w:val="TOC1"/>
        <w:rPr>
          <w:rFonts w:asciiTheme="minorHAnsi" w:eastAsiaTheme="minorEastAsia" w:hAnsiTheme="minorHAnsi" w:cstheme="minorBidi"/>
          <w:b w:val="0"/>
          <w:caps w:val="0"/>
          <w:noProof/>
          <w:color w:val="auto"/>
          <w:sz w:val="22"/>
          <w:szCs w:val="22"/>
          <w:lang w:eastAsia="en-GB"/>
        </w:rPr>
      </w:pPr>
      <w:hyperlink w:anchor="_Toc452464933" w:history="1">
        <w:r w:rsidR="009A1EBF" w:rsidRPr="008F1250">
          <w:rPr>
            <w:rStyle w:val="Hyperlink"/>
            <w:noProof/>
          </w:rPr>
          <w:t>5</w:t>
        </w:r>
        <w:r w:rsidR="009A1EBF">
          <w:rPr>
            <w:rFonts w:asciiTheme="minorHAnsi" w:eastAsiaTheme="minorEastAsia" w:hAnsiTheme="minorHAnsi" w:cstheme="minorBidi"/>
            <w:b w:val="0"/>
            <w:caps w:val="0"/>
            <w:noProof/>
            <w:color w:val="auto"/>
            <w:sz w:val="22"/>
            <w:szCs w:val="22"/>
            <w:lang w:eastAsia="en-GB"/>
          </w:rPr>
          <w:tab/>
        </w:r>
        <w:r w:rsidR="009A1EBF" w:rsidRPr="008F1250">
          <w:rPr>
            <w:rStyle w:val="Hyperlink"/>
            <w:noProof/>
          </w:rPr>
          <w:t>Server Configuration</w:t>
        </w:r>
        <w:r w:rsidR="009A1EBF">
          <w:rPr>
            <w:noProof/>
            <w:webHidden/>
          </w:rPr>
          <w:tab/>
        </w:r>
        <w:r w:rsidR="009A1EBF">
          <w:rPr>
            <w:noProof/>
            <w:webHidden/>
          </w:rPr>
          <w:fldChar w:fldCharType="begin"/>
        </w:r>
        <w:r w:rsidR="009A1EBF">
          <w:rPr>
            <w:noProof/>
            <w:webHidden/>
          </w:rPr>
          <w:instrText xml:space="preserve"> PAGEREF _Toc452464933 \h </w:instrText>
        </w:r>
        <w:r w:rsidR="009A1EBF">
          <w:rPr>
            <w:noProof/>
            <w:webHidden/>
          </w:rPr>
        </w:r>
        <w:r w:rsidR="009A1EBF">
          <w:rPr>
            <w:noProof/>
            <w:webHidden/>
          </w:rPr>
          <w:fldChar w:fldCharType="separate"/>
        </w:r>
        <w:r w:rsidR="009A1EBF">
          <w:rPr>
            <w:noProof/>
            <w:webHidden/>
          </w:rPr>
          <w:t>6</w:t>
        </w:r>
        <w:r w:rsidR="009A1EBF">
          <w:rPr>
            <w:noProof/>
            <w:webHidden/>
          </w:rPr>
          <w:fldChar w:fldCharType="end"/>
        </w:r>
      </w:hyperlink>
    </w:p>
    <w:p w14:paraId="5B556531" w14:textId="77777777" w:rsidR="009A1EBF" w:rsidRDefault="008D5AF0">
      <w:pPr>
        <w:pStyle w:val="TOC2"/>
        <w:rPr>
          <w:rFonts w:asciiTheme="minorHAnsi" w:eastAsiaTheme="minorEastAsia" w:hAnsiTheme="minorHAnsi" w:cstheme="minorBidi"/>
          <w:sz w:val="22"/>
          <w:szCs w:val="22"/>
          <w:lang w:val="en-GB" w:eastAsia="en-GB"/>
        </w:rPr>
      </w:pPr>
      <w:hyperlink w:anchor="_Toc452464934" w:history="1">
        <w:r w:rsidR="009A1EBF" w:rsidRPr="008F1250">
          <w:rPr>
            <w:rStyle w:val="Hyperlink"/>
          </w:rPr>
          <w:t>5.1</w:t>
        </w:r>
        <w:r w:rsidR="009A1EBF">
          <w:rPr>
            <w:rFonts w:asciiTheme="minorHAnsi" w:eastAsiaTheme="minorEastAsia" w:hAnsiTheme="minorHAnsi" w:cstheme="minorBidi"/>
            <w:sz w:val="22"/>
            <w:szCs w:val="22"/>
            <w:lang w:val="en-GB" w:eastAsia="en-GB"/>
          </w:rPr>
          <w:tab/>
        </w:r>
        <w:r w:rsidR="009A1EBF" w:rsidRPr="008F1250">
          <w:rPr>
            <w:rStyle w:val="Hyperlink"/>
          </w:rPr>
          <w:t>Virtual Machine Configuration</w:t>
        </w:r>
        <w:r w:rsidR="009A1EBF">
          <w:rPr>
            <w:webHidden/>
          </w:rPr>
          <w:tab/>
        </w:r>
        <w:r w:rsidR="009A1EBF">
          <w:rPr>
            <w:webHidden/>
          </w:rPr>
          <w:fldChar w:fldCharType="begin"/>
        </w:r>
        <w:r w:rsidR="009A1EBF">
          <w:rPr>
            <w:webHidden/>
          </w:rPr>
          <w:instrText xml:space="preserve"> PAGEREF _Toc452464934 \h </w:instrText>
        </w:r>
        <w:r w:rsidR="009A1EBF">
          <w:rPr>
            <w:webHidden/>
          </w:rPr>
        </w:r>
        <w:r w:rsidR="009A1EBF">
          <w:rPr>
            <w:webHidden/>
          </w:rPr>
          <w:fldChar w:fldCharType="separate"/>
        </w:r>
        <w:r w:rsidR="009A1EBF">
          <w:rPr>
            <w:webHidden/>
          </w:rPr>
          <w:t>6</w:t>
        </w:r>
        <w:r w:rsidR="009A1EBF">
          <w:rPr>
            <w:webHidden/>
          </w:rPr>
          <w:fldChar w:fldCharType="end"/>
        </w:r>
      </w:hyperlink>
    </w:p>
    <w:p w14:paraId="5B556532" w14:textId="77777777" w:rsidR="009A1EBF" w:rsidRDefault="008D5AF0">
      <w:pPr>
        <w:pStyle w:val="TOC3"/>
        <w:rPr>
          <w:rFonts w:asciiTheme="minorHAnsi" w:eastAsiaTheme="minorEastAsia" w:hAnsiTheme="minorHAnsi" w:cstheme="minorBidi"/>
          <w:sz w:val="22"/>
          <w:szCs w:val="22"/>
          <w:lang w:val="en-GB" w:eastAsia="en-GB"/>
        </w:rPr>
      </w:pPr>
      <w:hyperlink w:anchor="_Toc452464935" w:history="1">
        <w:r w:rsidR="009A1EBF" w:rsidRPr="008F1250">
          <w:rPr>
            <w:rStyle w:val="Hyperlink"/>
          </w:rPr>
          <w:t>5.1.1</w:t>
        </w:r>
        <w:r w:rsidR="009A1EBF">
          <w:rPr>
            <w:rFonts w:asciiTheme="minorHAnsi" w:eastAsiaTheme="minorEastAsia" w:hAnsiTheme="minorHAnsi" w:cstheme="minorBidi"/>
            <w:sz w:val="22"/>
            <w:szCs w:val="22"/>
            <w:lang w:val="en-GB" w:eastAsia="en-GB"/>
          </w:rPr>
          <w:tab/>
        </w:r>
        <w:r w:rsidR="009A1EBF" w:rsidRPr="008F1250">
          <w:rPr>
            <w:rStyle w:val="Hyperlink"/>
          </w:rPr>
          <w:t>Operating System Configuration</w:t>
        </w:r>
        <w:r w:rsidR="009A1EBF">
          <w:rPr>
            <w:webHidden/>
          </w:rPr>
          <w:tab/>
        </w:r>
        <w:r w:rsidR="009A1EBF">
          <w:rPr>
            <w:webHidden/>
          </w:rPr>
          <w:fldChar w:fldCharType="begin"/>
        </w:r>
        <w:r w:rsidR="009A1EBF">
          <w:rPr>
            <w:webHidden/>
          </w:rPr>
          <w:instrText xml:space="preserve"> PAGEREF _Toc452464935 \h </w:instrText>
        </w:r>
        <w:r w:rsidR="009A1EBF">
          <w:rPr>
            <w:webHidden/>
          </w:rPr>
        </w:r>
        <w:r w:rsidR="009A1EBF">
          <w:rPr>
            <w:webHidden/>
          </w:rPr>
          <w:fldChar w:fldCharType="separate"/>
        </w:r>
        <w:r w:rsidR="009A1EBF">
          <w:rPr>
            <w:webHidden/>
          </w:rPr>
          <w:t>7</w:t>
        </w:r>
        <w:r w:rsidR="009A1EBF">
          <w:rPr>
            <w:webHidden/>
          </w:rPr>
          <w:fldChar w:fldCharType="end"/>
        </w:r>
      </w:hyperlink>
    </w:p>
    <w:p w14:paraId="5B556533" w14:textId="77777777" w:rsidR="009A1EBF" w:rsidRDefault="008D5AF0">
      <w:pPr>
        <w:pStyle w:val="TOC3"/>
        <w:rPr>
          <w:rFonts w:asciiTheme="minorHAnsi" w:eastAsiaTheme="minorEastAsia" w:hAnsiTheme="minorHAnsi" w:cstheme="minorBidi"/>
          <w:sz w:val="22"/>
          <w:szCs w:val="22"/>
          <w:lang w:val="en-GB" w:eastAsia="en-GB"/>
        </w:rPr>
      </w:pPr>
      <w:hyperlink w:anchor="_Toc452464936" w:history="1">
        <w:r w:rsidR="009A1EBF" w:rsidRPr="008F1250">
          <w:rPr>
            <w:rStyle w:val="Hyperlink"/>
          </w:rPr>
          <w:t>5.1.2</w:t>
        </w:r>
        <w:r w:rsidR="009A1EBF">
          <w:rPr>
            <w:rFonts w:asciiTheme="minorHAnsi" w:eastAsiaTheme="minorEastAsia" w:hAnsiTheme="minorHAnsi" w:cstheme="minorBidi"/>
            <w:sz w:val="22"/>
            <w:szCs w:val="22"/>
            <w:lang w:val="en-GB" w:eastAsia="en-GB"/>
          </w:rPr>
          <w:tab/>
        </w:r>
        <w:r w:rsidR="009A1EBF" w:rsidRPr="008F1250">
          <w:rPr>
            <w:rStyle w:val="Hyperlink"/>
          </w:rPr>
          <w:t>Operating System and SQL Disk Configuration</w:t>
        </w:r>
        <w:r w:rsidR="009A1EBF">
          <w:rPr>
            <w:webHidden/>
          </w:rPr>
          <w:tab/>
        </w:r>
        <w:r w:rsidR="009A1EBF">
          <w:rPr>
            <w:webHidden/>
          </w:rPr>
          <w:fldChar w:fldCharType="begin"/>
        </w:r>
        <w:r w:rsidR="009A1EBF">
          <w:rPr>
            <w:webHidden/>
          </w:rPr>
          <w:instrText xml:space="preserve"> PAGEREF _Toc452464936 \h </w:instrText>
        </w:r>
        <w:r w:rsidR="009A1EBF">
          <w:rPr>
            <w:webHidden/>
          </w:rPr>
        </w:r>
        <w:r w:rsidR="009A1EBF">
          <w:rPr>
            <w:webHidden/>
          </w:rPr>
          <w:fldChar w:fldCharType="separate"/>
        </w:r>
        <w:r w:rsidR="009A1EBF">
          <w:rPr>
            <w:webHidden/>
          </w:rPr>
          <w:t>7</w:t>
        </w:r>
        <w:r w:rsidR="009A1EBF">
          <w:rPr>
            <w:webHidden/>
          </w:rPr>
          <w:fldChar w:fldCharType="end"/>
        </w:r>
      </w:hyperlink>
    </w:p>
    <w:p w14:paraId="5B556534" w14:textId="77777777" w:rsidR="009A1EBF" w:rsidRDefault="008D5AF0">
      <w:pPr>
        <w:pStyle w:val="TOC3"/>
        <w:rPr>
          <w:rFonts w:asciiTheme="minorHAnsi" w:eastAsiaTheme="minorEastAsia" w:hAnsiTheme="minorHAnsi" w:cstheme="minorBidi"/>
          <w:sz w:val="22"/>
          <w:szCs w:val="22"/>
          <w:lang w:val="en-GB" w:eastAsia="en-GB"/>
        </w:rPr>
      </w:pPr>
      <w:hyperlink w:anchor="_Toc452464937" w:history="1">
        <w:r w:rsidR="009A1EBF" w:rsidRPr="008F1250">
          <w:rPr>
            <w:rStyle w:val="Hyperlink"/>
          </w:rPr>
          <w:t>5.1.3</w:t>
        </w:r>
        <w:r w:rsidR="009A1EBF">
          <w:rPr>
            <w:rFonts w:asciiTheme="minorHAnsi" w:eastAsiaTheme="minorEastAsia" w:hAnsiTheme="minorHAnsi" w:cstheme="minorBidi"/>
            <w:sz w:val="22"/>
            <w:szCs w:val="22"/>
            <w:lang w:val="en-GB" w:eastAsia="en-GB"/>
          </w:rPr>
          <w:tab/>
        </w:r>
        <w:r w:rsidR="009A1EBF" w:rsidRPr="008F1250">
          <w:rPr>
            <w:rStyle w:val="Hyperlink"/>
          </w:rPr>
          <w:t>Operating System Required Updates</w:t>
        </w:r>
        <w:r w:rsidR="009A1EBF">
          <w:rPr>
            <w:webHidden/>
          </w:rPr>
          <w:tab/>
        </w:r>
        <w:r w:rsidR="009A1EBF">
          <w:rPr>
            <w:webHidden/>
          </w:rPr>
          <w:fldChar w:fldCharType="begin"/>
        </w:r>
        <w:r w:rsidR="009A1EBF">
          <w:rPr>
            <w:webHidden/>
          </w:rPr>
          <w:instrText xml:space="preserve"> PAGEREF _Toc452464937 \h </w:instrText>
        </w:r>
        <w:r w:rsidR="009A1EBF">
          <w:rPr>
            <w:webHidden/>
          </w:rPr>
        </w:r>
        <w:r w:rsidR="009A1EBF">
          <w:rPr>
            <w:webHidden/>
          </w:rPr>
          <w:fldChar w:fldCharType="separate"/>
        </w:r>
        <w:r w:rsidR="009A1EBF">
          <w:rPr>
            <w:webHidden/>
          </w:rPr>
          <w:t>8</w:t>
        </w:r>
        <w:r w:rsidR="009A1EBF">
          <w:rPr>
            <w:webHidden/>
          </w:rPr>
          <w:fldChar w:fldCharType="end"/>
        </w:r>
      </w:hyperlink>
    </w:p>
    <w:p w14:paraId="5B556535" w14:textId="77777777" w:rsidR="009A1EBF" w:rsidRDefault="008D5AF0">
      <w:pPr>
        <w:pStyle w:val="TOC2"/>
        <w:rPr>
          <w:rFonts w:asciiTheme="minorHAnsi" w:eastAsiaTheme="minorEastAsia" w:hAnsiTheme="minorHAnsi" w:cstheme="minorBidi"/>
          <w:sz w:val="22"/>
          <w:szCs w:val="22"/>
          <w:lang w:val="en-GB" w:eastAsia="en-GB"/>
        </w:rPr>
      </w:pPr>
      <w:hyperlink w:anchor="_Toc452464938" w:history="1">
        <w:r w:rsidR="009A1EBF" w:rsidRPr="008F1250">
          <w:rPr>
            <w:rStyle w:val="Hyperlink"/>
          </w:rPr>
          <w:t>5.2</w:t>
        </w:r>
        <w:r w:rsidR="009A1EBF">
          <w:rPr>
            <w:rFonts w:asciiTheme="minorHAnsi" w:eastAsiaTheme="minorEastAsia" w:hAnsiTheme="minorHAnsi" w:cstheme="minorBidi"/>
            <w:sz w:val="22"/>
            <w:szCs w:val="22"/>
            <w:lang w:val="en-GB" w:eastAsia="en-GB"/>
          </w:rPr>
          <w:tab/>
        </w:r>
        <w:r w:rsidR="009A1EBF" w:rsidRPr="008F1250">
          <w:rPr>
            <w:rStyle w:val="Hyperlink"/>
          </w:rPr>
          <w:t>Network Configuration</w:t>
        </w:r>
        <w:r w:rsidR="009A1EBF">
          <w:rPr>
            <w:webHidden/>
          </w:rPr>
          <w:tab/>
        </w:r>
        <w:r w:rsidR="009A1EBF">
          <w:rPr>
            <w:webHidden/>
          </w:rPr>
          <w:fldChar w:fldCharType="begin"/>
        </w:r>
        <w:r w:rsidR="009A1EBF">
          <w:rPr>
            <w:webHidden/>
          </w:rPr>
          <w:instrText xml:space="preserve"> PAGEREF _Toc452464938 \h </w:instrText>
        </w:r>
        <w:r w:rsidR="009A1EBF">
          <w:rPr>
            <w:webHidden/>
          </w:rPr>
        </w:r>
        <w:r w:rsidR="009A1EBF">
          <w:rPr>
            <w:webHidden/>
          </w:rPr>
          <w:fldChar w:fldCharType="separate"/>
        </w:r>
        <w:r w:rsidR="009A1EBF">
          <w:rPr>
            <w:webHidden/>
          </w:rPr>
          <w:t>8</w:t>
        </w:r>
        <w:r w:rsidR="009A1EBF">
          <w:rPr>
            <w:webHidden/>
          </w:rPr>
          <w:fldChar w:fldCharType="end"/>
        </w:r>
      </w:hyperlink>
    </w:p>
    <w:p w14:paraId="5B556536" w14:textId="77777777" w:rsidR="009A1EBF" w:rsidRDefault="008D5AF0">
      <w:pPr>
        <w:pStyle w:val="TOC3"/>
        <w:rPr>
          <w:rFonts w:asciiTheme="minorHAnsi" w:eastAsiaTheme="minorEastAsia" w:hAnsiTheme="minorHAnsi" w:cstheme="minorBidi"/>
          <w:sz w:val="22"/>
          <w:szCs w:val="22"/>
          <w:lang w:val="en-GB" w:eastAsia="en-GB"/>
        </w:rPr>
      </w:pPr>
      <w:hyperlink w:anchor="_Toc452464939" w:history="1">
        <w:r w:rsidR="009A1EBF" w:rsidRPr="008F1250">
          <w:rPr>
            <w:rStyle w:val="Hyperlink"/>
          </w:rPr>
          <w:t>5.2.1</w:t>
        </w:r>
        <w:r w:rsidR="009A1EBF">
          <w:rPr>
            <w:rFonts w:asciiTheme="minorHAnsi" w:eastAsiaTheme="minorEastAsia" w:hAnsiTheme="minorHAnsi" w:cstheme="minorBidi"/>
            <w:sz w:val="22"/>
            <w:szCs w:val="22"/>
            <w:lang w:val="en-GB" w:eastAsia="en-GB"/>
          </w:rPr>
          <w:tab/>
        </w:r>
        <w:r w:rsidR="009A1EBF" w:rsidRPr="008F1250">
          <w:rPr>
            <w:rStyle w:val="Hyperlink"/>
          </w:rPr>
          <w:t>Subnets</w:t>
        </w:r>
        <w:r w:rsidR="009A1EBF">
          <w:rPr>
            <w:webHidden/>
          </w:rPr>
          <w:tab/>
        </w:r>
        <w:r w:rsidR="009A1EBF">
          <w:rPr>
            <w:webHidden/>
          </w:rPr>
          <w:fldChar w:fldCharType="begin"/>
        </w:r>
        <w:r w:rsidR="009A1EBF">
          <w:rPr>
            <w:webHidden/>
          </w:rPr>
          <w:instrText xml:space="preserve"> PAGEREF _Toc452464939 \h </w:instrText>
        </w:r>
        <w:r w:rsidR="009A1EBF">
          <w:rPr>
            <w:webHidden/>
          </w:rPr>
        </w:r>
        <w:r w:rsidR="009A1EBF">
          <w:rPr>
            <w:webHidden/>
          </w:rPr>
          <w:fldChar w:fldCharType="separate"/>
        </w:r>
        <w:r w:rsidR="009A1EBF">
          <w:rPr>
            <w:webHidden/>
          </w:rPr>
          <w:t>8</w:t>
        </w:r>
        <w:r w:rsidR="009A1EBF">
          <w:rPr>
            <w:webHidden/>
          </w:rPr>
          <w:fldChar w:fldCharType="end"/>
        </w:r>
      </w:hyperlink>
    </w:p>
    <w:p w14:paraId="5B556537" w14:textId="77777777" w:rsidR="009A1EBF" w:rsidRDefault="008D5AF0">
      <w:pPr>
        <w:pStyle w:val="TOC3"/>
        <w:rPr>
          <w:rFonts w:asciiTheme="minorHAnsi" w:eastAsiaTheme="minorEastAsia" w:hAnsiTheme="minorHAnsi" w:cstheme="minorBidi"/>
          <w:sz w:val="22"/>
          <w:szCs w:val="22"/>
          <w:lang w:val="en-GB" w:eastAsia="en-GB"/>
        </w:rPr>
      </w:pPr>
      <w:hyperlink w:anchor="_Toc452464940" w:history="1">
        <w:r w:rsidR="009A1EBF" w:rsidRPr="008F1250">
          <w:rPr>
            <w:rStyle w:val="Hyperlink"/>
          </w:rPr>
          <w:t>5.2.2</w:t>
        </w:r>
        <w:r w:rsidR="009A1EBF">
          <w:rPr>
            <w:rFonts w:asciiTheme="minorHAnsi" w:eastAsiaTheme="minorEastAsia" w:hAnsiTheme="minorHAnsi" w:cstheme="minorBidi"/>
            <w:sz w:val="22"/>
            <w:szCs w:val="22"/>
            <w:lang w:val="en-GB" w:eastAsia="en-GB"/>
          </w:rPr>
          <w:tab/>
        </w:r>
        <w:r w:rsidR="009A1EBF" w:rsidRPr="008F1250">
          <w:rPr>
            <w:rStyle w:val="Hyperlink"/>
          </w:rPr>
          <w:t>TCP IP Configuration</w:t>
        </w:r>
        <w:r w:rsidR="009A1EBF">
          <w:rPr>
            <w:webHidden/>
          </w:rPr>
          <w:tab/>
        </w:r>
        <w:r w:rsidR="009A1EBF">
          <w:rPr>
            <w:webHidden/>
          </w:rPr>
          <w:fldChar w:fldCharType="begin"/>
        </w:r>
        <w:r w:rsidR="009A1EBF">
          <w:rPr>
            <w:webHidden/>
          </w:rPr>
          <w:instrText xml:space="preserve"> PAGEREF _Toc452464940 \h </w:instrText>
        </w:r>
        <w:r w:rsidR="009A1EBF">
          <w:rPr>
            <w:webHidden/>
          </w:rPr>
        </w:r>
        <w:r w:rsidR="009A1EBF">
          <w:rPr>
            <w:webHidden/>
          </w:rPr>
          <w:fldChar w:fldCharType="separate"/>
        </w:r>
        <w:r w:rsidR="009A1EBF">
          <w:rPr>
            <w:webHidden/>
          </w:rPr>
          <w:t>8</w:t>
        </w:r>
        <w:r w:rsidR="009A1EBF">
          <w:rPr>
            <w:webHidden/>
          </w:rPr>
          <w:fldChar w:fldCharType="end"/>
        </w:r>
      </w:hyperlink>
    </w:p>
    <w:p w14:paraId="5B556538" w14:textId="77777777" w:rsidR="009A1EBF" w:rsidRDefault="008D5AF0">
      <w:pPr>
        <w:pStyle w:val="TOC3"/>
        <w:rPr>
          <w:rFonts w:asciiTheme="minorHAnsi" w:eastAsiaTheme="minorEastAsia" w:hAnsiTheme="minorHAnsi" w:cstheme="minorBidi"/>
          <w:sz w:val="22"/>
          <w:szCs w:val="22"/>
          <w:lang w:val="en-GB" w:eastAsia="en-GB"/>
        </w:rPr>
      </w:pPr>
      <w:hyperlink w:anchor="_Toc452464941" w:history="1">
        <w:r w:rsidR="009A1EBF" w:rsidRPr="008F1250">
          <w:rPr>
            <w:rStyle w:val="Hyperlink"/>
          </w:rPr>
          <w:t>5.2.3</w:t>
        </w:r>
        <w:r w:rsidR="009A1EBF">
          <w:rPr>
            <w:rFonts w:asciiTheme="minorHAnsi" w:eastAsiaTheme="minorEastAsia" w:hAnsiTheme="minorHAnsi" w:cstheme="minorBidi"/>
            <w:sz w:val="22"/>
            <w:szCs w:val="22"/>
            <w:lang w:val="en-GB" w:eastAsia="en-GB"/>
          </w:rPr>
          <w:tab/>
        </w:r>
        <w:r w:rsidR="009A1EBF" w:rsidRPr="008F1250">
          <w:rPr>
            <w:rStyle w:val="Hyperlink"/>
          </w:rPr>
          <w:t>Adapter Configuration</w:t>
        </w:r>
        <w:r w:rsidR="009A1EBF">
          <w:rPr>
            <w:webHidden/>
          </w:rPr>
          <w:tab/>
        </w:r>
        <w:r w:rsidR="009A1EBF">
          <w:rPr>
            <w:webHidden/>
          </w:rPr>
          <w:fldChar w:fldCharType="begin"/>
        </w:r>
        <w:r w:rsidR="009A1EBF">
          <w:rPr>
            <w:webHidden/>
          </w:rPr>
          <w:instrText xml:space="preserve"> PAGEREF _Toc452464941 \h </w:instrText>
        </w:r>
        <w:r w:rsidR="009A1EBF">
          <w:rPr>
            <w:webHidden/>
          </w:rPr>
        </w:r>
        <w:r w:rsidR="009A1EBF">
          <w:rPr>
            <w:webHidden/>
          </w:rPr>
          <w:fldChar w:fldCharType="separate"/>
        </w:r>
        <w:r w:rsidR="009A1EBF">
          <w:rPr>
            <w:webHidden/>
          </w:rPr>
          <w:t>9</w:t>
        </w:r>
        <w:r w:rsidR="009A1EBF">
          <w:rPr>
            <w:webHidden/>
          </w:rPr>
          <w:fldChar w:fldCharType="end"/>
        </w:r>
      </w:hyperlink>
    </w:p>
    <w:p w14:paraId="5B556539" w14:textId="77777777" w:rsidR="009A1EBF" w:rsidRDefault="008D5AF0">
      <w:pPr>
        <w:pStyle w:val="TOC3"/>
        <w:rPr>
          <w:rFonts w:asciiTheme="minorHAnsi" w:eastAsiaTheme="minorEastAsia" w:hAnsiTheme="minorHAnsi" w:cstheme="minorBidi"/>
          <w:sz w:val="22"/>
          <w:szCs w:val="22"/>
          <w:lang w:val="en-GB" w:eastAsia="en-GB"/>
        </w:rPr>
      </w:pPr>
      <w:hyperlink w:anchor="_Toc452464942" w:history="1">
        <w:r w:rsidR="009A1EBF" w:rsidRPr="008F1250">
          <w:rPr>
            <w:rStyle w:val="Hyperlink"/>
          </w:rPr>
          <w:t>5.2.4</w:t>
        </w:r>
        <w:r w:rsidR="009A1EBF">
          <w:rPr>
            <w:rFonts w:asciiTheme="minorHAnsi" w:eastAsiaTheme="minorEastAsia" w:hAnsiTheme="minorHAnsi" w:cstheme="minorBidi"/>
            <w:sz w:val="22"/>
            <w:szCs w:val="22"/>
            <w:lang w:val="en-GB" w:eastAsia="en-GB"/>
          </w:rPr>
          <w:tab/>
        </w:r>
        <w:r w:rsidR="009A1EBF" w:rsidRPr="008F1250">
          <w:rPr>
            <w:rStyle w:val="Hyperlink"/>
          </w:rPr>
          <w:t>Routes</w:t>
        </w:r>
        <w:r w:rsidR="009A1EBF">
          <w:rPr>
            <w:webHidden/>
          </w:rPr>
          <w:tab/>
        </w:r>
        <w:r w:rsidR="009A1EBF">
          <w:rPr>
            <w:webHidden/>
          </w:rPr>
          <w:fldChar w:fldCharType="begin"/>
        </w:r>
        <w:r w:rsidR="009A1EBF">
          <w:rPr>
            <w:webHidden/>
          </w:rPr>
          <w:instrText xml:space="preserve"> PAGEREF _Toc452464942 \h </w:instrText>
        </w:r>
        <w:r w:rsidR="009A1EBF">
          <w:rPr>
            <w:webHidden/>
          </w:rPr>
        </w:r>
        <w:r w:rsidR="009A1EBF">
          <w:rPr>
            <w:webHidden/>
          </w:rPr>
          <w:fldChar w:fldCharType="separate"/>
        </w:r>
        <w:r w:rsidR="009A1EBF">
          <w:rPr>
            <w:webHidden/>
          </w:rPr>
          <w:t>9</w:t>
        </w:r>
        <w:r w:rsidR="009A1EBF">
          <w:rPr>
            <w:webHidden/>
          </w:rPr>
          <w:fldChar w:fldCharType="end"/>
        </w:r>
      </w:hyperlink>
    </w:p>
    <w:p w14:paraId="5B55653A" w14:textId="77777777" w:rsidR="009A1EBF" w:rsidRDefault="008D5AF0">
      <w:pPr>
        <w:pStyle w:val="TOC3"/>
        <w:rPr>
          <w:rFonts w:asciiTheme="minorHAnsi" w:eastAsiaTheme="minorEastAsia" w:hAnsiTheme="minorHAnsi" w:cstheme="minorBidi"/>
          <w:sz w:val="22"/>
          <w:szCs w:val="22"/>
          <w:lang w:val="en-GB" w:eastAsia="en-GB"/>
        </w:rPr>
      </w:pPr>
      <w:hyperlink w:anchor="_Toc452464943" w:history="1">
        <w:r w:rsidR="009A1EBF" w:rsidRPr="008F1250">
          <w:rPr>
            <w:rStyle w:val="Hyperlink"/>
          </w:rPr>
          <w:t>5.2.5</w:t>
        </w:r>
        <w:r w:rsidR="009A1EBF">
          <w:rPr>
            <w:rFonts w:asciiTheme="minorHAnsi" w:eastAsiaTheme="minorEastAsia" w:hAnsiTheme="minorHAnsi" w:cstheme="minorBidi"/>
            <w:sz w:val="22"/>
            <w:szCs w:val="22"/>
            <w:lang w:val="en-GB" w:eastAsia="en-GB"/>
          </w:rPr>
          <w:tab/>
        </w:r>
        <w:r w:rsidR="009A1EBF" w:rsidRPr="008F1250">
          <w:rPr>
            <w:rStyle w:val="Hyperlink"/>
          </w:rPr>
          <w:t>Name Resolution</w:t>
        </w:r>
        <w:r w:rsidR="009A1EBF">
          <w:rPr>
            <w:webHidden/>
          </w:rPr>
          <w:tab/>
        </w:r>
        <w:r w:rsidR="009A1EBF">
          <w:rPr>
            <w:webHidden/>
          </w:rPr>
          <w:fldChar w:fldCharType="begin"/>
        </w:r>
        <w:r w:rsidR="009A1EBF">
          <w:rPr>
            <w:webHidden/>
          </w:rPr>
          <w:instrText xml:space="preserve"> PAGEREF _Toc452464943 \h </w:instrText>
        </w:r>
        <w:r w:rsidR="009A1EBF">
          <w:rPr>
            <w:webHidden/>
          </w:rPr>
        </w:r>
        <w:r w:rsidR="009A1EBF">
          <w:rPr>
            <w:webHidden/>
          </w:rPr>
          <w:fldChar w:fldCharType="separate"/>
        </w:r>
        <w:r w:rsidR="009A1EBF">
          <w:rPr>
            <w:webHidden/>
          </w:rPr>
          <w:t>9</w:t>
        </w:r>
        <w:r w:rsidR="009A1EBF">
          <w:rPr>
            <w:webHidden/>
          </w:rPr>
          <w:fldChar w:fldCharType="end"/>
        </w:r>
      </w:hyperlink>
    </w:p>
    <w:p w14:paraId="5B55653B" w14:textId="77777777" w:rsidR="009A1EBF" w:rsidRDefault="008D5AF0">
      <w:pPr>
        <w:pStyle w:val="TOC2"/>
        <w:rPr>
          <w:rFonts w:asciiTheme="minorHAnsi" w:eastAsiaTheme="minorEastAsia" w:hAnsiTheme="minorHAnsi" w:cstheme="minorBidi"/>
          <w:sz w:val="22"/>
          <w:szCs w:val="22"/>
          <w:lang w:val="en-GB" w:eastAsia="en-GB"/>
        </w:rPr>
      </w:pPr>
      <w:hyperlink w:anchor="_Toc452464944" w:history="1">
        <w:r w:rsidR="009A1EBF" w:rsidRPr="008F1250">
          <w:rPr>
            <w:rStyle w:val="Hyperlink"/>
            <w:lang w:val="en"/>
          </w:rPr>
          <w:t>5.3</w:t>
        </w:r>
        <w:r w:rsidR="009A1EBF">
          <w:rPr>
            <w:rFonts w:asciiTheme="minorHAnsi" w:eastAsiaTheme="minorEastAsia" w:hAnsiTheme="minorHAnsi" w:cstheme="minorBidi"/>
            <w:sz w:val="22"/>
            <w:szCs w:val="22"/>
            <w:lang w:val="en-GB" w:eastAsia="en-GB"/>
          </w:rPr>
          <w:tab/>
        </w:r>
        <w:r w:rsidR="009A1EBF" w:rsidRPr="008F1250">
          <w:rPr>
            <w:rStyle w:val="Hyperlink"/>
            <w:lang w:val="en"/>
          </w:rPr>
          <w:t>Windows Server Failover Clustering</w:t>
        </w:r>
        <w:r w:rsidR="009A1EBF">
          <w:rPr>
            <w:webHidden/>
          </w:rPr>
          <w:tab/>
        </w:r>
        <w:r w:rsidR="009A1EBF">
          <w:rPr>
            <w:webHidden/>
          </w:rPr>
          <w:fldChar w:fldCharType="begin"/>
        </w:r>
        <w:r w:rsidR="009A1EBF">
          <w:rPr>
            <w:webHidden/>
          </w:rPr>
          <w:instrText xml:space="preserve"> PAGEREF _Toc452464944 \h </w:instrText>
        </w:r>
        <w:r w:rsidR="009A1EBF">
          <w:rPr>
            <w:webHidden/>
          </w:rPr>
        </w:r>
        <w:r w:rsidR="009A1EBF">
          <w:rPr>
            <w:webHidden/>
          </w:rPr>
          <w:fldChar w:fldCharType="separate"/>
        </w:r>
        <w:r w:rsidR="009A1EBF">
          <w:rPr>
            <w:webHidden/>
          </w:rPr>
          <w:t>9</w:t>
        </w:r>
        <w:r w:rsidR="009A1EBF">
          <w:rPr>
            <w:webHidden/>
          </w:rPr>
          <w:fldChar w:fldCharType="end"/>
        </w:r>
      </w:hyperlink>
    </w:p>
    <w:p w14:paraId="5B55653C" w14:textId="77777777" w:rsidR="009A1EBF" w:rsidRDefault="008D5AF0">
      <w:pPr>
        <w:pStyle w:val="TOC3"/>
        <w:rPr>
          <w:rFonts w:asciiTheme="minorHAnsi" w:eastAsiaTheme="minorEastAsia" w:hAnsiTheme="minorHAnsi" w:cstheme="minorBidi"/>
          <w:sz w:val="22"/>
          <w:szCs w:val="22"/>
          <w:lang w:val="en-GB" w:eastAsia="en-GB"/>
        </w:rPr>
      </w:pPr>
      <w:hyperlink w:anchor="_Toc452464945" w:history="1">
        <w:r w:rsidR="009A1EBF" w:rsidRPr="008F1250">
          <w:rPr>
            <w:rStyle w:val="Hyperlink"/>
          </w:rPr>
          <w:t>5.3.1</w:t>
        </w:r>
        <w:r w:rsidR="009A1EBF">
          <w:rPr>
            <w:rFonts w:asciiTheme="minorHAnsi" w:eastAsiaTheme="minorEastAsia" w:hAnsiTheme="minorHAnsi" w:cstheme="minorBidi"/>
            <w:sz w:val="22"/>
            <w:szCs w:val="22"/>
            <w:lang w:val="en-GB" w:eastAsia="en-GB"/>
          </w:rPr>
          <w:tab/>
        </w:r>
        <w:r w:rsidR="009A1EBF" w:rsidRPr="008F1250">
          <w:rPr>
            <w:rStyle w:val="Hyperlink"/>
          </w:rPr>
          <w:t>Cluster Name</w:t>
        </w:r>
        <w:r w:rsidR="009A1EBF">
          <w:rPr>
            <w:webHidden/>
          </w:rPr>
          <w:tab/>
        </w:r>
        <w:r w:rsidR="009A1EBF">
          <w:rPr>
            <w:webHidden/>
          </w:rPr>
          <w:fldChar w:fldCharType="begin"/>
        </w:r>
        <w:r w:rsidR="009A1EBF">
          <w:rPr>
            <w:webHidden/>
          </w:rPr>
          <w:instrText xml:space="preserve"> PAGEREF _Toc452464945 \h </w:instrText>
        </w:r>
        <w:r w:rsidR="009A1EBF">
          <w:rPr>
            <w:webHidden/>
          </w:rPr>
        </w:r>
        <w:r w:rsidR="009A1EBF">
          <w:rPr>
            <w:webHidden/>
          </w:rPr>
          <w:fldChar w:fldCharType="separate"/>
        </w:r>
        <w:r w:rsidR="009A1EBF">
          <w:rPr>
            <w:webHidden/>
          </w:rPr>
          <w:t>9</w:t>
        </w:r>
        <w:r w:rsidR="009A1EBF">
          <w:rPr>
            <w:webHidden/>
          </w:rPr>
          <w:fldChar w:fldCharType="end"/>
        </w:r>
      </w:hyperlink>
    </w:p>
    <w:p w14:paraId="5B55653D" w14:textId="77777777" w:rsidR="009A1EBF" w:rsidRDefault="008D5AF0">
      <w:pPr>
        <w:pStyle w:val="TOC2"/>
        <w:rPr>
          <w:rFonts w:asciiTheme="minorHAnsi" w:eastAsiaTheme="minorEastAsia" w:hAnsiTheme="minorHAnsi" w:cstheme="minorBidi"/>
          <w:sz w:val="22"/>
          <w:szCs w:val="22"/>
          <w:lang w:val="en-GB" w:eastAsia="en-GB"/>
        </w:rPr>
      </w:pPr>
      <w:hyperlink w:anchor="_Toc452464946" w:history="1">
        <w:r w:rsidR="009A1EBF" w:rsidRPr="008F1250">
          <w:rPr>
            <w:rStyle w:val="Hyperlink"/>
          </w:rPr>
          <w:t>5.4</w:t>
        </w:r>
        <w:r w:rsidR="009A1EBF">
          <w:rPr>
            <w:rFonts w:asciiTheme="minorHAnsi" w:eastAsiaTheme="minorEastAsia" w:hAnsiTheme="minorHAnsi" w:cstheme="minorBidi"/>
            <w:sz w:val="22"/>
            <w:szCs w:val="22"/>
            <w:lang w:val="en-GB" w:eastAsia="en-GB"/>
          </w:rPr>
          <w:tab/>
        </w:r>
        <w:r w:rsidR="009A1EBF" w:rsidRPr="008F1250">
          <w:rPr>
            <w:rStyle w:val="Hyperlink"/>
          </w:rPr>
          <w:t>SQL Server configuration</w:t>
        </w:r>
        <w:r w:rsidR="009A1EBF">
          <w:rPr>
            <w:webHidden/>
          </w:rPr>
          <w:tab/>
        </w:r>
        <w:r w:rsidR="009A1EBF">
          <w:rPr>
            <w:webHidden/>
          </w:rPr>
          <w:fldChar w:fldCharType="begin"/>
        </w:r>
        <w:r w:rsidR="009A1EBF">
          <w:rPr>
            <w:webHidden/>
          </w:rPr>
          <w:instrText xml:space="preserve"> PAGEREF _Toc452464946 \h </w:instrText>
        </w:r>
        <w:r w:rsidR="009A1EBF">
          <w:rPr>
            <w:webHidden/>
          </w:rPr>
        </w:r>
        <w:r w:rsidR="009A1EBF">
          <w:rPr>
            <w:webHidden/>
          </w:rPr>
          <w:fldChar w:fldCharType="separate"/>
        </w:r>
        <w:r w:rsidR="009A1EBF">
          <w:rPr>
            <w:webHidden/>
          </w:rPr>
          <w:t>10</w:t>
        </w:r>
        <w:r w:rsidR="009A1EBF">
          <w:rPr>
            <w:webHidden/>
          </w:rPr>
          <w:fldChar w:fldCharType="end"/>
        </w:r>
      </w:hyperlink>
    </w:p>
    <w:p w14:paraId="5B55653E" w14:textId="77777777" w:rsidR="009A1EBF" w:rsidRDefault="008D5AF0">
      <w:pPr>
        <w:pStyle w:val="TOC3"/>
        <w:rPr>
          <w:rFonts w:asciiTheme="minorHAnsi" w:eastAsiaTheme="minorEastAsia" w:hAnsiTheme="minorHAnsi" w:cstheme="minorBidi"/>
          <w:sz w:val="22"/>
          <w:szCs w:val="22"/>
          <w:lang w:val="en-GB" w:eastAsia="en-GB"/>
        </w:rPr>
      </w:pPr>
      <w:hyperlink w:anchor="_Toc452464947" w:history="1">
        <w:r w:rsidR="009A1EBF" w:rsidRPr="008F1250">
          <w:rPr>
            <w:rStyle w:val="Hyperlink"/>
          </w:rPr>
          <w:t>5.4.1</w:t>
        </w:r>
        <w:r w:rsidR="009A1EBF">
          <w:rPr>
            <w:rFonts w:asciiTheme="minorHAnsi" w:eastAsiaTheme="minorEastAsia" w:hAnsiTheme="minorHAnsi" w:cstheme="minorBidi"/>
            <w:sz w:val="22"/>
            <w:szCs w:val="22"/>
            <w:lang w:val="en-GB" w:eastAsia="en-GB"/>
          </w:rPr>
          <w:tab/>
        </w:r>
        <w:r w:rsidR="009A1EBF" w:rsidRPr="008F1250">
          <w:rPr>
            <w:rStyle w:val="Hyperlink"/>
          </w:rPr>
          <w:t>SQL Install File Locations</w:t>
        </w:r>
        <w:r w:rsidR="009A1EBF">
          <w:rPr>
            <w:webHidden/>
          </w:rPr>
          <w:tab/>
        </w:r>
        <w:r w:rsidR="009A1EBF">
          <w:rPr>
            <w:webHidden/>
          </w:rPr>
          <w:fldChar w:fldCharType="begin"/>
        </w:r>
        <w:r w:rsidR="009A1EBF">
          <w:rPr>
            <w:webHidden/>
          </w:rPr>
          <w:instrText xml:space="preserve"> PAGEREF _Toc452464947 \h </w:instrText>
        </w:r>
        <w:r w:rsidR="009A1EBF">
          <w:rPr>
            <w:webHidden/>
          </w:rPr>
        </w:r>
        <w:r w:rsidR="009A1EBF">
          <w:rPr>
            <w:webHidden/>
          </w:rPr>
          <w:fldChar w:fldCharType="separate"/>
        </w:r>
        <w:r w:rsidR="009A1EBF">
          <w:rPr>
            <w:webHidden/>
          </w:rPr>
          <w:t>10</w:t>
        </w:r>
        <w:r w:rsidR="009A1EBF">
          <w:rPr>
            <w:webHidden/>
          </w:rPr>
          <w:fldChar w:fldCharType="end"/>
        </w:r>
      </w:hyperlink>
    </w:p>
    <w:p w14:paraId="5B55653F" w14:textId="77777777" w:rsidR="009A1EBF" w:rsidRDefault="008D5AF0">
      <w:pPr>
        <w:pStyle w:val="TOC3"/>
        <w:rPr>
          <w:rFonts w:asciiTheme="minorHAnsi" w:eastAsiaTheme="minorEastAsia" w:hAnsiTheme="minorHAnsi" w:cstheme="minorBidi"/>
          <w:sz w:val="22"/>
          <w:szCs w:val="22"/>
          <w:lang w:val="en-GB" w:eastAsia="en-GB"/>
        </w:rPr>
      </w:pPr>
      <w:hyperlink w:anchor="_Toc452464948" w:history="1">
        <w:r w:rsidR="009A1EBF" w:rsidRPr="008F1250">
          <w:rPr>
            <w:rStyle w:val="Hyperlink"/>
          </w:rPr>
          <w:t>5.4.2</w:t>
        </w:r>
        <w:r w:rsidR="009A1EBF">
          <w:rPr>
            <w:rFonts w:asciiTheme="minorHAnsi" w:eastAsiaTheme="minorEastAsia" w:hAnsiTheme="minorHAnsi" w:cstheme="minorBidi"/>
            <w:sz w:val="22"/>
            <w:szCs w:val="22"/>
            <w:lang w:val="en-GB" w:eastAsia="en-GB"/>
          </w:rPr>
          <w:tab/>
        </w:r>
        <w:r w:rsidR="009A1EBF" w:rsidRPr="008F1250">
          <w:rPr>
            <w:rStyle w:val="Hyperlink"/>
          </w:rPr>
          <w:t>SQL Service Accounts</w:t>
        </w:r>
        <w:r w:rsidR="009A1EBF">
          <w:rPr>
            <w:webHidden/>
          </w:rPr>
          <w:tab/>
        </w:r>
        <w:r w:rsidR="009A1EBF">
          <w:rPr>
            <w:webHidden/>
          </w:rPr>
          <w:fldChar w:fldCharType="begin"/>
        </w:r>
        <w:r w:rsidR="009A1EBF">
          <w:rPr>
            <w:webHidden/>
          </w:rPr>
          <w:instrText xml:space="preserve"> PAGEREF _Toc452464948 \h </w:instrText>
        </w:r>
        <w:r w:rsidR="009A1EBF">
          <w:rPr>
            <w:webHidden/>
          </w:rPr>
        </w:r>
        <w:r w:rsidR="009A1EBF">
          <w:rPr>
            <w:webHidden/>
          </w:rPr>
          <w:fldChar w:fldCharType="separate"/>
        </w:r>
        <w:r w:rsidR="009A1EBF">
          <w:rPr>
            <w:webHidden/>
          </w:rPr>
          <w:t>11</w:t>
        </w:r>
        <w:r w:rsidR="009A1EBF">
          <w:rPr>
            <w:webHidden/>
          </w:rPr>
          <w:fldChar w:fldCharType="end"/>
        </w:r>
      </w:hyperlink>
    </w:p>
    <w:p w14:paraId="5B556540" w14:textId="77777777" w:rsidR="009A1EBF" w:rsidRDefault="008D5AF0">
      <w:pPr>
        <w:pStyle w:val="TOC3"/>
        <w:rPr>
          <w:rFonts w:asciiTheme="minorHAnsi" w:eastAsiaTheme="minorEastAsia" w:hAnsiTheme="minorHAnsi" w:cstheme="minorBidi"/>
          <w:sz w:val="22"/>
          <w:szCs w:val="22"/>
          <w:lang w:val="en-GB" w:eastAsia="en-GB"/>
        </w:rPr>
      </w:pPr>
      <w:hyperlink w:anchor="_Toc452464949" w:history="1">
        <w:r w:rsidR="009A1EBF" w:rsidRPr="008F1250">
          <w:rPr>
            <w:rStyle w:val="Hyperlink"/>
          </w:rPr>
          <w:t>5.4.3</w:t>
        </w:r>
        <w:r w:rsidR="009A1EBF">
          <w:rPr>
            <w:rFonts w:asciiTheme="minorHAnsi" w:eastAsiaTheme="minorEastAsia" w:hAnsiTheme="minorHAnsi" w:cstheme="minorBidi"/>
            <w:sz w:val="22"/>
            <w:szCs w:val="22"/>
            <w:lang w:val="en-GB" w:eastAsia="en-GB"/>
          </w:rPr>
          <w:tab/>
        </w:r>
        <w:r w:rsidR="009A1EBF" w:rsidRPr="008F1250">
          <w:rPr>
            <w:rStyle w:val="Hyperlink"/>
          </w:rPr>
          <w:t>Memory Settings</w:t>
        </w:r>
        <w:r w:rsidR="009A1EBF">
          <w:rPr>
            <w:webHidden/>
          </w:rPr>
          <w:tab/>
        </w:r>
        <w:r w:rsidR="009A1EBF">
          <w:rPr>
            <w:webHidden/>
          </w:rPr>
          <w:fldChar w:fldCharType="begin"/>
        </w:r>
        <w:r w:rsidR="009A1EBF">
          <w:rPr>
            <w:webHidden/>
          </w:rPr>
          <w:instrText xml:space="preserve"> PAGEREF _Toc452464949 \h </w:instrText>
        </w:r>
        <w:r w:rsidR="009A1EBF">
          <w:rPr>
            <w:webHidden/>
          </w:rPr>
        </w:r>
        <w:r w:rsidR="009A1EBF">
          <w:rPr>
            <w:webHidden/>
          </w:rPr>
          <w:fldChar w:fldCharType="separate"/>
        </w:r>
        <w:r w:rsidR="009A1EBF">
          <w:rPr>
            <w:webHidden/>
          </w:rPr>
          <w:t>11</w:t>
        </w:r>
        <w:r w:rsidR="009A1EBF">
          <w:rPr>
            <w:webHidden/>
          </w:rPr>
          <w:fldChar w:fldCharType="end"/>
        </w:r>
      </w:hyperlink>
    </w:p>
    <w:p w14:paraId="5B556541" w14:textId="77777777" w:rsidR="009A1EBF" w:rsidRDefault="008D5AF0">
      <w:pPr>
        <w:pStyle w:val="TOC3"/>
        <w:rPr>
          <w:rFonts w:asciiTheme="minorHAnsi" w:eastAsiaTheme="minorEastAsia" w:hAnsiTheme="minorHAnsi" w:cstheme="minorBidi"/>
          <w:sz w:val="22"/>
          <w:szCs w:val="22"/>
          <w:lang w:val="en-GB" w:eastAsia="en-GB"/>
        </w:rPr>
      </w:pPr>
      <w:hyperlink w:anchor="_Toc452464950" w:history="1">
        <w:r w:rsidR="009A1EBF" w:rsidRPr="008F1250">
          <w:rPr>
            <w:rStyle w:val="Hyperlink"/>
          </w:rPr>
          <w:t>5.4.4</w:t>
        </w:r>
        <w:r w:rsidR="009A1EBF">
          <w:rPr>
            <w:rFonts w:asciiTheme="minorHAnsi" w:eastAsiaTheme="minorEastAsia" w:hAnsiTheme="minorHAnsi" w:cstheme="minorBidi"/>
            <w:sz w:val="22"/>
            <w:szCs w:val="22"/>
            <w:lang w:val="en-GB" w:eastAsia="en-GB"/>
          </w:rPr>
          <w:tab/>
        </w:r>
        <w:r w:rsidR="009A1EBF" w:rsidRPr="008F1250">
          <w:rPr>
            <w:rStyle w:val="Hyperlink"/>
          </w:rPr>
          <w:t>Database Mail</w:t>
        </w:r>
        <w:r w:rsidR="009A1EBF">
          <w:rPr>
            <w:webHidden/>
          </w:rPr>
          <w:tab/>
        </w:r>
        <w:r w:rsidR="009A1EBF">
          <w:rPr>
            <w:webHidden/>
          </w:rPr>
          <w:fldChar w:fldCharType="begin"/>
        </w:r>
        <w:r w:rsidR="009A1EBF">
          <w:rPr>
            <w:webHidden/>
          </w:rPr>
          <w:instrText xml:space="preserve"> PAGEREF _Toc452464950 \h </w:instrText>
        </w:r>
        <w:r w:rsidR="009A1EBF">
          <w:rPr>
            <w:webHidden/>
          </w:rPr>
        </w:r>
        <w:r w:rsidR="009A1EBF">
          <w:rPr>
            <w:webHidden/>
          </w:rPr>
          <w:fldChar w:fldCharType="separate"/>
        </w:r>
        <w:r w:rsidR="009A1EBF">
          <w:rPr>
            <w:webHidden/>
          </w:rPr>
          <w:t>11</w:t>
        </w:r>
        <w:r w:rsidR="009A1EBF">
          <w:rPr>
            <w:webHidden/>
          </w:rPr>
          <w:fldChar w:fldCharType="end"/>
        </w:r>
      </w:hyperlink>
    </w:p>
    <w:p w14:paraId="5B556542" w14:textId="77777777" w:rsidR="009A1EBF" w:rsidRDefault="008D5AF0">
      <w:pPr>
        <w:pStyle w:val="TOC3"/>
        <w:rPr>
          <w:rFonts w:asciiTheme="minorHAnsi" w:eastAsiaTheme="minorEastAsia" w:hAnsiTheme="minorHAnsi" w:cstheme="minorBidi"/>
          <w:sz w:val="22"/>
          <w:szCs w:val="22"/>
          <w:lang w:val="en-GB" w:eastAsia="en-GB"/>
        </w:rPr>
      </w:pPr>
      <w:hyperlink w:anchor="_Toc452464951" w:history="1">
        <w:r w:rsidR="009A1EBF" w:rsidRPr="008F1250">
          <w:rPr>
            <w:rStyle w:val="Hyperlink"/>
          </w:rPr>
          <w:t>5.4.5</w:t>
        </w:r>
        <w:r w:rsidR="009A1EBF">
          <w:rPr>
            <w:rFonts w:asciiTheme="minorHAnsi" w:eastAsiaTheme="minorEastAsia" w:hAnsiTheme="minorHAnsi" w:cstheme="minorBidi"/>
            <w:sz w:val="22"/>
            <w:szCs w:val="22"/>
            <w:lang w:val="en-GB" w:eastAsia="en-GB"/>
          </w:rPr>
          <w:tab/>
        </w:r>
        <w:r w:rsidR="009A1EBF" w:rsidRPr="008F1250">
          <w:rPr>
            <w:rStyle w:val="Hyperlink"/>
          </w:rPr>
          <w:t>Temporary database configuration (tempdb)</w:t>
        </w:r>
        <w:r w:rsidR="009A1EBF">
          <w:rPr>
            <w:webHidden/>
          </w:rPr>
          <w:tab/>
        </w:r>
        <w:r w:rsidR="009A1EBF">
          <w:rPr>
            <w:webHidden/>
          </w:rPr>
          <w:fldChar w:fldCharType="begin"/>
        </w:r>
        <w:r w:rsidR="009A1EBF">
          <w:rPr>
            <w:webHidden/>
          </w:rPr>
          <w:instrText xml:space="preserve"> PAGEREF _Toc452464951 \h </w:instrText>
        </w:r>
        <w:r w:rsidR="009A1EBF">
          <w:rPr>
            <w:webHidden/>
          </w:rPr>
        </w:r>
        <w:r w:rsidR="009A1EBF">
          <w:rPr>
            <w:webHidden/>
          </w:rPr>
          <w:fldChar w:fldCharType="separate"/>
        </w:r>
        <w:r w:rsidR="009A1EBF">
          <w:rPr>
            <w:webHidden/>
          </w:rPr>
          <w:t>12</w:t>
        </w:r>
        <w:r w:rsidR="009A1EBF">
          <w:rPr>
            <w:webHidden/>
          </w:rPr>
          <w:fldChar w:fldCharType="end"/>
        </w:r>
      </w:hyperlink>
    </w:p>
    <w:p w14:paraId="5B556543" w14:textId="77777777" w:rsidR="009A1EBF" w:rsidRDefault="008D5AF0">
      <w:pPr>
        <w:pStyle w:val="TOC3"/>
        <w:rPr>
          <w:rFonts w:asciiTheme="minorHAnsi" w:eastAsiaTheme="minorEastAsia" w:hAnsiTheme="minorHAnsi" w:cstheme="minorBidi"/>
          <w:sz w:val="22"/>
          <w:szCs w:val="22"/>
          <w:lang w:val="en-GB" w:eastAsia="en-GB"/>
        </w:rPr>
      </w:pPr>
      <w:hyperlink w:anchor="_Toc452464952" w:history="1">
        <w:r w:rsidR="009A1EBF" w:rsidRPr="008F1250">
          <w:rPr>
            <w:rStyle w:val="Hyperlink"/>
          </w:rPr>
          <w:t>5.4.6</w:t>
        </w:r>
        <w:r w:rsidR="009A1EBF">
          <w:rPr>
            <w:rFonts w:asciiTheme="minorHAnsi" w:eastAsiaTheme="minorEastAsia" w:hAnsiTheme="minorHAnsi" w:cstheme="minorBidi"/>
            <w:sz w:val="22"/>
            <w:szCs w:val="22"/>
            <w:lang w:val="en-GB" w:eastAsia="en-GB"/>
          </w:rPr>
          <w:tab/>
        </w:r>
        <w:r w:rsidR="009A1EBF" w:rsidRPr="008F1250">
          <w:rPr>
            <w:rStyle w:val="Hyperlink"/>
          </w:rPr>
          <w:t>SQL Server Settings</w:t>
        </w:r>
        <w:r w:rsidR="009A1EBF">
          <w:rPr>
            <w:webHidden/>
          </w:rPr>
          <w:tab/>
        </w:r>
        <w:r w:rsidR="009A1EBF">
          <w:rPr>
            <w:webHidden/>
          </w:rPr>
          <w:fldChar w:fldCharType="begin"/>
        </w:r>
        <w:r w:rsidR="009A1EBF">
          <w:rPr>
            <w:webHidden/>
          </w:rPr>
          <w:instrText xml:space="preserve"> PAGEREF _Toc452464952 \h </w:instrText>
        </w:r>
        <w:r w:rsidR="009A1EBF">
          <w:rPr>
            <w:webHidden/>
          </w:rPr>
        </w:r>
        <w:r w:rsidR="009A1EBF">
          <w:rPr>
            <w:webHidden/>
          </w:rPr>
          <w:fldChar w:fldCharType="separate"/>
        </w:r>
        <w:r w:rsidR="009A1EBF">
          <w:rPr>
            <w:webHidden/>
          </w:rPr>
          <w:t>12</w:t>
        </w:r>
        <w:r w:rsidR="009A1EBF">
          <w:rPr>
            <w:webHidden/>
          </w:rPr>
          <w:fldChar w:fldCharType="end"/>
        </w:r>
      </w:hyperlink>
    </w:p>
    <w:p w14:paraId="5B556544" w14:textId="77777777" w:rsidR="009A1EBF" w:rsidRDefault="008D5AF0">
      <w:pPr>
        <w:pStyle w:val="TOC3"/>
        <w:rPr>
          <w:rFonts w:asciiTheme="minorHAnsi" w:eastAsiaTheme="minorEastAsia" w:hAnsiTheme="minorHAnsi" w:cstheme="minorBidi"/>
          <w:sz w:val="22"/>
          <w:szCs w:val="22"/>
          <w:lang w:val="en-GB" w:eastAsia="en-GB"/>
        </w:rPr>
      </w:pPr>
      <w:hyperlink w:anchor="_Toc452464953" w:history="1">
        <w:r w:rsidR="009A1EBF" w:rsidRPr="008F1250">
          <w:rPr>
            <w:rStyle w:val="Hyperlink"/>
          </w:rPr>
          <w:t>5.4.7</w:t>
        </w:r>
        <w:r w:rsidR="009A1EBF">
          <w:rPr>
            <w:rFonts w:asciiTheme="minorHAnsi" w:eastAsiaTheme="minorEastAsia" w:hAnsiTheme="minorHAnsi" w:cstheme="minorBidi"/>
            <w:sz w:val="22"/>
            <w:szCs w:val="22"/>
            <w:lang w:val="en-GB" w:eastAsia="en-GB"/>
          </w:rPr>
          <w:tab/>
        </w:r>
        <w:r w:rsidR="009A1EBF" w:rsidRPr="008F1250">
          <w:rPr>
            <w:rStyle w:val="Hyperlink"/>
          </w:rPr>
          <w:t>Database Directory Structure</w:t>
        </w:r>
        <w:r w:rsidR="009A1EBF">
          <w:rPr>
            <w:webHidden/>
          </w:rPr>
          <w:tab/>
        </w:r>
        <w:r w:rsidR="009A1EBF">
          <w:rPr>
            <w:webHidden/>
          </w:rPr>
          <w:fldChar w:fldCharType="begin"/>
        </w:r>
        <w:r w:rsidR="009A1EBF">
          <w:rPr>
            <w:webHidden/>
          </w:rPr>
          <w:instrText xml:space="preserve"> PAGEREF _Toc452464953 \h </w:instrText>
        </w:r>
        <w:r w:rsidR="009A1EBF">
          <w:rPr>
            <w:webHidden/>
          </w:rPr>
        </w:r>
        <w:r w:rsidR="009A1EBF">
          <w:rPr>
            <w:webHidden/>
          </w:rPr>
          <w:fldChar w:fldCharType="separate"/>
        </w:r>
        <w:r w:rsidR="009A1EBF">
          <w:rPr>
            <w:webHidden/>
          </w:rPr>
          <w:t>12</w:t>
        </w:r>
        <w:r w:rsidR="009A1EBF">
          <w:rPr>
            <w:webHidden/>
          </w:rPr>
          <w:fldChar w:fldCharType="end"/>
        </w:r>
      </w:hyperlink>
    </w:p>
    <w:p w14:paraId="5B556545" w14:textId="77777777" w:rsidR="009A1EBF" w:rsidRDefault="008D5AF0">
      <w:pPr>
        <w:pStyle w:val="TOC3"/>
        <w:rPr>
          <w:rFonts w:asciiTheme="minorHAnsi" w:eastAsiaTheme="minorEastAsia" w:hAnsiTheme="minorHAnsi" w:cstheme="minorBidi"/>
          <w:sz w:val="22"/>
          <w:szCs w:val="22"/>
          <w:lang w:val="en-GB" w:eastAsia="en-GB"/>
        </w:rPr>
      </w:pPr>
      <w:hyperlink w:anchor="_Toc452464954" w:history="1">
        <w:r w:rsidR="009A1EBF" w:rsidRPr="008F1250">
          <w:rPr>
            <w:rStyle w:val="Hyperlink"/>
          </w:rPr>
          <w:t>5.4.8</w:t>
        </w:r>
        <w:r w:rsidR="009A1EBF">
          <w:rPr>
            <w:rFonts w:asciiTheme="minorHAnsi" w:eastAsiaTheme="minorEastAsia" w:hAnsiTheme="minorHAnsi" w:cstheme="minorBidi"/>
            <w:sz w:val="22"/>
            <w:szCs w:val="22"/>
            <w:lang w:val="en-GB" w:eastAsia="en-GB"/>
          </w:rPr>
          <w:tab/>
        </w:r>
        <w:r w:rsidR="009A1EBF" w:rsidRPr="008F1250">
          <w:rPr>
            <w:rStyle w:val="Hyperlink"/>
          </w:rPr>
          <w:t>Database Maintenance Plans</w:t>
        </w:r>
        <w:r w:rsidR="009A1EBF">
          <w:rPr>
            <w:webHidden/>
          </w:rPr>
          <w:tab/>
        </w:r>
        <w:r w:rsidR="009A1EBF">
          <w:rPr>
            <w:webHidden/>
          </w:rPr>
          <w:fldChar w:fldCharType="begin"/>
        </w:r>
        <w:r w:rsidR="009A1EBF">
          <w:rPr>
            <w:webHidden/>
          </w:rPr>
          <w:instrText xml:space="preserve"> PAGEREF _Toc452464954 \h </w:instrText>
        </w:r>
        <w:r w:rsidR="009A1EBF">
          <w:rPr>
            <w:webHidden/>
          </w:rPr>
        </w:r>
        <w:r w:rsidR="009A1EBF">
          <w:rPr>
            <w:webHidden/>
          </w:rPr>
          <w:fldChar w:fldCharType="separate"/>
        </w:r>
        <w:r w:rsidR="009A1EBF">
          <w:rPr>
            <w:webHidden/>
          </w:rPr>
          <w:t>13</w:t>
        </w:r>
        <w:r w:rsidR="009A1EBF">
          <w:rPr>
            <w:webHidden/>
          </w:rPr>
          <w:fldChar w:fldCharType="end"/>
        </w:r>
      </w:hyperlink>
    </w:p>
    <w:p w14:paraId="5B556546" w14:textId="77777777" w:rsidR="009A1EBF" w:rsidRDefault="008D5AF0">
      <w:pPr>
        <w:pStyle w:val="TOC2"/>
        <w:rPr>
          <w:rFonts w:asciiTheme="minorHAnsi" w:eastAsiaTheme="minorEastAsia" w:hAnsiTheme="minorHAnsi" w:cstheme="minorBidi"/>
          <w:sz w:val="22"/>
          <w:szCs w:val="22"/>
          <w:lang w:val="en-GB" w:eastAsia="en-GB"/>
        </w:rPr>
      </w:pPr>
      <w:hyperlink w:anchor="_Toc452464955" w:history="1">
        <w:r w:rsidR="009A1EBF" w:rsidRPr="008F1250">
          <w:rPr>
            <w:rStyle w:val="Hyperlink"/>
          </w:rPr>
          <w:t>5.5</w:t>
        </w:r>
        <w:r w:rsidR="009A1EBF">
          <w:rPr>
            <w:rFonts w:asciiTheme="minorHAnsi" w:eastAsiaTheme="minorEastAsia" w:hAnsiTheme="minorHAnsi" w:cstheme="minorBidi"/>
            <w:sz w:val="22"/>
            <w:szCs w:val="22"/>
            <w:lang w:val="en-GB" w:eastAsia="en-GB"/>
          </w:rPr>
          <w:tab/>
        </w:r>
        <w:r w:rsidR="009A1EBF" w:rsidRPr="008F1250">
          <w:rPr>
            <w:rStyle w:val="Hyperlink"/>
          </w:rPr>
          <w:t>Availability Groups Configuration</w:t>
        </w:r>
        <w:r w:rsidR="009A1EBF">
          <w:rPr>
            <w:webHidden/>
          </w:rPr>
          <w:tab/>
        </w:r>
        <w:r w:rsidR="009A1EBF">
          <w:rPr>
            <w:webHidden/>
          </w:rPr>
          <w:fldChar w:fldCharType="begin"/>
        </w:r>
        <w:r w:rsidR="009A1EBF">
          <w:rPr>
            <w:webHidden/>
          </w:rPr>
          <w:instrText xml:space="preserve"> PAGEREF _Toc452464955 \h </w:instrText>
        </w:r>
        <w:r w:rsidR="009A1EBF">
          <w:rPr>
            <w:webHidden/>
          </w:rPr>
        </w:r>
        <w:r w:rsidR="009A1EBF">
          <w:rPr>
            <w:webHidden/>
          </w:rPr>
          <w:fldChar w:fldCharType="separate"/>
        </w:r>
        <w:r w:rsidR="009A1EBF">
          <w:rPr>
            <w:webHidden/>
          </w:rPr>
          <w:t>13</w:t>
        </w:r>
        <w:r w:rsidR="009A1EBF">
          <w:rPr>
            <w:webHidden/>
          </w:rPr>
          <w:fldChar w:fldCharType="end"/>
        </w:r>
      </w:hyperlink>
    </w:p>
    <w:p w14:paraId="5B556547" w14:textId="77777777" w:rsidR="009A1EBF" w:rsidRDefault="008D5AF0">
      <w:pPr>
        <w:pStyle w:val="TOC3"/>
        <w:rPr>
          <w:rFonts w:asciiTheme="minorHAnsi" w:eastAsiaTheme="minorEastAsia" w:hAnsiTheme="minorHAnsi" w:cstheme="minorBidi"/>
          <w:sz w:val="22"/>
          <w:szCs w:val="22"/>
          <w:lang w:val="en-GB" w:eastAsia="en-GB"/>
        </w:rPr>
      </w:pPr>
      <w:hyperlink w:anchor="_Toc452464956" w:history="1">
        <w:r w:rsidR="009A1EBF" w:rsidRPr="008F1250">
          <w:rPr>
            <w:rStyle w:val="Hyperlink"/>
            <w:rFonts w:ascii="Helvetica" w:hAnsi="Helvetica"/>
            <w:lang w:eastAsia="en-GB"/>
          </w:rPr>
          <w:t>5.5.1</w:t>
        </w:r>
        <w:r w:rsidR="009A1EBF">
          <w:rPr>
            <w:rFonts w:asciiTheme="minorHAnsi" w:eastAsiaTheme="minorEastAsia" w:hAnsiTheme="minorHAnsi" w:cstheme="minorBidi"/>
            <w:sz w:val="22"/>
            <w:szCs w:val="22"/>
            <w:lang w:val="en-GB" w:eastAsia="en-GB"/>
          </w:rPr>
          <w:tab/>
        </w:r>
        <w:r w:rsidR="009A1EBF" w:rsidRPr="008F1250">
          <w:rPr>
            <w:rStyle w:val="Hyperlink"/>
            <w:lang w:eastAsia="en-GB"/>
          </w:rPr>
          <w:t>Availability Replicas Configuration</w:t>
        </w:r>
        <w:r w:rsidR="009A1EBF">
          <w:rPr>
            <w:webHidden/>
          </w:rPr>
          <w:tab/>
        </w:r>
        <w:r w:rsidR="009A1EBF">
          <w:rPr>
            <w:webHidden/>
          </w:rPr>
          <w:fldChar w:fldCharType="begin"/>
        </w:r>
        <w:r w:rsidR="009A1EBF">
          <w:rPr>
            <w:webHidden/>
          </w:rPr>
          <w:instrText xml:space="preserve"> PAGEREF _Toc452464956 \h </w:instrText>
        </w:r>
        <w:r w:rsidR="009A1EBF">
          <w:rPr>
            <w:webHidden/>
          </w:rPr>
        </w:r>
        <w:r w:rsidR="009A1EBF">
          <w:rPr>
            <w:webHidden/>
          </w:rPr>
          <w:fldChar w:fldCharType="separate"/>
        </w:r>
        <w:r w:rsidR="009A1EBF">
          <w:rPr>
            <w:webHidden/>
          </w:rPr>
          <w:t>14</w:t>
        </w:r>
        <w:r w:rsidR="009A1EBF">
          <w:rPr>
            <w:webHidden/>
          </w:rPr>
          <w:fldChar w:fldCharType="end"/>
        </w:r>
      </w:hyperlink>
    </w:p>
    <w:p w14:paraId="5B556548" w14:textId="77777777" w:rsidR="009A1EBF" w:rsidRDefault="008D5AF0">
      <w:pPr>
        <w:pStyle w:val="TOC3"/>
        <w:rPr>
          <w:rFonts w:asciiTheme="minorHAnsi" w:eastAsiaTheme="minorEastAsia" w:hAnsiTheme="minorHAnsi" w:cstheme="minorBidi"/>
          <w:sz w:val="22"/>
          <w:szCs w:val="22"/>
          <w:lang w:val="en-GB" w:eastAsia="en-GB"/>
        </w:rPr>
      </w:pPr>
      <w:hyperlink w:anchor="_Toc452464957" w:history="1">
        <w:r w:rsidR="009A1EBF" w:rsidRPr="008F1250">
          <w:rPr>
            <w:rStyle w:val="Hyperlink"/>
            <w:lang w:eastAsia="en-GB"/>
          </w:rPr>
          <w:t>5.5.2</w:t>
        </w:r>
        <w:r w:rsidR="009A1EBF">
          <w:rPr>
            <w:rFonts w:asciiTheme="minorHAnsi" w:eastAsiaTheme="minorEastAsia" w:hAnsiTheme="minorHAnsi" w:cstheme="minorBidi"/>
            <w:sz w:val="22"/>
            <w:szCs w:val="22"/>
            <w:lang w:val="en-GB" w:eastAsia="en-GB"/>
          </w:rPr>
          <w:tab/>
        </w:r>
        <w:r w:rsidR="009A1EBF" w:rsidRPr="008F1250">
          <w:rPr>
            <w:rStyle w:val="Hyperlink"/>
            <w:lang w:eastAsia="en-GB"/>
          </w:rPr>
          <w:t>Endpoints Configuration</w:t>
        </w:r>
        <w:r w:rsidR="009A1EBF">
          <w:rPr>
            <w:webHidden/>
          </w:rPr>
          <w:tab/>
        </w:r>
        <w:r w:rsidR="009A1EBF">
          <w:rPr>
            <w:webHidden/>
          </w:rPr>
          <w:fldChar w:fldCharType="begin"/>
        </w:r>
        <w:r w:rsidR="009A1EBF">
          <w:rPr>
            <w:webHidden/>
          </w:rPr>
          <w:instrText xml:space="preserve"> PAGEREF _Toc452464957 \h </w:instrText>
        </w:r>
        <w:r w:rsidR="009A1EBF">
          <w:rPr>
            <w:webHidden/>
          </w:rPr>
        </w:r>
        <w:r w:rsidR="009A1EBF">
          <w:rPr>
            <w:webHidden/>
          </w:rPr>
          <w:fldChar w:fldCharType="separate"/>
        </w:r>
        <w:r w:rsidR="009A1EBF">
          <w:rPr>
            <w:webHidden/>
          </w:rPr>
          <w:t>15</w:t>
        </w:r>
        <w:r w:rsidR="009A1EBF">
          <w:rPr>
            <w:webHidden/>
          </w:rPr>
          <w:fldChar w:fldCharType="end"/>
        </w:r>
      </w:hyperlink>
    </w:p>
    <w:p w14:paraId="5B556549" w14:textId="77777777" w:rsidR="009A1EBF" w:rsidRDefault="008D5AF0">
      <w:pPr>
        <w:pStyle w:val="TOC3"/>
        <w:rPr>
          <w:rFonts w:asciiTheme="minorHAnsi" w:eastAsiaTheme="minorEastAsia" w:hAnsiTheme="minorHAnsi" w:cstheme="minorBidi"/>
          <w:sz w:val="22"/>
          <w:szCs w:val="22"/>
          <w:lang w:val="en-GB" w:eastAsia="en-GB"/>
        </w:rPr>
      </w:pPr>
      <w:hyperlink w:anchor="_Toc452464958" w:history="1">
        <w:r w:rsidR="009A1EBF" w:rsidRPr="008F1250">
          <w:rPr>
            <w:rStyle w:val="Hyperlink"/>
          </w:rPr>
          <w:t>5.5.3</w:t>
        </w:r>
        <w:r w:rsidR="009A1EBF">
          <w:rPr>
            <w:rFonts w:asciiTheme="minorHAnsi" w:eastAsiaTheme="minorEastAsia" w:hAnsiTheme="minorHAnsi" w:cstheme="minorBidi"/>
            <w:sz w:val="22"/>
            <w:szCs w:val="22"/>
            <w:lang w:val="en-GB" w:eastAsia="en-GB"/>
          </w:rPr>
          <w:tab/>
        </w:r>
        <w:r w:rsidR="009A1EBF" w:rsidRPr="008F1250">
          <w:rPr>
            <w:rStyle w:val="Hyperlink"/>
          </w:rPr>
          <w:t>Availability Group Service Principal Name</w:t>
        </w:r>
        <w:r w:rsidR="009A1EBF">
          <w:rPr>
            <w:webHidden/>
          </w:rPr>
          <w:tab/>
        </w:r>
        <w:r w:rsidR="009A1EBF">
          <w:rPr>
            <w:webHidden/>
          </w:rPr>
          <w:fldChar w:fldCharType="begin"/>
        </w:r>
        <w:r w:rsidR="009A1EBF">
          <w:rPr>
            <w:webHidden/>
          </w:rPr>
          <w:instrText xml:space="preserve"> PAGEREF _Toc452464958 \h </w:instrText>
        </w:r>
        <w:r w:rsidR="009A1EBF">
          <w:rPr>
            <w:webHidden/>
          </w:rPr>
        </w:r>
        <w:r w:rsidR="009A1EBF">
          <w:rPr>
            <w:webHidden/>
          </w:rPr>
          <w:fldChar w:fldCharType="separate"/>
        </w:r>
        <w:r w:rsidR="009A1EBF">
          <w:rPr>
            <w:webHidden/>
          </w:rPr>
          <w:t>15</w:t>
        </w:r>
        <w:r w:rsidR="009A1EBF">
          <w:rPr>
            <w:webHidden/>
          </w:rPr>
          <w:fldChar w:fldCharType="end"/>
        </w:r>
      </w:hyperlink>
    </w:p>
    <w:p w14:paraId="5B55654A" w14:textId="77777777" w:rsidR="009A1EBF" w:rsidRDefault="008D5AF0">
      <w:pPr>
        <w:pStyle w:val="TOC2"/>
        <w:rPr>
          <w:rFonts w:asciiTheme="minorHAnsi" w:eastAsiaTheme="minorEastAsia" w:hAnsiTheme="minorHAnsi" w:cstheme="minorBidi"/>
          <w:sz w:val="22"/>
          <w:szCs w:val="22"/>
          <w:lang w:val="en-GB" w:eastAsia="en-GB"/>
        </w:rPr>
      </w:pPr>
      <w:hyperlink w:anchor="_Toc452464959" w:history="1">
        <w:r w:rsidR="009A1EBF" w:rsidRPr="008F1250">
          <w:rPr>
            <w:rStyle w:val="Hyperlink"/>
          </w:rPr>
          <w:t>5.6</w:t>
        </w:r>
        <w:r w:rsidR="009A1EBF">
          <w:rPr>
            <w:rFonts w:asciiTheme="minorHAnsi" w:eastAsiaTheme="minorEastAsia" w:hAnsiTheme="minorHAnsi" w:cstheme="minorBidi"/>
            <w:sz w:val="22"/>
            <w:szCs w:val="22"/>
            <w:lang w:val="en-GB" w:eastAsia="en-GB"/>
          </w:rPr>
          <w:tab/>
        </w:r>
        <w:r w:rsidR="009A1EBF" w:rsidRPr="008F1250">
          <w:rPr>
            <w:rStyle w:val="Hyperlink"/>
          </w:rPr>
          <w:t>Server access</w:t>
        </w:r>
        <w:r w:rsidR="009A1EBF">
          <w:rPr>
            <w:webHidden/>
          </w:rPr>
          <w:tab/>
        </w:r>
        <w:r w:rsidR="009A1EBF">
          <w:rPr>
            <w:webHidden/>
          </w:rPr>
          <w:fldChar w:fldCharType="begin"/>
        </w:r>
        <w:r w:rsidR="009A1EBF">
          <w:rPr>
            <w:webHidden/>
          </w:rPr>
          <w:instrText xml:space="preserve"> PAGEREF _Toc452464959 \h </w:instrText>
        </w:r>
        <w:r w:rsidR="009A1EBF">
          <w:rPr>
            <w:webHidden/>
          </w:rPr>
        </w:r>
        <w:r w:rsidR="009A1EBF">
          <w:rPr>
            <w:webHidden/>
          </w:rPr>
          <w:fldChar w:fldCharType="separate"/>
        </w:r>
        <w:r w:rsidR="009A1EBF">
          <w:rPr>
            <w:webHidden/>
          </w:rPr>
          <w:t>15</w:t>
        </w:r>
        <w:r w:rsidR="009A1EBF">
          <w:rPr>
            <w:webHidden/>
          </w:rPr>
          <w:fldChar w:fldCharType="end"/>
        </w:r>
      </w:hyperlink>
    </w:p>
    <w:p w14:paraId="5B55654B" w14:textId="77777777" w:rsidR="009A1EBF" w:rsidRDefault="008D5AF0">
      <w:pPr>
        <w:pStyle w:val="TOC2"/>
        <w:rPr>
          <w:rFonts w:asciiTheme="minorHAnsi" w:eastAsiaTheme="minorEastAsia" w:hAnsiTheme="minorHAnsi" w:cstheme="minorBidi"/>
          <w:sz w:val="22"/>
          <w:szCs w:val="22"/>
          <w:lang w:val="en-GB" w:eastAsia="en-GB"/>
        </w:rPr>
      </w:pPr>
      <w:hyperlink w:anchor="_Toc452464960" w:history="1">
        <w:r w:rsidR="009A1EBF" w:rsidRPr="008F1250">
          <w:rPr>
            <w:rStyle w:val="Hyperlink"/>
          </w:rPr>
          <w:t>5.7</w:t>
        </w:r>
        <w:r w:rsidR="009A1EBF">
          <w:rPr>
            <w:rFonts w:asciiTheme="minorHAnsi" w:eastAsiaTheme="minorEastAsia" w:hAnsiTheme="minorHAnsi" w:cstheme="minorBidi"/>
            <w:sz w:val="22"/>
            <w:szCs w:val="22"/>
            <w:lang w:val="en-GB" w:eastAsia="en-GB"/>
          </w:rPr>
          <w:tab/>
        </w:r>
        <w:r w:rsidR="009A1EBF" w:rsidRPr="008F1250">
          <w:rPr>
            <w:rStyle w:val="Hyperlink"/>
          </w:rPr>
          <w:t>Oracle client</w:t>
        </w:r>
        <w:r w:rsidR="009A1EBF">
          <w:rPr>
            <w:webHidden/>
          </w:rPr>
          <w:tab/>
        </w:r>
        <w:r w:rsidR="009A1EBF">
          <w:rPr>
            <w:webHidden/>
          </w:rPr>
          <w:fldChar w:fldCharType="begin"/>
        </w:r>
        <w:r w:rsidR="009A1EBF">
          <w:rPr>
            <w:webHidden/>
          </w:rPr>
          <w:instrText xml:space="preserve"> PAGEREF _Toc452464960 \h </w:instrText>
        </w:r>
        <w:r w:rsidR="009A1EBF">
          <w:rPr>
            <w:webHidden/>
          </w:rPr>
        </w:r>
        <w:r w:rsidR="009A1EBF">
          <w:rPr>
            <w:webHidden/>
          </w:rPr>
          <w:fldChar w:fldCharType="separate"/>
        </w:r>
        <w:r w:rsidR="009A1EBF">
          <w:rPr>
            <w:webHidden/>
          </w:rPr>
          <w:t>15</w:t>
        </w:r>
        <w:r w:rsidR="009A1EBF">
          <w:rPr>
            <w:webHidden/>
          </w:rPr>
          <w:fldChar w:fldCharType="end"/>
        </w:r>
      </w:hyperlink>
    </w:p>
    <w:p w14:paraId="5B55654C" w14:textId="77777777" w:rsidR="009A1EBF" w:rsidRDefault="008D5AF0">
      <w:pPr>
        <w:pStyle w:val="TOC1"/>
        <w:rPr>
          <w:rFonts w:asciiTheme="minorHAnsi" w:eastAsiaTheme="minorEastAsia" w:hAnsiTheme="minorHAnsi" w:cstheme="minorBidi"/>
          <w:b w:val="0"/>
          <w:caps w:val="0"/>
          <w:noProof/>
          <w:color w:val="auto"/>
          <w:sz w:val="22"/>
          <w:szCs w:val="22"/>
          <w:lang w:eastAsia="en-GB"/>
        </w:rPr>
      </w:pPr>
      <w:hyperlink w:anchor="_Toc452464961" w:history="1">
        <w:r w:rsidR="009A1EBF" w:rsidRPr="008F1250">
          <w:rPr>
            <w:rStyle w:val="Hyperlink"/>
            <w:noProof/>
          </w:rPr>
          <w:t>6</w:t>
        </w:r>
        <w:r w:rsidR="009A1EBF">
          <w:rPr>
            <w:rFonts w:asciiTheme="minorHAnsi" w:eastAsiaTheme="minorEastAsia" w:hAnsiTheme="minorHAnsi" w:cstheme="minorBidi"/>
            <w:b w:val="0"/>
            <w:caps w:val="0"/>
            <w:noProof/>
            <w:color w:val="auto"/>
            <w:sz w:val="22"/>
            <w:szCs w:val="22"/>
            <w:lang w:eastAsia="en-GB"/>
          </w:rPr>
          <w:tab/>
        </w:r>
        <w:r w:rsidR="009A1EBF" w:rsidRPr="008F1250">
          <w:rPr>
            <w:rStyle w:val="Hyperlink"/>
            <w:noProof/>
          </w:rPr>
          <w:t>Backup</w:t>
        </w:r>
        <w:r w:rsidR="009A1EBF">
          <w:rPr>
            <w:noProof/>
            <w:webHidden/>
          </w:rPr>
          <w:tab/>
        </w:r>
        <w:r w:rsidR="009A1EBF">
          <w:rPr>
            <w:noProof/>
            <w:webHidden/>
          </w:rPr>
          <w:fldChar w:fldCharType="begin"/>
        </w:r>
        <w:r w:rsidR="009A1EBF">
          <w:rPr>
            <w:noProof/>
            <w:webHidden/>
          </w:rPr>
          <w:instrText xml:space="preserve"> PAGEREF _Toc452464961 \h </w:instrText>
        </w:r>
        <w:r w:rsidR="009A1EBF">
          <w:rPr>
            <w:noProof/>
            <w:webHidden/>
          </w:rPr>
        </w:r>
        <w:r w:rsidR="009A1EBF">
          <w:rPr>
            <w:noProof/>
            <w:webHidden/>
          </w:rPr>
          <w:fldChar w:fldCharType="separate"/>
        </w:r>
        <w:r w:rsidR="009A1EBF">
          <w:rPr>
            <w:noProof/>
            <w:webHidden/>
          </w:rPr>
          <w:t>16</w:t>
        </w:r>
        <w:r w:rsidR="009A1EBF">
          <w:rPr>
            <w:noProof/>
            <w:webHidden/>
          </w:rPr>
          <w:fldChar w:fldCharType="end"/>
        </w:r>
      </w:hyperlink>
    </w:p>
    <w:p w14:paraId="5B55654D" w14:textId="77777777" w:rsidR="009A1EBF" w:rsidRDefault="008D5AF0">
      <w:pPr>
        <w:pStyle w:val="TOC2"/>
        <w:rPr>
          <w:rFonts w:asciiTheme="minorHAnsi" w:eastAsiaTheme="minorEastAsia" w:hAnsiTheme="minorHAnsi" w:cstheme="minorBidi"/>
          <w:sz w:val="22"/>
          <w:szCs w:val="22"/>
          <w:lang w:val="en-GB" w:eastAsia="en-GB"/>
        </w:rPr>
      </w:pPr>
      <w:hyperlink w:anchor="_Toc452464962" w:history="1">
        <w:r w:rsidR="009A1EBF" w:rsidRPr="008F1250">
          <w:rPr>
            <w:rStyle w:val="Hyperlink"/>
          </w:rPr>
          <w:t>6.1</w:t>
        </w:r>
        <w:r w:rsidR="009A1EBF">
          <w:rPr>
            <w:rFonts w:asciiTheme="minorHAnsi" w:eastAsiaTheme="minorEastAsia" w:hAnsiTheme="minorHAnsi" w:cstheme="minorBidi"/>
            <w:sz w:val="22"/>
            <w:szCs w:val="22"/>
            <w:lang w:val="en-GB" w:eastAsia="en-GB"/>
          </w:rPr>
          <w:tab/>
        </w:r>
        <w:r w:rsidR="009A1EBF" w:rsidRPr="008F1250">
          <w:rPr>
            <w:rStyle w:val="Hyperlink"/>
          </w:rPr>
          <w:t>Backup and Recovery Architecture</w:t>
        </w:r>
        <w:r w:rsidR="009A1EBF">
          <w:rPr>
            <w:webHidden/>
          </w:rPr>
          <w:tab/>
        </w:r>
        <w:r w:rsidR="009A1EBF">
          <w:rPr>
            <w:webHidden/>
          </w:rPr>
          <w:fldChar w:fldCharType="begin"/>
        </w:r>
        <w:r w:rsidR="009A1EBF">
          <w:rPr>
            <w:webHidden/>
          </w:rPr>
          <w:instrText xml:space="preserve"> PAGEREF _Toc452464962 \h </w:instrText>
        </w:r>
        <w:r w:rsidR="009A1EBF">
          <w:rPr>
            <w:webHidden/>
          </w:rPr>
        </w:r>
        <w:r w:rsidR="009A1EBF">
          <w:rPr>
            <w:webHidden/>
          </w:rPr>
          <w:fldChar w:fldCharType="separate"/>
        </w:r>
        <w:r w:rsidR="009A1EBF">
          <w:rPr>
            <w:webHidden/>
          </w:rPr>
          <w:t>16</w:t>
        </w:r>
        <w:r w:rsidR="009A1EBF">
          <w:rPr>
            <w:webHidden/>
          </w:rPr>
          <w:fldChar w:fldCharType="end"/>
        </w:r>
      </w:hyperlink>
    </w:p>
    <w:p w14:paraId="5B55654E" w14:textId="77777777" w:rsidR="009A1EBF" w:rsidRDefault="008D5AF0">
      <w:pPr>
        <w:pStyle w:val="TOC3"/>
        <w:rPr>
          <w:rFonts w:asciiTheme="minorHAnsi" w:eastAsiaTheme="minorEastAsia" w:hAnsiTheme="minorHAnsi" w:cstheme="minorBidi"/>
          <w:sz w:val="22"/>
          <w:szCs w:val="22"/>
          <w:lang w:val="en-GB" w:eastAsia="en-GB"/>
        </w:rPr>
      </w:pPr>
      <w:hyperlink w:anchor="_Toc452464963" w:history="1">
        <w:r w:rsidR="009A1EBF" w:rsidRPr="008F1250">
          <w:rPr>
            <w:rStyle w:val="Hyperlink"/>
          </w:rPr>
          <w:t>6.1.1</w:t>
        </w:r>
        <w:r w:rsidR="009A1EBF">
          <w:rPr>
            <w:rFonts w:asciiTheme="minorHAnsi" w:eastAsiaTheme="minorEastAsia" w:hAnsiTheme="minorHAnsi" w:cstheme="minorBidi"/>
            <w:sz w:val="22"/>
            <w:szCs w:val="22"/>
            <w:lang w:val="en-GB" w:eastAsia="en-GB"/>
          </w:rPr>
          <w:tab/>
        </w:r>
        <w:r w:rsidR="009A1EBF" w:rsidRPr="008F1250">
          <w:rPr>
            <w:rStyle w:val="Hyperlink"/>
          </w:rPr>
          <w:t>Tivoli Storage Management client</w:t>
        </w:r>
        <w:r w:rsidR="009A1EBF">
          <w:rPr>
            <w:webHidden/>
          </w:rPr>
          <w:tab/>
        </w:r>
        <w:r w:rsidR="009A1EBF">
          <w:rPr>
            <w:webHidden/>
          </w:rPr>
          <w:fldChar w:fldCharType="begin"/>
        </w:r>
        <w:r w:rsidR="009A1EBF">
          <w:rPr>
            <w:webHidden/>
          </w:rPr>
          <w:instrText xml:space="preserve"> PAGEREF _Toc452464963 \h </w:instrText>
        </w:r>
        <w:r w:rsidR="009A1EBF">
          <w:rPr>
            <w:webHidden/>
          </w:rPr>
        </w:r>
        <w:r w:rsidR="009A1EBF">
          <w:rPr>
            <w:webHidden/>
          </w:rPr>
          <w:fldChar w:fldCharType="separate"/>
        </w:r>
        <w:r w:rsidR="009A1EBF">
          <w:rPr>
            <w:webHidden/>
          </w:rPr>
          <w:t>16</w:t>
        </w:r>
        <w:r w:rsidR="009A1EBF">
          <w:rPr>
            <w:webHidden/>
          </w:rPr>
          <w:fldChar w:fldCharType="end"/>
        </w:r>
      </w:hyperlink>
    </w:p>
    <w:p w14:paraId="5B55654F" w14:textId="77777777" w:rsidR="009A1EBF" w:rsidRDefault="008D5AF0">
      <w:pPr>
        <w:pStyle w:val="TOC3"/>
        <w:rPr>
          <w:rFonts w:asciiTheme="minorHAnsi" w:eastAsiaTheme="minorEastAsia" w:hAnsiTheme="minorHAnsi" w:cstheme="minorBidi"/>
          <w:sz w:val="22"/>
          <w:szCs w:val="22"/>
          <w:lang w:val="en-GB" w:eastAsia="en-GB"/>
        </w:rPr>
      </w:pPr>
      <w:hyperlink w:anchor="_Toc452464964" w:history="1">
        <w:r w:rsidR="009A1EBF" w:rsidRPr="008F1250">
          <w:rPr>
            <w:rStyle w:val="Hyperlink"/>
          </w:rPr>
          <w:t>6.1.2</w:t>
        </w:r>
        <w:r w:rsidR="009A1EBF">
          <w:rPr>
            <w:rFonts w:asciiTheme="minorHAnsi" w:eastAsiaTheme="minorEastAsia" w:hAnsiTheme="minorHAnsi" w:cstheme="minorBidi"/>
            <w:sz w:val="22"/>
            <w:szCs w:val="22"/>
            <w:lang w:val="en-GB" w:eastAsia="en-GB"/>
          </w:rPr>
          <w:tab/>
        </w:r>
        <w:r w:rsidR="009A1EBF" w:rsidRPr="008F1250">
          <w:rPr>
            <w:rStyle w:val="Hyperlink"/>
          </w:rPr>
          <w:t>Recovery Mechanism</w:t>
        </w:r>
        <w:r w:rsidR="009A1EBF">
          <w:rPr>
            <w:webHidden/>
          </w:rPr>
          <w:tab/>
        </w:r>
        <w:r w:rsidR="009A1EBF">
          <w:rPr>
            <w:webHidden/>
          </w:rPr>
          <w:fldChar w:fldCharType="begin"/>
        </w:r>
        <w:r w:rsidR="009A1EBF">
          <w:rPr>
            <w:webHidden/>
          </w:rPr>
          <w:instrText xml:space="preserve"> PAGEREF _Toc452464964 \h </w:instrText>
        </w:r>
        <w:r w:rsidR="009A1EBF">
          <w:rPr>
            <w:webHidden/>
          </w:rPr>
        </w:r>
        <w:r w:rsidR="009A1EBF">
          <w:rPr>
            <w:webHidden/>
          </w:rPr>
          <w:fldChar w:fldCharType="separate"/>
        </w:r>
        <w:r w:rsidR="009A1EBF">
          <w:rPr>
            <w:webHidden/>
          </w:rPr>
          <w:t>16</w:t>
        </w:r>
        <w:r w:rsidR="009A1EBF">
          <w:rPr>
            <w:webHidden/>
          </w:rPr>
          <w:fldChar w:fldCharType="end"/>
        </w:r>
      </w:hyperlink>
    </w:p>
    <w:p w14:paraId="5B556550" w14:textId="77777777" w:rsidR="009A1EBF" w:rsidRDefault="008D5AF0">
      <w:pPr>
        <w:pStyle w:val="TOC1"/>
        <w:rPr>
          <w:rFonts w:asciiTheme="minorHAnsi" w:eastAsiaTheme="minorEastAsia" w:hAnsiTheme="minorHAnsi" w:cstheme="minorBidi"/>
          <w:b w:val="0"/>
          <w:caps w:val="0"/>
          <w:noProof/>
          <w:color w:val="auto"/>
          <w:sz w:val="22"/>
          <w:szCs w:val="22"/>
          <w:lang w:eastAsia="en-GB"/>
        </w:rPr>
      </w:pPr>
      <w:hyperlink w:anchor="_Toc452464965" w:history="1">
        <w:r w:rsidR="009A1EBF" w:rsidRPr="008F1250">
          <w:rPr>
            <w:rStyle w:val="Hyperlink"/>
            <w:noProof/>
          </w:rPr>
          <w:t>7</w:t>
        </w:r>
        <w:r w:rsidR="009A1EBF">
          <w:rPr>
            <w:rFonts w:asciiTheme="minorHAnsi" w:eastAsiaTheme="minorEastAsia" w:hAnsiTheme="minorHAnsi" w:cstheme="minorBidi"/>
            <w:b w:val="0"/>
            <w:caps w:val="0"/>
            <w:noProof/>
            <w:color w:val="auto"/>
            <w:sz w:val="22"/>
            <w:szCs w:val="22"/>
            <w:lang w:eastAsia="en-GB"/>
          </w:rPr>
          <w:tab/>
        </w:r>
        <w:r w:rsidR="009A1EBF" w:rsidRPr="008F1250">
          <w:rPr>
            <w:rStyle w:val="Hyperlink"/>
            <w:noProof/>
          </w:rPr>
          <w:t>Monitoring</w:t>
        </w:r>
        <w:r w:rsidR="009A1EBF">
          <w:rPr>
            <w:noProof/>
            <w:webHidden/>
          </w:rPr>
          <w:tab/>
        </w:r>
        <w:r w:rsidR="009A1EBF">
          <w:rPr>
            <w:noProof/>
            <w:webHidden/>
          </w:rPr>
          <w:fldChar w:fldCharType="begin"/>
        </w:r>
        <w:r w:rsidR="009A1EBF">
          <w:rPr>
            <w:noProof/>
            <w:webHidden/>
          </w:rPr>
          <w:instrText xml:space="preserve"> PAGEREF _Toc452464965 \h </w:instrText>
        </w:r>
        <w:r w:rsidR="009A1EBF">
          <w:rPr>
            <w:noProof/>
            <w:webHidden/>
          </w:rPr>
        </w:r>
        <w:r w:rsidR="009A1EBF">
          <w:rPr>
            <w:noProof/>
            <w:webHidden/>
          </w:rPr>
          <w:fldChar w:fldCharType="separate"/>
        </w:r>
        <w:r w:rsidR="009A1EBF">
          <w:rPr>
            <w:noProof/>
            <w:webHidden/>
          </w:rPr>
          <w:t>17</w:t>
        </w:r>
        <w:r w:rsidR="009A1EBF">
          <w:rPr>
            <w:noProof/>
            <w:webHidden/>
          </w:rPr>
          <w:fldChar w:fldCharType="end"/>
        </w:r>
      </w:hyperlink>
    </w:p>
    <w:p w14:paraId="5B556551" w14:textId="77777777" w:rsidR="009A1EBF" w:rsidRDefault="008D5AF0">
      <w:pPr>
        <w:pStyle w:val="TOC2"/>
        <w:rPr>
          <w:rFonts w:asciiTheme="minorHAnsi" w:eastAsiaTheme="minorEastAsia" w:hAnsiTheme="minorHAnsi" w:cstheme="minorBidi"/>
          <w:sz w:val="22"/>
          <w:szCs w:val="22"/>
          <w:lang w:val="en-GB" w:eastAsia="en-GB"/>
        </w:rPr>
      </w:pPr>
      <w:hyperlink w:anchor="_Toc452464966" w:history="1">
        <w:r w:rsidR="009A1EBF" w:rsidRPr="008F1250">
          <w:rPr>
            <w:rStyle w:val="Hyperlink"/>
          </w:rPr>
          <w:t>7.1</w:t>
        </w:r>
        <w:r w:rsidR="009A1EBF">
          <w:rPr>
            <w:rFonts w:asciiTheme="minorHAnsi" w:eastAsiaTheme="minorEastAsia" w:hAnsiTheme="minorHAnsi" w:cstheme="minorBidi"/>
            <w:sz w:val="22"/>
            <w:szCs w:val="22"/>
            <w:lang w:val="en-GB" w:eastAsia="en-GB"/>
          </w:rPr>
          <w:tab/>
        </w:r>
        <w:r w:rsidR="009A1EBF" w:rsidRPr="008F1250">
          <w:rPr>
            <w:rStyle w:val="Hyperlink"/>
          </w:rPr>
          <w:t>Monitoring Tools</w:t>
        </w:r>
        <w:r w:rsidR="009A1EBF">
          <w:rPr>
            <w:webHidden/>
          </w:rPr>
          <w:tab/>
        </w:r>
        <w:r w:rsidR="009A1EBF">
          <w:rPr>
            <w:webHidden/>
          </w:rPr>
          <w:fldChar w:fldCharType="begin"/>
        </w:r>
        <w:r w:rsidR="009A1EBF">
          <w:rPr>
            <w:webHidden/>
          </w:rPr>
          <w:instrText xml:space="preserve"> PAGEREF _Toc452464966 \h </w:instrText>
        </w:r>
        <w:r w:rsidR="009A1EBF">
          <w:rPr>
            <w:webHidden/>
          </w:rPr>
        </w:r>
        <w:r w:rsidR="009A1EBF">
          <w:rPr>
            <w:webHidden/>
          </w:rPr>
          <w:fldChar w:fldCharType="separate"/>
        </w:r>
        <w:r w:rsidR="009A1EBF">
          <w:rPr>
            <w:webHidden/>
          </w:rPr>
          <w:t>17</w:t>
        </w:r>
        <w:r w:rsidR="009A1EBF">
          <w:rPr>
            <w:webHidden/>
          </w:rPr>
          <w:fldChar w:fldCharType="end"/>
        </w:r>
      </w:hyperlink>
    </w:p>
    <w:p w14:paraId="5B556552" w14:textId="77777777" w:rsidR="009A1EBF" w:rsidRDefault="008D5AF0">
      <w:pPr>
        <w:pStyle w:val="TOC1"/>
        <w:rPr>
          <w:rFonts w:asciiTheme="minorHAnsi" w:eastAsiaTheme="minorEastAsia" w:hAnsiTheme="minorHAnsi" w:cstheme="minorBidi"/>
          <w:b w:val="0"/>
          <w:caps w:val="0"/>
          <w:noProof/>
          <w:color w:val="auto"/>
          <w:sz w:val="22"/>
          <w:szCs w:val="22"/>
          <w:lang w:eastAsia="en-GB"/>
        </w:rPr>
      </w:pPr>
      <w:hyperlink w:anchor="_Toc452464967" w:history="1">
        <w:r w:rsidR="009A1EBF" w:rsidRPr="008F1250">
          <w:rPr>
            <w:rStyle w:val="Hyperlink"/>
            <w:noProof/>
          </w:rPr>
          <w:t>8</w:t>
        </w:r>
        <w:r w:rsidR="009A1EBF">
          <w:rPr>
            <w:rFonts w:asciiTheme="minorHAnsi" w:eastAsiaTheme="minorEastAsia" w:hAnsiTheme="minorHAnsi" w:cstheme="minorBidi"/>
            <w:b w:val="0"/>
            <w:caps w:val="0"/>
            <w:noProof/>
            <w:color w:val="auto"/>
            <w:sz w:val="22"/>
            <w:szCs w:val="22"/>
            <w:lang w:eastAsia="en-GB"/>
          </w:rPr>
          <w:tab/>
        </w:r>
        <w:r w:rsidR="009A1EBF" w:rsidRPr="008F1250">
          <w:rPr>
            <w:rStyle w:val="Hyperlink"/>
            <w:noProof/>
          </w:rPr>
          <w:t>Security</w:t>
        </w:r>
        <w:r w:rsidR="009A1EBF">
          <w:rPr>
            <w:noProof/>
            <w:webHidden/>
          </w:rPr>
          <w:tab/>
        </w:r>
        <w:r w:rsidR="009A1EBF">
          <w:rPr>
            <w:noProof/>
            <w:webHidden/>
          </w:rPr>
          <w:fldChar w:fldCharType="begin"/>
        </w:r>
        <w:r w:rsidR="009A1EBF">
          <w:rPr>
            <w:noProof/>
            <w:webHidden/>
          </w:rPr>
          <w:instrText xml:space="preserve"> PAGEREF _Toc452464967 \h </w:instrText>
        </w:r>
        <w:r w:rsidR="009A1EBF">
          <w:rPr>
            <w:noProof/>
            <w:webHidden/>
          </w:rPr>
        </w:r>
        <w:r w:rsidR="009A1EBF">
          <w:rPr>
            <w:noProof/>
            <w:webHidden/>
          </w:rPr>
          <w:fldChar w:fldCharType="separate"/>
        </w:r>
        <w:r w:rsidR="009A1EBF">
          <w:rPr>
            <w:noProof/>
            <w:webHidden/>
          </w:rPr>
          <w:t>18</w:t>
        </w:r>
        <w:r w:rsidR="009A1EBF">
          <w:rPr>
            <w:noProof/>
            <w:webHidden/>
          </w:rPr>
          <w:fldChar w:fldCharType="end"/>
        </w:r>
      </w:hyperlink>
    </w:p>
    <w:p w14:paraId="5B556553" w14:textId="77777777" w:rsidR="009A1EBF" w:rsidRDefault="008D5AF0">
      <w:pPr>
        <w:pStyle w:val="TOC2"/>
        <w:rPr>
          <w:rFonts w:asciiTheme="minorHAnsi" w:eastAsiaTheme="minorEastAsia" w:hAnsiTheme="minorHAnsi" w:cstheme="minorBidi"/>
          <w:sz w:val="22"/>
          <w:szCs w:val="22"/>
          <w:lang w:val="en-GB" w:eastAsia="en-GB"/>
        </w:rPr>
      </w:pPr>
      <w:hyperlink w:anchor="_Toc452464968" w:history="1">
        <w:r w:rsidR="009A1EBF" w:rsidRPr="008F1250">
          <w:rPr>
            <w:rStyle w:val="Hyperlink"/>
          </w:rPr>
          <w:t>8.1</w:t>
        </w:r>
        <w:r w:rsidR="009A1EBF">
          <w:rPr>
            <w:rFonts w:asciiTheme="minorHAnsi" w:eastAsiaTheme="minorEastAsia" w:hAnsiTheme="minorHAnsi" w:cstheme="minorBidi"/>
            <w:sz w:val="22"/>
            <w:szCs w:val="22"/>
            <w:lang w:val="en-GB" w:eastAsia="en-GB"/>
          </w:rPr>
          <w:tab/>
        </w:r>
        <w:r w:rsidR="009A1EBF" w:rsidRPr="008F1250">
          <w:rPr>
            <w:rStyle w:val="Hyperlink"/>
          </w:rPr>
          <w:t>Firewall</w:t>
        </w:r>
        <w:r w:rsidR="009A1EBF">
          <w:rPr>
            <w:webHidden/>
          </w:rPr>
          <w:tab/>
        </w:r>
        <w:r w:rsidR="009A1EBF">
          <w:rPr>
            <w:webHidden/>
          </w:rPr>
          <w:fldChar w:fldCharType="begin"/>
        </w:r>
        <w:r w:rsidR="009A1EBF">
          <w:rPr>
            <w:webHidden/>
          </w:rPr>
          <w:instrText xml:space="preserve"> PAGEREF _Toc452464968 \h </w:instrText>
        </w:r>
        <w:r w:rsidR="009A1EBF">
          <w:rPr>
            <w:webHidden/>
          </w:rPr>
        </w:r>
        <w:r w:rsidR="009A1EBF">
          <w:rPr>
            <w:webHidden/>
          </w:rPr>
          <w:fldChar w:fldCharType="separate"/>
        </w:r>
        <w:r w:rsidR="009A1EBF">
          <w:rPr>
            <w:webHidden/>
          </w:rPr>
          <w:t>18</w:t>
        </w:r>
        <w:r w:rsidR="009A1EBF">
          <w:rPr>
            <w:webHidden/>
          </w:rPr>
          <w:fldChar w:fldCharType="end"/>
        </w:r>
      </w:hyperlink>
    </w:p>
    <w:p w14:paraId="5B556554" w14:textId="77777777" w:rsidR="009A1EBF" w:rsidRDefault="008D5AF0">
      <w:pPr>
        <w:pStyle w:val="TOC2"/>
        <w:rPr>
          <w:rFonts w:asciiTheme="minorHAnsi" w:eastAsiaTheme="minorEastAsia" w:hAnsiTheme="minorHAnsi" w:cstheme="minorBidi"/>
          <w:sz w:val="22"/>
          <w:szCs w:val="22"/>
          <w:lang w:val="en-GB" w:eastAsia="en-GB"/>
        </w:rPr>
      </w:pPr>
      <w:hyperlink w:anchor="_Toc452464969" w:history="1">
        <w:r w:rsidR="009A1EBF" w:rsidRPr="008F1250">
          <w:rPr>
            <w:rStyle w:val="Hyperlink"/>
          </w:rPr>
          <w:t>8.2</w:t>
        </w:r>
        <w:r w:rsidR="009A1EBF">
          <w:rPr>
            <w:rFonts w:asciiTheme="minorHAnsi" w:eastAsiaTheme="minorEastAsia" w:hAnsiTheme="minorHAnsi" w:cstheme="minorBidi"/>
            <w:sz w:val="22"/>
            <w:szCs w:val="22"/>
            <w:lang w:val="en-GB" w:eastAsia="en-GB"/>
          </w:rPr>
          <w:tab/>
        </w:r>
        <w:r w:rsidR="009A1EBF" w:rsidRPr="008F1250">
          <w:rPr>
            <w:rStyle w:val="Hyperlink"/>
          </w:rPr>
          <w:t>Anti-Virus Exclusions</w:t>
        </w:r>
        <w:r w:rsidR="009A1EBF">
          <w:rPr>
            <w:webHidden/>
          </w:rPr>
          <w:tab/>
        </w:r>
        <w:r w:rsidR="009A1EBF">
          <w:rPr>
            <w:webHidden/>
          </w:rPr>
          <w:fldChar w:fldCharType="begin"/>
        </w:r>
        <w:r w:rsidR="009A1EBF">
          <w:rPr>
            <w:webHidden/>
          </w:rPr>
          <w:instrText xml:space="preserve"> PAGEREF _Toc452464969 \h </w:instrText>
        </w:r>
        <w:r w:rsidR="009A1EBF">
          <w:rPr>
            <w:webHidden/>
          </w:rPr>
        </w:r>
        <w:r w:rsidR="009A1EBF">
          <w:rPr>
            <w:webHidden/>
          </w:rPr>
          <w:fldChar w:fldCharType="separate"/>
        </w:r>
        <w:r w:rsidR="009A1EBF">
          <w:rPr>
            <w:webHidden/>
          </w:rPr>
          <w:t>18</w:t>
        </w:r>
        <w:r w:rsidR="009A1EBF">
          <w:rPr>
            <w:webHidden/>
          </w:rPr>
          <w:fldChar w:fldCharType="end"/>
        </w:r>
      </w:hyperlink>
    </w:p>
    <w:p w14:paraId="5B556555" w14:textId="77777777" w:rsidR="009A1EBF" w:rsidRDefault="008D5AF0">
      <w:pPr>
        <w:pStyle w:val="TOC1"/>
        <w:rPr>
          <w:rFonts w:asciiTheme="minorHAnsi" w:eastAsiaTheme="minorEastAsia" w:hAnsiTheme="minorHAnsi" w:cstheme="minorBidi"/>
          <w:b w:val="0"/>
          <w:caps w:val="0"/>
          <w:noProof/>
          <w:color w:val="auto"/>
          <w:sz w:val="22"/>
          <w:szCs w:val="22"/>
          <w:lang w:eastAsia="en-GB"/>
        </w:rPr>
      </w:pPr>
      <w:hyperlink w:anchor="_Toc452464970" w:history="1">
        <w:r w:rsidR="009A1EBF" w:rsidRPr="008F1250">
          <w:rPr>
            <w:rStyle w:val="Hyperlink"/>
            <w:noProof/>
          </w:rPr>
          <w:t>References</w:t>
        </w:r>
        <w:r w:rsidR="009A1EBF">
          <w:rPr>
            <w:noProof/>
            <w:webHidden/>
          </w:rPr>
          <w:tab/>
        </w:r>
        <w:r w:rsidR="009A1EBF">
          <w:rPr>
            <w:noProof/>
            <w:webHidden/>
          </w:rPr>
          <w:fldChar w:fldCharType="begin"/>
        </w:r>
        <w:r w:rsidR="009A1EBF">
          <w:rPr>
            <w:noProof/>
            <w:webHidden/>
          </w:rPr>
          <w:instrText xml:space="preserve"> PAGEREF _Toc452464970 \h </w:instrText>
        </w:r>
        <w:r w:rsidR="009A1EBF">
          <w:rPr>
            <w:noProof/>
            <w:webHidden/>
          </w:rPr>
        </w:r>
        <w:r w:rsidR="009A1EBF">
          <w:rPr>
            <w:noProof/>
            <w:webHidden/>
          </w:rPr>
          <w:fldChar w:fldCharType="separate"/>
        </w:r>
        <w:r w:rsidR="009A1EBF">
          <w:rPr>
            <w:noProof/>
            <w:webHidden/>
          </w:rPr>
          <w:t>19</w:t>
        </w:r>
        <w:r w:rsidR="009A1EBF">
          <w:rPr>
            <w:noProof/>
            <w:webHidden/>
          </w:rPr>
          <w:fldChar w:fldCharType="end"/>
        </w:r>
      </w:hyperlink>
    </w:p>
    <w:p w14:paraId="5B556556" w14:textId="77777777" w:rsidR="009A1EBF" w:rsidRDefault="008D5AF0">
      <w:pPr>
        <w:pStyle w:val="TOC1"/>
        <w:rPr>
          <w:rFonts w:asciiTheme="minorHAnsi" w:eastAsiaTheme="minorEastAsia" w:hAnsiTheme="minorHAnsi" w:cstheme="minorBidi"/>
          <w:b w:val="0"/>
          <w:caps w:val="0"/>
          <w:noProof/>
          <w:color w:val="auto"/>
          <w:sz w:val="22"/>
          <w:szCs w:val="22"/>
          <w:lang w:eastAsia="en-GB"/>
        </w:rPr>
      </w:pPr>
      <w:hyperlink w:anchor="_Toc452464971" w:history="1">
        <w:r w:rsidR="009A1EBF" w:rsidRPr="008F1250">
          <w:rPr>
            <w:rStyle w:val="Hyperlink"/>
            <w:noProof/>
          </w:rPr>
          <w:t>Appendix A</w:t>
        </w:r>
        <w:r w:rsidR="009A1EBF">
          <w:rPr>
            <w:noProof/>
            <w:webHidden/>
          </w:rPr>
          <w:tab/>
        </w:r>
        <w:r w:rsidR="009A1EBF">
          <w:rPr>
            <w:noProof/>
            <w:webHidden/>
          </w:rPr>
          <w:fldChar w:fldCharType="begin"/>
        </w:r>
        <w:r w:rsidR="009A1EBF">
          <w:rPr>
            <w:noProof/>
            <w:webHidden/>
          </w:rPr>
          <w:instrText xml:space="preserve"> PAGEREF _Toc452464971 \h </w:instrText>
        </w:r>
        <w:r w:rsidR="009A1EBF">
          <w:rPr>
            <w:noProof/>
            <w:webHidden/>
          </w:rPr>
        </w:r>
        <w:r w:rsidR="009A1EBF">
          <w:rPr>
            <w:noProof/>
            <w:webHidden/>
          </w:rPr>
          <w:fldChar w:fldCharType="separate"/>
        </w:r>
        <w:r w:rsidR="009A1EBF">
          <w:rPr>
            <w:noProof/>
            <w:webHidden/>
          </w:rPr>
          <w:t>20</w:t>
        </w:r>
        <w:r w:rsidR="009A1EBF">
          <w:rPr>
            <w:noProof/>
            <w:webHidden/>
          </w:rPr>
          <w:fldChar w:fldCharType="end"/>
        </w:r>
      </w:hyperlink>
    </w:p>
    <w:p w14:paraId="5B556557" w14:textId="77777777" w:rsidR="005E6868" w:rsidRPr="00050A65" w:rsidRDefault="003C57E2" w:rsidP="00393429">
      <w:pPr>
        <w:pStyle w:val="TOC1"/>
        <w:sectPr w:rsidR="005E6868" w:rsidRPr="00050A65" w:rsidSect="009A0332">
          <w:headerReference w:type="even" r:id="rId9"/>
          <w:headerReference w:type="default" r:id="rId10"/>
          <w:footerReference w:type="default" r:id="rId11"/>
          <w:headerReference w:type="first" r:id="rId12"/>
          <w:type w:val="continuous"/>
          <w:pgSz w:w="11907" w:h="16839" w:code="9"/>
          <w:pgMar w:top="1440" w:right="1440" w:bottom="1440" w:left="1440" w:header="720" w:footer="576" w:gutter="0"/>
          <w:pgNumType w:fmt="lowerRoman" w:start="1"/>
          <w:cols w:space="720"/>
          <w:formProt w:val="0"/>
          <w:titlePg/>
          <w:docGrid w:linePitch="245"/>
        </w:sectPr>
      </w:pPr>
      <w:r>
        <w:fldChar w:fldCharType="end"/>
      </w:r>
    </w:p>
    <w:p w14:paraId="5B556558" w14:textId="77777777" w:rsidR="00B00009" w:rsidRPr="00050A65" w:rsidRDefault="00B00009" w:rsidP="000E5BDC">
      <w:pPr>
        <w:pStyle w:val="Heading1"/>
      </w:pPr>
      <w:bookmarkStart w:id="4" w:name="_Toc452464924"/>
      <w:r w:rsidRPr="00050A65">
        <w:t>Introduction</w:t>
      </w:r>
      <w:bookmarkEnd w:id="4"/>
    </w:p>
    <w:p w14:paraId="5B556559" w14:textId="77777777" w:rsidR="0006182D" w:rsidRPr="00050A65" w:rsidRDefault="0006182D" w:rsidP="0006182D">
      <w:pPr>
        <w:pStyle w:val="Heading2"/>
      </w:pPr>
      <w:bookmarkStart w:id="5" w:name="_Toc452464925"/>
      <w:r w:rsidRPr="00050A65">
        <w:t xml:space="preserve">Purpose </w:t>
      </w:r>
      <w:r w:rsidR="006E1170">
        <w:t>and S</w:t>
      </w:r>
      <w:r w:rsidR="00466EF8">
        <w:t xml:space="preserve">cope </w:t>
      </w:r>
      <w:r w:rsidR="006E1170">
        <w:t>of D</w:t>
      </w:r>
      <w:r w:rsidRPr="00050A65">
        <w:t>ocument</w:t>
      </w:r>
      <w:bookmarkEnd w:id="5"/>
    </w:p>
    <w:p w14:paraId="5B55655A" w14:textId="77777777" w:rsidR="0067750E" w:rsidRPr="00050A65" w:rsidRDefault="0006182D" w:rsidP="00335225">
      <w:r w:rsidRPr="00050A65">
        <w:t xml:space="preserve">The purpose of this document is to specify </w:t>
      </w:r>
      <w:r w:rsidR="009D14AF">
        <w:t xml:space="preserve">detailed configuration guidance in the build of a </w:t>
      </w:r>
      <w:r w:rsidR="001A1F70">
        <w:t xml:space="preserve">Microsoft SQL Server </w:t>
      </w:r>
      <w:r w:rsidR="009D14AF">
        <w:t>AlwaysOn Availability Group</w:t>
      </w:r>
      <w:r w:rsidRPr="00545E3F">
        <w:t>.</w:t>
      </w:r>
      <w:r w:rsidR="0067750E">
        <w:t xml:space="preserve"> T</w:t>
      </w:r>
      <w:r w:rsidRPr="00050A65">
        <w:t xml:space="preserve">his includes </w:t>
      </w:r>
      <w:r w:rsidR="000D6D9E">
        <w:t>the physical infra</w:t>
      </w:r>
      <w:r w:rsidR="008D4A73">
        <w:t>structure design decisions,</w:t>
      </w:r>
      <w:r w:rsidR="000D6D9E">
        <w:t xml:space="preserve"> </w:t>
      </w:r>
      <w:r w:rsidR="00050C54">
        <w:t xml:space="preserve">infrastructure </w:t>
      </w:r>
      <w:r w:rsidR="000D6D9E">
        <w:t xml:space="preserve">components </w:t>
      </w:r>
      <w:r w:rsidR="001A1F70">
        <w:t xml:space="preserve">configuration, </w:t>
      </w:r>
      <w:r w:rsidR="000D6D9E">
        <w:t xml:space="preserve">and </w:t>
      </w:r>
      <w:r w:rsidR="00545E3F">
        <w:t>implementation tasks</w:t>
      </w:r>
      <w:r w:rsidR="00C140D4" w:rsidRPr="00050A65">
        <w:t>.</w:t>
      </w:r>
    </w:p>
    <w:p w14:paraId="5B55655B" w14:textId="77777777" w:rsidR="00693AAF" w:rsidRPr="00050A65" w:rsidRDefault="006E1170" w:rsidP="001C769F">
      <w:pPr>
        <w:pStyle w:val="Heading2"/>
      </w:pPr>
      <w:bookmarkStart w:id="6" w:name="_Toc452464926"/>
      <w:bookmarkStart w:id="7" w:name="_Toc197754277"/>
      <w:r>
        <w:t>Intended A</w:t>
      </w:r>
      <w:r w:rsidR="00693AAF" w:rsidRPr="00050A65">
        <w:t>udience</w:t>
      </w:r>
      <w:bookmarkEnd w:id="6"/>
    </w:p>
    <w:p w14:paraId="5B55655C" w14:textId="77777777" w:rsidR="00693AAF" w:rsidRPr="00050A65" w:rsidRDefault="00693AAF" w:rsidP="00693AAF">
      <w:r w:rsidRPr="00050A65">
        <w:t xml:space="preserve">The </w:t>
      </w:r>
      <w:r w:rsidR="00185875">
        <w:t>design document</w:t>
      </w:r>
      <w:r w:rsidR="008D4A73">
        <w:t xml:space="preserve"> is intended for ICT</w:t>
      </w:r>
      <w:r w:rsidRPr="00050A65">
        <w:t xml:space="preserve"> </w:t>
      </w:r>
      <w:r w:rsidR="001A1F70">
        <w:t xml:space="preserve">personnel working on </w:t>
      </w:r>
      <w:r w:rsidRPr="00050A65">
        <w:t xml:space="preserve">IT Operations, </w:t>
      </w:r>
      <w:r w:rsidR="006107F7">
        <w:t xml:space="preserve">Licensing </w:t>
      </w:r>
      <w:r w:rsidRPr="00050A65">
        <w:t xml:space="preserve">and Service Management, as well as relevant </w:t>
      </w:r>
      <w:r w:rsidR="008D4A73">
        <w:t>Constabulary</w:t>
      </w:r>
      <w:r w:rsidRPr="00050A65">
        <w:t xml:space="preserve"> stakeholders who need to </w:t>
      </w:r>
      <w:r w:rsidR="00545E3F">
        <w:t>view the detail behind the design</w:t>
      </w:r>
      <w:r w:rsidRPr="00050A65">
        <w:t>.</w:t>
      </w:r>
    </w:p>
    <w:p w14:paraId="5B55655D" w14:textId="77777777" w:rsidR="00580C7C" w:rsidRPr="00050A65" w:rsidRDefault="00580C7C" w:rsidP="001C769F">
      <w:pPr>
        <w:pStyle w:val="Heading2"/>
      </w:pPr>
      <w:bookmarkStart w:id="8" w:name="_Toc452464927"/>
      <w:r w:rsidRPr="00050A65">
        <w:t>Acceptance Criteria</w:t>
      </w:r>
      <w:bookmarkEnd w:id="8"/>
    </w:p>
    <w:p w14:paraId="5B55655E" w14:textId="77777777" w:rsidR="00580C7C" w:rsidRPr="00050A65" w:rsidRDefault="00580C7C" w:rsidP="00580C7C">
      <w:r w:rsidRPr="00050A65">
        <w:t>The following criteria should be used when reviewing and approving this proposal:</w:t>
      </w:r>
    </w:p>
    <w:p w14:paraId="5B55655F" w14:textId="77777777" w:rsidR="007B7D15" w:rsidRDefault="00545E3F" w:rsidP="002F5C6C">
      <w:pPr>
        <w:pStyle w:val="Bullet"/>
      </w:pPr>
      <w:r>
        <w:t xml:space="preserve">Does the design </w:t>
      </w:r>
      <w:r w:rsidR="0067787E">
        <w:t xml:space="preserve">comply with </w:t>
      </w:r>
      <w:r w:rsidR="00871C16">
        <w:t xml:space="preserve">existing </w:t>
      </w:r>
      <w:r w:rsidR="0067787E">
        <w:t>security standards?</w:t>
      </w:r>
    </w:p>
    <w:p w14:paraId="5B556560" w14:textId="77777777" w:rsidR="0067787E" w:rsidRDefault="0067787E" w:rsidP="002F5C6C">
      <w:pPr>
        <w:pStyle w:val="Bullet"/>
      </w:pPr>
      <w:r>
        <w:t xml:space="preserve">Does the design meet Service Continuity </w:t>
      </w:r>
      <w:r w:rsidR="001C769F">
        <w:t xml:space="preserve">guidelines </w:t>
      </w:r>
      <w:r>
        <w:t xml:space="preserve">and comply with DR and Service Continuity </w:t>
      </w:r>
      <w:r w:rsidR="006107F7">
        <w:t>standards</w:t>
      </w:r>
      <w:r w:rsidR="00962338">
        <w:t>?</w:t>
      </w:r>
    </w:p>
    <w:p w14:paraId="5B556561" w14:textId="77777777" w:rsidR="006107F7" w:rsidRDefault="00871C16" w:rsidP="002F5C6C">
      <w:pPr>
        <w:pStyle w:val="Bullet"/>
      </w:pPr>
      <w:r>
        <w:t>Does the design follow the</w:t>
      </w:r>
      <w:r w:rsidR="006107F7">
        <w:t xml:space="preserve"> architectural and design principles?</w:t>
      </w:r>
    </w:p>
    <w:p w14:paraId="5B556562" w14:textId="77777777" w:rsidR="006107F7" w:rsidRDefault="006107F7" w:rsidP="002F5C6C">
      <w:pPr>
        <w:pStyle w:val="Bullet"/>
      </w:pPr>
      <w:r>
        <w:t>Does the design meet operational technical governance?</w:t>
      </w:r>
    </w:p>
    <w:p w14:paraId="5B556563" w14:textId="77777777" w:rsidR="006107F7" w:rsidRDefault="006107F7" w:rsidP="002F5C6C">
      <w:pPr>
        <w:pStyle w:val="Bullet"/>
      </w:pPr>
      <w:r>
        <w:t>Does the design adequately document the licenses required to deliver the solution?</w:t>
      </w:r>
    </w:p>
    <w:p w14:paraId="5B556564" w14:textId="77777777" w:rsidR="00335225" w:rsidRPr="00050A65" w:rsidRDefault="00335225" w:rsidP="00F93B80">
      <w:pPr>
        <w:pStyle w:val="Heading2"/>
      </w:pPr>
      <w:bookmarkStart w:id="9" w:name="_Toc452464928"/>
      <w:r w:rsidRPr="00050A65">
        <w:t>Related Documentation</w:t>
      </w:r>
      <w:bookmarkEnd w:id="7"/>
      <w:bookmarkEnd w:id="9"/>
    </w:p>
    <w:tbl>
      <w:tblPr>
        <w:tblW w:w="94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3394"/>
        <w:gridCol w:w="5111"/>
        <w:gridCol w:w="993"/>
      </w:tblGrid>
      <w:tr w:rsidR="0046432A" w:rsidRPr="00CC2E5D" w14:paraId="5B556568" w14:textId="77777777" w:rsidTr="006E0729">
        <w:tc>
          <w:tcPr>
            <w:tcW w:w="3394" w:type="dxa"/>
            <w:shd w:val="clear" w:color="auto" w:fill="F2F2F2"/>
          </w:tcPr>
          <w:p w14:paraId="5B556565" w14:textId="77777777" w:rsidR="00693AAF" w:rsidRPr="00CC2E5D" w:rsidRDefault="00693AAF" w:rsidP="00A604E3">
            <w:pPr>
              <w:pStyle w:val="TableHeading"/>
              <w:rPr>
                <w:rFonts w:ascii="Arial" w:hAnsi="Arial" w:cs="Arial"/>
              </w:rPr>
            </w:pPr>
            <w:r w:rsidRPr="00CC2E5D">
              <w:rPr>
                <w:rFonts w:ascii="Arial" w:hAnsi="Arial" w:cs="Arial"/>
              </w:rPr>
              <w:t>Document</w:t>
            </w:r>
          </w:p>
        </w:tc>
        <w:tc>
          <w:tcPr>
            <w:tcW w:w="5111" w:type="dxa"/>
            <w:shd w:val="clear" w:color="auto" w:fill="F2F2F2"/>
          </w:tcPr>
          <w:p w14:paraId="5B556566" w14:textId="77777777" w:rsidR="00693AAF" w:rsidRPr="00CC2E5D" w:rsidRDefault="00693AAF" w:rsidP="00A604E3">
            <w:pPr>
              <w:pStyle w:val="TableHeading"/>
              <w:rPr>
                <w:rFonts w:ascii="Arial" w:hAnsi="Arial" w:cs="Arial"/>
              </w:rPr>
            </w:pPr>
            <w:r w:rsidRPr="00CC2E5D">
              <w:rPr>
                <w:rFonts w:ascii="Arial" w:hAnsi="Arial" w:cs="Arial"/>
              </w:rPr>
              <w:t>Location</w:t>
            </w:r>
          </w:p>
        </w:tc>
        <w:tc>
          <w:tcPr>
            <w:tcW w:w="993" w:type="dxa"/>
            <w:shd w:val="clear" w:color="auto" w:fill="F2F2F2"/>
          </w:tcPr>
          <w:p w14:paraId="5B556567" w14:textId="77777777" w:rsidR="00693AAF" w:rsidRPr="00CC2E5D" w:rsidRDefault="00693AAF" w:rsidP="00A604E3">
            <w:pPr>
              <w:pStyle w:val="TableHeading"/>
              <w:rPr>
                <w:rFonts w:ascii="Arial" w:hAnsi="Arial" w:cs="Arial"/>
              </w:rPr>
            </w:pPr>
            <w:r w:rsidRPr="00CC2E5D">
              <w:rPr>
                <w:rFonts w:ascii="Arial" w:hAnsi="Arial" w:cs="Arial"/>
              </w:rPr>
              <w:t>Version</w:t>
            </w:r>
          </w:p>
        </w:tc>
      </w:tr>
      <w:tr w:rsidR="0046432A" w:rsidRPr="00AD6FFA" w14:paraId="5B55656C" w14:textId="77777777" w:rsidTr="006E0729">
        <w:tc>
          <w:tcPr>
            <w:tcW w:w="3394" w:type="dxa"/>
          </w:tcPr>
          <w:p w14:paraId="5B556569" w14:textId="77777777" w:rsidR="00693AAF" w:rsidRPr="00AD6FFA" w:rsidRDefault="00D7077B" w:rsidP="00A604E3">
            <w:pPr>
              <w:pStyle w:val="TableText"/>
              <w:rPr>
                <w:rFonts w:ascii="Arial" w:hAnsi="Arial"/>
                <w:color w:val="00B050"/>
                <w:lang w:val="en-GB"/>
              </w:rPr>
            </w:pPr>
            <w:r w:rsidRPr="00D7077B">
              <w:rPr>
                <w:rFonts w:ascii="Arial" w:hAnsi="Arial"/>
                <w:sz w:val="16"/>
                <w:szCs w:val="16"/>
                <w:lang w:val="en"/>
              </w:rPr>
              <w:t>Hyper-V 2012 R2 Detailed Design</w:t>
            </w:r>
          </w:p>
        </w:tc>
        <w:tc>
          <w:tcPr>
            <w:tcW w:w="5111" w:type="dxa"/>
          </w:tcPr>
          <w:p w14:paraId="5B55656A" w14:textId="77777777" w:rsidR="00693AAF" w:rsidRPr="00AD6FFA" w:rsidRDefault="00693AAF" w:rsidP="00A604E3">
            <w:pPr>
              <w:pStyle w:val="TableText"/>
              <w:rPr>
                <w:rFonts w:ascii="Arial" w:hAnsi="Arial"/>
                <w:lang w:val="en-GB"/>
              </w:rPr>
            </w:pPr>
          </w:p>
        </w:tc>
        <w:tc>
          <w:tcPr>
            <w:tcW w:w="993" w:type="dxa"/>
          </w:tcPr>
          <w:p w14:paraId="5B55656B" w14:textId="77777777" w:rsidR="00693AAF" w:rsidRPr="00AD6FFA" w:rsidRDefault="00693AAF" w:rsidP="00A604E3">
            <w:pPr>
              <w:pStyle w:val="TableText"/>
              <w:rPr>
                <w:rFonts w:ascii="Arial" w:hAnsi="Arial"/>
                <w:lang w:val="en-GB"/>
              </w:rPr>
            </w:pPr>
          </w:p>
        </w:tc>
      </w:tr>
      <w:tr w:rsidR="00A170EF" w:rsidRPr="00AD6FFA" w14:paraId="5B556570" w14:textId="77777777" w:rsidTr="006E0729">
        <w:tc>
          <w:tcPr>
            <w:tcW w:w="3394" w:type="dxa"/>
          </w:tcPr>
          <w:p w14:paraId="5B55656D" w14:textId="77777777" w:rsidR="00A170EF" w:rsidRPr="00D7077B" w:rsidRDefault="004D042C" w:rsidP="00A604E3">
            <w:pPr>
              <w:pStyle w:val="TableText"/>
              <w:rPr>
                <w:rFonts w:ascii="Arial" w:hAnsi="Arial"/>
                <w:sz w:val="16"/>
                <w:szCs w:val="16"/>
                <w:lang w:val="en"/>
              </w:rPr>
            </w:pPr>
            <w:r>
              <w:rPr>
                <w:rFonts w:ascii="Arial" w:hAnsi="Arial"/>
                <w:sz w:val="16"/>
                <w:szCs w:val="16"/>
                <w:lang w:val="en"/>
              </w:rPr>
              <w:t>Microsoft SQL Server Database Strategy</w:t>
            </w:r>
          </w:p>
        </w:tc>
        <w:tc>
          <w:tcPr>
            <w:tcW w:w="5111" w:type="dxa"/>
          </w:tcPr>
          <w:p w14:paraId="5B55656E" w14:textId="77777777" w:rsidR="00A170EF" w:rsidRPr="00AD6FFA" w:rsidRDefault="00A170EF" w:rsidP="00A604E3">
            <w:pPr>
              <w:pStyle w:val="TableText"/>
              <w:rPr>
                <w:rFonts w:ascii="Arial" w:hAnsi="Arial"/>
                <w:lang w:val="en-GB"/>
              </w:rPr>
            </w:pPr>
          </w:p>
        </w:tc>
        <w:tc>
          <w:tcPr>
            <w:tcW w:w="993" w:type="dxa"/>
          </w:tcPr>
          <w:p w14:paraId="5B55656F" w14:textId="77777777" w:rsidR="00A170EF" w:rsidRPr="00AD6FFA" w:rsidRDefault="00402AA3" w:rsidP="00A604E3">
            <w:pPr>
              <w:pStyle w:val="TableText"/>
              <w:rPr>
                <w:rFonts w:ascii="Arial" w:hAnsi="Arial"/>
                <w:lang w:val="en-GB"/>
              </w:rPr>
            </w:pPr>
            <w:r>
              <w:rPr>
                <w:rFonts w:ascii="Arial" w:hAnsi="Arial"/>
                <w:lang w:val="en-GB"/>
              </w:rPr>
              <w:t>TBD</w:t>
            </w:r>
          </w:p>
        </w:tc>
      </w:tr>
      <w:tr w:rsidR="007645EE" w:rsidRPr="00AD6FFA" w14:paraId="5B556574" w14:textId="77777777" w:rsidTr="006E0729">
        <w:tc>
          <w:tcPr>
            <w:tcW w:w="3394" w:type="dxa"/>
          </w:tcPr>
          <w:p w14:paraId="5B556571" w14:textId="77777777" w:rsidR="007645EE" w:rsidRPr="00D7077B" w:rsidRDefault="00A170EF" w:rsidP="00A604E3">
            <w:pPr>
              <w:pStyle w:val="TableText"/>
              <w:rPr>
                <w:rFonts w:ascii="Arial" w:hAnsi="Arial"/>
                <w:sz w:val="16"/>
                <w:szCs w:val="16"/>
                <w:lang w:val="en"/>
              </w:rPr>
            </w:pPr>
            <w:r>
              <w:rPr>
                <w:rFonts w:ascii="Arial" w:hAnsi="Arial"/>
                <w:sz w:val="16"/>
                <w:szCs w:val="16"/>
                <w:lang w:val="en"/>
              </w:rPr>
              <w:t>Technical Design SQL Server</w:t>
            </w:r>
          </w:p>
        </w:tc>
        <w:tc>
          <w:tcPr>
            <w:tcW w:w="5111" w:type="dxa"/>
          </w:tcPr>
          <w:p w14:paraId="5B556572" w14:textId="77777777" w:rsidR="007645EE" w:rsidRPr="00AD6FFA" w:rsidRDefault="007645EE" w:rsidP="00A604E3">
            <w:pPr>
              <w:pStyle w:val="TableText"/>
              <w:rPr>
                <w:rFonts w:ascii="Arial" w:hAnsi="Arial"/>
                <w:lang w:val="en-GB"/>
              </w:rPr>
            </w:pPr>
          </w:p>
        </w:tc>
        <w:tc>
          <w:tcPr>
            <w:tcW w:w="993" w:type="dxa"/>
          </w:tcPr>
          <w:p w14:paraId="5B556573" w14:textId="77777777" w:rsidR="007645EE" w:rsidRPr="00AD6FFA" w:rsidRDefault="007645EE" w:rsidP="00A604E3">
            <w:pPr>
              <w:pStyle w:val="TableText"/>
              <w:rPr>
                <w:rFonts w:ascii="Arial" w:hAnsi="Arial"/>
                <w:lang w:val="en-GB"/>
              </w:rPr>
            </w:pPr>
            <w:r>
              <w:rPr>
                <w:rFonts w:ascii="Arial" w:hAnsi="Arial"/>
                <w:lang w:val="en-GB"/>
              </w:rPr>
              <w:t>TBD</w:t>
            </w:r>
          </w:p>
        </w:tc>
      </w:tr>
      <w:tr w:rsidR="001022BB" w:rsidRPr="00AD6FFA" w14:paraId="5B556578" w14:textId="77777777" w:rsidTr="006E0729">
        <w:tc>
          <w:tcPr>
            <w:tcW w:w="3394" w:type="dxa"/>
          </w:tcPr>
          <w:p w14:paraId="5B556575" w14:textId="77777777" w:rsidR="001022BB" w:rsidRPr="006E0729" w:rsidRDefault="00A170EF" w:rsidP="00A604E3">
            <w:pPr>
              <w:pStyle w:val="TableText"/>
              <w:rPr>
                <w:rFonts w:ascii="Arial" w:hAnsi="Arial"/>
                <w:color w:val="00B050"/>
                <w:sz w:val="16"/>
                <w:szCs w:val="16"/>
                <w:lang w:val="en-GB"/>
              </w:rPr>
            </w:pPr>
            <w:r w:rsidRPr="00A170EF">
              <w:rPr>
                <w:rFonts w:ascii="Arial" w:hAnsi="Arial"/>
                <w:sz w:val="16"/>
                <w:szCs w:val="16"/>
                <w:lang w:val="en"/>
              </w:rPr>
              <w:t>SQL Server Operations Guide</w:t>
            </w:r>
          </w:p>
        </w:tc>
        <w:tc>
          <w:tcPr>
            <w:tcW w:w="5111" w:type="dxa"/>
          </w:tcPr>
          <w:p w14:paraId="5B556576" w14:textId="77777777" w:rsidR="001022BB" w:rsidRPr="006E0729" w:rsidRDefault="001022BB" w:rsidP="00A604E3">
            <w:pPr>
              <w:pStyle w:val="TableText"/>
              <w:rPr>
                <w:rFonts w:ascii="Arial" w:hAnsi="Arial"/>
                <w:sz w:val="16"/>
                <w:szCs w:val="16"/>
                <w:lang w:val="en-GB"/>
              </w:rPr>
            </w:pPr>
          </w:p>
        </w:tc>
        <w:tc>
          <w:tcPr>
            <w:tcW w:w="993" w:type="dxa"/>
          </w:tcPr>
          <w:p w14:paraId="5B556577" w14:textId="77777777" w:rsidR="001022BB" w:rsidRPr="00AD6FFA" w:rsidRDefault="00A170EF" w:rsidP="00A604E3">
            <w:pPr>
              <w:pStyle w:val="TableText"/>
              <w:rPr>
                <w:rFonts w:ascii="Arial" w:hAnsi="Arial"/>
                <w:lang w:val="en-GB"/>
              </w:rPr>
            </w:pPr>
            <w:r>
              <w:rPr>
                <w:rFonts w:ascii="Arial" w:hAnsi="Arial"/>
                <w:lang w:val="en-GB"/>
              </w:rPr>
              <w:t>TBD</w:t>
            </w:r>
          </w:p>
        </w:tc>
      </w:tr>
      <w:tr w:rsidR="001022BB" w:rsidRPr="00AD6FFA" w14:paraId="5B55657C" w14:textId="77777777" w:rsidTr="006E0729">
        <w:tc>
          <w:tcPr>
            <w:tcW w:w="3394" w:type="dxa"/>
          </w:tcPr>
          <w:p w14:paraId="5B556579" w14:textId="77777777" w:rsidR="001022BB" w:rsidRPr="00AD6FFA" w:rsidRDefault="001022BB" w:rsidP="00A604E3">
            <w:pPr>
              <w:pStyle w:val="TableText"/>
              <w:rPr>
                <w:rFonts w:ascii="Arial" w:hAnsi="Arial"/>
                <w:color w:val="00B050"/>
                <w:lang w:val="en-GB"/>
              </w:rPr>
            </w:pPr>
          </w:p>
        </w:tc>
        <w:tc>
          <w:tcPr>
            <w:tcW w:w="5111" w:type="dxa"/>
          </w:tcPr>
          <w:p w14:paraId="5B55657A" w14:textId="77777777" w:rsidR="001022BB" w:rsidRPr="00AD6FFA" w:rsidRDefault="001022BB" w:rsidP="00A604E3">
            <w:pPr>
              <w:pStyle w:val="TableText"/>
              <w:rPr>
                <w:rFonts w:ascii="Arial" w:hAnsi="Arial"/>
                <w:lang w:val="en-GB"/>
              </w:rPr>
            </w:pPr>
          </w:p>
        </w:tc>
        <w:tc>
          <w:tcPr>
            <w:tcW w:w="993" w:type="dxa"/>
          </w:tcPr>
          <w:p w14:paraId="5B55657B" w14:textId="77777777" w:rsidR="001022BB" w:rsidRPr="00AD6FFA" w:rsidRDefault="001022BB" w:rsidP="00A604E3">
            <w:pPr>
              <w:pStyle w:val="TableText"/>
              <w:rPr>
                <w:rFonts w:ascii="Arial" w:hAnsi="Arial"/>
                <w:lang w:val="en-GB"/>
              </w:rPr>
            </w:pPr>
          </w:p>
        </w:tc>
      </w:tr>
    </w:tbl>
    <w:p w14:paraId="5B55657D" w14:textId="77777777" w:rsidR="00335225" w:rsidRPr="00050A65" w:rsidRDefault="006E1170" w:rsidP="00F93B80">
      <w:pPr>
        <w:pStyle w:val="Heading2"/>
      </w:pPr>
      <w:bookmarkStart w:id="10" w:name="_Toc452464929"/>
      <w:r>
        <w:t>Terminology and A</w:t>
      </w:r>
      <w:r w:rsidR="00335225" w:rsidRPr="00050A65">
        <w:t>cronyms</w:t>
      </w:r>
      <w:bookmarkEnd w:id="10"/>
    </w:p>
    <w:p w14:paraId="5B55657E" w14:textId="77777777" w:rsidR="00335225" w:rsidRPr="00050A65" w:rsidRDefault="00335225" w:rsidP="00335225">
      <w:r w:rsidRPr="00050A65">
        <w:t>This table defines the client-specific terminology and acronyms used in this document</w:t>
      </w:r>
    </w:p>
    <w:tbl>
      <w:tblPr>
        <w:tblW w:w="95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740"/>
      </w:tblGrid>
      <w:tr w:rsidR="0046432A" w:rsidRPr="00CC2E5D" w14:paraId="5B556581" w14:textId="77777777" w:rsidTr="00CC2E5D">
        <w:tc>
          <w:tcPr>
            <w:tcW w:w="1800" w:type="dxa"/>
            <w:shd w:val="clear" w:color="auto" w:fill="F2F2F2"/>
          </w:tcPr>
          <w:p w14:paraId="5B55657F" w14:textId="77777777" w:rsidR="00335225" w:rsidRPr="00CC2E5D" w:rsidRDefault="00335225" w:rsidP="00A604E3">
            <w:pPr>
              <w:pStyle w:val="TableHeading"/>
              <w:rPr>
                <w:rFonts w:ascii="Arial" w:hAnsi="Arial" w:cs="Arial"/>
                <w:lang w:val="en-GB"/>
              </w:rPr>
            </w:pPr>
            <w:r w:rsidRPr="00CC2E5D">
              <w:rPr>
                <w:rFonts w:ascii="Arial" w:hAnsi="Arial" w:cs="Arial"/>
                <w:lang w:val="en-GB"/>
              </w:rPr>
              <w:t>Term</w:t>
            </w:r>
            <w:r w:rsidR="00F85D58" w:rsidRPr="00CC2E5D">
              <w:rPr>
                <w:rFonts w:ascii="Arial" w:hAnsi="Arial" w:cs="Arial"/>
                <w:lang w:val="en-GB"/>
              </w:rPr>
              <w:t xml:space="preserve"> / Acronym</w:t>
            </w:r>
          </w:p>
        </w:tc>
        <w:tc>
          <w:tcPr>
            <w:tcW w:w="7740" w:type="dxa"/>
            <w:shd w:val="clear" w:color="auto" w:fill="F2F2F2"/>
          </w:tcPr>
          <w:p w14:paraId="5B556580" w14:textId="77777777" w:rsidR="00335225" w:rsidRPr="00CC2E5D" w:rsidRDefault="00335225" w:rsidP="00A604E3">
            <w:pPr>
              <w:pStyle w:val="TableHeading"/>
              <w:rPr>
                <w:rFonts w:ascii="Arial" w:hAnsi="Arial" w:cs="Arial"/>
                <w:lang w:val="en-GB"/>
              </w:rPr>
            </w:pPr>
            <w:r w:rsidRPr="00CC2E5D">
              <w:rPr>
                <w:rFonts w:ascii="Arial" w:hAnsi="Arial" w:cs="Arial"/>
                <w:lang w:val="en-GB"/>
              </w:rPr>
              <w:t>Definition</w:t>
            </w:r>
          </w:p>
        </w:tc>
      </w:tr>
      <w:tr w:rsidR="00435DBD" w:rsidRPr="00050A65" w14:paraId="5B556584" w14:textId="77777777" w:rsidTr="00CC2E5D">
        <w:tc>
          <w:tcPr>
            <w:tcW w:w="1800" w:type="dxa"/>
          </w:tcPr>
          <w:p w14:paraId="5B556582" w14:textId="77777777" w:rsidR="00435DBD" w:rsidRPr="00962338" w:rsidRDefault="00435DBD" w:rsidP="00A604E3">
            <w:pPr>
              <w:pStyle w:val="TableText"/>
              <w:rPr>
                <w:rFonts w:ascii="Arial" w:hAnsi="Arial"/>
                <w:sz w:val="16"/>
                <w:szCs w:val="16"/>
                <w:lang w:val="en-GB"/>
              </w:rPr>
            </w:pPr>
            <w:r w:rsidRPr="00962338">
              <w:rPr>
                <w:rFonts w:ascii="Arial" w:hAnsi="Arial"/>
                <w:sz w:val="16"/>
                <w:szCs w:val="16"/>
                <w:lang w:val="en-GB"/>
              </w:rPr>
              <w:t>SQL</w:t>
            </w:r>
          </w:p>
        </w:tc>
        <w:tc>
          <w:tcPr>
            <w:tcW w:w="7740" w:type="dxa"/>
          </w:tcPr>
          <w:p w14:paraId="5B556583" w14:textId="77777777" w:rsidR="00435DBD" w:rsidRPr="00962338" w:rsidRDefault="000F6CE4" w:rsidP="00A604E3">
            <w:pPr>
              <w:pStyle w:val="TableText"/>
              <w:rPr>
                <w:rFonts w:ascii="Arial" w:hAnsi="Arial"/>
                <w:sz w:val="16"/>
                <w:szCs w:val="16"/>
                <w:lang w:val="en-GB"/>
              </w:rPr>
            </w:pPr>
            <w:r w:rsidRPr="00962338">
              <w:rPr>
                <w:rFonts w:ascii="Arial" w:hAnsi="Arial"/>
                <w:sz w:val="16"/>
                <w:szCs w:val="16"/>
                <w:lang w:val="en-GB"/>
              </w:rPr>
              <w:t>Structured Query Language</w:t>
            </w:r>
          </w:p>
        </w:tc>
      </w:tr>
      <w:tr w:rsidR="00813AFD" w:rsidRPr="00050A65" w14:paraId="5B556587" w14:textId="77777777" w:rsidTr="00CC2E5D">
        <w:tc>
          <w:tcPr>
            <w:tcW w:w="1800" w:type="dxa"/>
          </w:tcPr>
          <w:p w14:paraId="5B556585" w14:textId="77777777" w:rsidR="00813AFD" w:rsidRPr="00962338" w:rsidRDefault="00813AFD" w:rsidP="00A604E3">
            <w:pPr>
              <w:pStyle w:val="TableText"/>
              <w:rPr>
                <w:rFonts w:ascii="Arial" w:hAnsi="Arial"/>
                <w:sz w:val="16"/>
                <w:szCs w:val="16"/>
                <w:lang w:val="en-GB"/>
              </w:rPr>
            </w:pPr>
            <w:r w:rsidRPr="00962338">
              <w:rPr>
                <w:rFonts w:ascii="Arial" w:hAnsi="Arial"/>
                <w:sz w:val="16"/>
                <w:szCs w:val="16"/>
                <w:lang w:val="en-GB"/>
              </w:rPr>
              <w:t>AAG</w:t>
            </w:r>
          </w:p>
        </w:tc>
        <w:tc>
          <w:tcPr>
            <w:tcW w:w="7740" w:type="dxa"/>
          </w:tcPr>
          <w:p w14:paraId="5B556586" w14:textId="77777777" w:rsidR="00813AFD" w:rsidRPr="00962338" w:rsidRDefault="00813AFD" w:rsidP="00A604E3">
            <w:pPr>
              <w:pStyle w:val="TableText"/>
              <w:rPr>
                <w:rFonts w:ascii="Arial" w:hAnsi="Arial"/>
                <w:sz w:val="16"/>
                <w:szCs w:val="16"/>
                <w:lang w:val="en-GB"/>
              </w:rPr>
            </w:pPr>
            <w:r w:rsidRPr="00962338">
              <w:rPr>
                <w:sz w:val="16"/>
                <w:szCs w:val="16"/>
              </w:rPr>
              <w:t>AlwaysOn Availability Group</w:t>
            </w:r>
          </w:p>
        </w:tc>
      </w:tr>
      <w:tr w:rsidR="00F4507C" w:rsidRPr="00050A65" w14:paraId="5B55658A" w14:textId="77777777" w:rsidTr="00CC2E5D">
        <w:tc>
          <w:tcPr>
            <w:tcW w:w="1800" w:type="dxa"/>
          </w:tcPr>
          <w:p w14:paraId="5B556588" w14:textId="77777777" w:rsidR="00F4507C" w:rsidRPr="00962338" w:rsidRDefault="00F4507C" w:rsidP="00A604E3">
            <w:pPr>
              <w:pStyle w:val="TableText"/>
              <w:rPr>
                <w:rFonts w:ascii="Arial" w:hAnsi="Arial"/>
                <w:sz w:val="16"/>
                <w:szCs w:val="16"/>
                <w:lang w:val="en-GB"/>
              </w:rPr>
            </w:pPr>
            <w:r w:rsidRPr="00962338">
              <w:rPr>
                <w:sz w:val="16"/>
                <w:szCs w:val="16"/>
                <w:lang w:val="en-GB"/>
              </w:rPr>
              <w:t>WSFC</w:t>
            </w:r>
          </w:p>
        </w:tc>
        <w:tc>
          <w:tcPr>
            <w:tcW w:w="7740" w:type="dxa"/>
          </w:tcPr>
          <w:p w14:paraId="5B556589" w14:textId="77777777" w:rsidR="00F4507C" w:rsidRPr="00962338" w:rsidRDefault="00F4507C" w:rsidP="00A604E3">
            <w:pPr>
              <w:pStyle w:val="TableText"/>
              <w:rPr>
                <w:sz w:val="16"/>
                <w:szCs w:val="16"/>
              </w:rPr>
            </w:pPr>
            <w:r w:rsidRPr="00962338">
              <w:rPr>
                <w:sz w:val="16"/>
                <w:szCs w:val="16"/>
                <w:lang w:val="en-GB"/>
              </w:rPr>
              <w:t>Windows Server Failover Clustering</w:t>
            </w:r>
          </w:p>
        </w:tc>
      </w:tr>
      <w:tr w:rsidR="00764F9D" w:rsidRPr="00050A65" w14:paraId="5B55658D" w14:textId="77777777" w:rsidTr="00CC2E5D">
        <w:tc>
          <w:tcPr>
            <w:tcW w:w="1800" w:type="dxa"/>
          </w:tcPr>
          <w:p w14:paraId="5B55658B" w14:textId="77777777" w:rsidR="00764F9D" w:rsidRPr="00962338" w:rsidRDefault="00764F9D" w:rsidP="00A604E3">
            <w:pPr>
              <w:pStyle w:val="TableText"/>
              <w:rPr>
                <w:rFonts w:ascii="Arial" w:hAnsi="Arial"/>
                <w:sz w:val="16"/>
                <w:szCs w:val="16"/>
                <w:lang w:val="en-GB"/>
              </w:rPr>
            </w:pPr>
            <w:r w:rsidRPr="00962338">
              <w:rPr>
                <w:rFonts w:ascii="Arial" w:hAnsi="Arial"/>
                <w:sz w:val="16"/>
                <w:szCs w:val="16"/>
                <w:lang w:val="en-GB"/>
              </w:rPr>
              <w:t>FCI</w:t>
            </w:r>
          </w:p>
        </w:tc>
        <w:tc>
          <w:tcPr>
            <w:tcW w:w="7740" w:type="dxa"/>
          </w:tcPr>
          <w:p w14:paraId="5B55658C" w14:textId="77777777" w:rsidR="00764F9D" w:rsidRPr="00962338" w:rsidRDefault="00764F9D" w:rsidP="00A604E3">
            <w:pPr>
              <w:pStyle w:val="TableText"/>
              <w:rPr>
                <w:sz w:val="16"/>
                <w:szCs w:val="16"/>
              </w:rPr>
            </w:pPr>
            <w:r w:rsidRPr="00962338">
              <w:rPr>
                <w:sz w:val="16"/>
                <w:szCs w:val="16"/>
              </w:rPr>
              <w:t>Failover Cluster Instance</w:t>
            </w:r>
          </w:p>
        </w:tc>
      </w:tr>
      <w:tr w:rsidR="00435DBD" w:rsidRPr="00050A65" w14:paraId="5B556590" w14:textId="77777777" w:rsidTr="00CC2E5D">
        <w:tc>
          <w:tcPr>
            <w:tcW w:w="1800" w:type="dxa"/>
          </w:tcPr>
          <w:p w14:paraId="5B55658E" w14:textId="77777777" w:rsidR="00435DBD" w:rsidRPr="00962338" w:rsidRDefault="000F6CE4" w:rsidP="00A604E3">
            <w:pPr>
              <w:pStyle w:val="TableText"/>
              <w:rPr>
                <w:rFonts w:ascii="Arial" w:hAnsi="Arial"/>
                <w:sz w:val="16"/>
                <w:szCs w:val="16"/>
                <w:lang w:val="en-GB"/>
              </w:rPr>
            </w:pPr>
            <w:r w:rsidRPr="00962338">
              <w:rPr>
                <w:rFonts w:ascii="Arial" w:hAnsi="Arial"/>
                <w:sz w:val="16"/>
                <w:szCs w:val="16"/>
                <w:lang w:val="en-GB"/>
              </w:rPr>
              <w:t>DB</w:t>
            </w:r>
          </w:p>
        </w:tc>
        <w:tc>
          <w:tcPr>
            <w:tcW w:w="7740" w:type="dxa"/>
          </w:tcPr>
          <w:p w14:paraId="5B55658F" w14:textId="77777777" w:rsidR="00435DBD" w:rsidRPr="00962338" w:rsidRDefault="000F6CE4" w:rsidP="00A604E3">
            <w:pPr>
              <w:pStyle w:val="TableText"/>
              <w:rPr>
                <w:rFonts w:ascii="Arial" w:hAnsi="Arial"/>
                <w:sz w:val="16"/>
                <w:szCs w:val="16"/>
                <w:lang w:val="en-GB"/>
              </w:rPr>
            </w:pPr>
            <w:r w:rsidRPr="00962338">
              <w:rPr>
                <w:rFonts w:ascii="Arial" w:hAnsi="Arial"/>
                <w:sz w:val="16"/>
                <w:szCs w:val="16"/>
                <w:lang w:val="en-GB"/>
              </w:rPr>
              <w:t>Database</w:t>
            </w:r>
          </w:p>
        </w:tc>
      </w:tr>
      <w:tr w:rsidR="00435DBD" w:rsidRPr="00050A65" w14:paraId="5B556593" w14:textId="77777777" w:rsidTr="00CC2E5D">
        <w:tc>
          <w:tcPr>
            <w:tcW w:w="1800" w:type="dxa"/>
          </w:tcPr>
          <w:p w14:paraId="5B556591" w14:textId="77777777" w:rsidR="00435DBD" w:rsidRPr="00962338" w:rsidRDefault="000F6CE4" w:rsidP="00A604E3">
            <w:pPr>
              <w:pStyle w:val="TableText"/>
              <w:rPr>
                <w:rFonts w:ascii="Arial" w:hAnsi="Arial"/>
                <w:sz w:val="16"/>
                <w:szCs w:val="16"/>
                <w:lang w:val="en-GB"/>
              </w:rPr>
            </w:pPr>
            <w:r w:rsidRPr="00962338">
              <w:rPr>
                <w:rFonts w:ascii="Arial" w:hAnsi="Arial"/>
                <w:sz w:val="16"/>
                <w:szCs w:val="16"/>
                <w:lang w:val="en-GB"/>
              </w:rPr>
              <w:t>DTS</w:t>
            </w:r>
          </w:p>
        </w:tc>
        <w:tc>
          <w:tcPr>
            <w:tcW w:w="7740" w:type="dxa"/>
          </w:tcPr>
          <w:p w14:paraId="5B556592" w14:textId="77777777" w:rsidR="00435DBD" w:rsidRPr="00962338" w:rsidRDefault="000F6CE4" w:rsidP="00A604E3">
            <w:pPr>
              <w:pStyle w:val="TableText"/>
              <w:rPr>
                <w:rFonts w:ascii="Arial" w:hAnsi="Arial"/>
                <w:sz w:val="16"/>
                <w:szCs w:val="16"/>
                <w:lang w:val="en-GB"/>
              </w:rPr>
            </w:pPr>
            <w:r w:rsidRPr="00962338">
              <w:rPr>
                <w:rFonts w:ascii="Arial" w:hAnsi="Arial"/>
                <w:sz w:val="16"/>
                <w:szCs w:val="16"/>
                <w:lang w:val="en-GB"/>
              </w:rPr>
              <w:t>Data Transformation Services</w:t>
            </w:r>
          </w:p>
        </w:tc>
      </w:tr>
      <w:tr w:rsidR="00435DBD" w:rsidRPr="00050A65" w14:paraId="5B556596" w14:textId="77777777" w:rsidTr="00CC2E5D">
        <w:tc>
          <w:tcPr>
            <w:tcW w:w="1800" w:type="dxa"/>
          </w:tcPr>
          <w:p w14:paraId="5B556594" w14:textId="77777777" w:rsidR="00435DBD" w:rsidRPr="00962338" w:rsidRDefault="000F6CE4" w:rsidP="00A604E3">
            <w:pPr>
              <w:pStyle w:val="TableText"/>
              <w:rPr>
                <w:rFonts w:ascii="Arial" w:hAnsi="Arial"/>
                <w:sz w:val="16"/>
                <w:szCs w:val="16"/>
                <w:lang w:val="en-GB"/>
              </w:rPr>
            </w:pPr>
            <w:r w:rsidRPr="00962338">
              <w:rPr>
                <w:rFonts w:ascii="Arial" w:hAnsi="Arial"/>
                <w:sz w:val="16"/>
                <w:szCs w:val="16"/>
                <w:lang w:val="en-GB"/>
              </w:rPr>
              <w:t>SSIS</w:t>
            </w:r>
          </w:p>
        </w:tc>
        <w:tc>
          <w:tcPr>
            <w:tcW w:w="7740" w:type="dxa"/>
          </w:tcPr>
          <w:p w14:paraId="5B556595" w14:textId="77777777" w:rsidR="00435DBD" w:rsidRPr="00962338" w:rsidRDefault="000F6CE4" w:rsidP="00A604E3">
            <w:pPr>
              <w:pStyle w:val="TableText"/>
              <w:rPr>
                <w:rFonts w:ascii="Arial" w:hAnsi="Arial"/>
                <w:sz w:val="16"/>
                <w:szCs w:val="16"/>
                <w:lang w:val="en-GB"/>
              </w:rPr>
            </w:pPr>
            <w:r w:rsidRPr="00962338">
              <w:rPr>
                <w:rFonts w:ascii="Arial" w:hAnsi="Arial"/>
                <w:sz w:val="16"/>
                <w:szCs w:val="16"/>
                <w:lang w:val="en-GB"/>
              </w:rPr>
              <w:t>SQL Server Integration Services</w:t>
            </w:r>
          </w:p>
        </w:tc>
      </w:tr>
      <w:tr w:rsidR="00435DBD" w:rsidRPr="00050A65" w14:paraId="5B556599" w14:textId="77777777" w:rsidTr="00CC2E5D">
        <w:tc>
          <w:tcPr>
            <w:tcW w:w="1800" w:type="dxa"/>
          </w:tcPr>
          <w:p w14:paraId="5B556597" w14:textId="77777777" w:rsidR="00435DBD" w:rsidRPr="00962338" w:rsidRDefault="000F6CE4" w:rsidP="00A604E3">
            <w:pPr>
              <w:pStyle w:val="TableText"/>
              <w:rPr>
                <w:rFonts w:ascii="Arial" w:hAnsi="Arial"/>
                <w:sz w:val="16"/>
                <w:szCs w:val="16"/>
                <w:lang w:val="en-GB"/>
              </w:rPr>
            </w:pPr>
            <w:r w:rsidRPr="00962338">
              <w:rPr>
                <w:rFonts w:ascii="Arial" w:hAnsi="Arial"/>
                <w:sz w:val="16"/>
                <w:szCs w:val="16"/>
                <w:lang w:val="en-GB"/>
              </w:rPr>
              <w:t>CLR</w:t>
            </w:r>
          </w:p>
        </w:tc>
        <w:tc>
          <w:tcPr>
            <w:tcW w:w="7740" w:type="dxa"/>
          </w:tcPr>
          <w:p w14:paraId="5B556598" w14:textId="77777777" w:rsidR="00435DBD" w:rsidRPr="00962338" w:rsidRDefault="000F6CE4" w:rsidP="00A604E3">
            <w:pPr>
              <w:pStyle w:val="TableText"/>
              <w:rPr>
                <w:rFonts w:ascii="Arial" w:hAnsi="Arial"/>
                <w:sz w:val="16"/>
                <w:szCs w:val="16"/>
                <w:lang w:val="en-GB"/>
              </w:rPr>
            </w:pPr>
            <w:r w:rsidRPr="00962338">
              <w:rPr>
                <w:rFonts w:ascii="Arial" w:hAnsi="Arial"/>
                <w:sz w:val="16"/>
                <w:szCs w:val="16"/>
                <w:lang w:val="en-GB"/>
              </w:rPr>
              <w:t>Common Language Runtime</w:t>
            </w:r>
          </w:p>
        </w:tc>
      </w:tr>
      <w:tr w:rsidR="00435DBD" w:rsidRPr="00050A65" w14:paraId="5B55659C" w14:textId="77777777" w:rsidTr="00CC2E5D">
        <w:tc>
          <w:tcPr>
            <w:tcW w:w="1800" w:type="dxa"/>
          </w:tcPr>
          <w:p w14:paraId="5B55659A" w14:textId="77777777" w:rsidR="00435DBD" w:rsidRPr="00962338" w:rsidRDefault="000F6CE4" w:rsidP="00A604E3">
            <w:pPr>
              <w:pStyle w:val="TableText"/>
              <w:rPr>
                <w:rFonts w:ascii="Arial" w:hAnsi="Arial"/>
                <w:sz w:val="16"/>
                <w:szCs w:val="16"/>
                <w:lang w:val="en-GB"/>
              </w:rPr>
            </w:pPr>
            <w:r w:rsidRPr="00962338">
              <w:rPr>
                <w:rFonts w:ascii="Arial" w:hAnsi="Arial"/>
                <w:sz w:val="16"/>
                <w:szCs w:val="16"/>
                <w:lang w:val="en-GB"/>
              </w:rPr>
              <w:t>OU</w:t>
            </w:r>
          </w:p>
        </w:tc>
        <w:tc>
          <w:tcPr>
            <w:tcW w:w="7740" w:type="dxa"/>
          </w:tcPr>
          <w:p w14:paraId="5B55659B" w14:textId="77777777" w:rsidR="00435DBD" w:rsidRPr="00962338" w:rsidRDefault="000F6CE4" w:rsidP="00A604E3">
            <w:pPr>
              <w:pStyle w:val="TableText"/>
              <w:rPr>
                <w:rFonts w:ascii="Arial" w:hAnsi="Arial"/>
                <w:sz w:val="16"/>
                <w:szCs w:val="16"/>
                <w:lang w:val="en-GB"/>
              </w:rPr>
            </w:pPr>
            <w:r w:rsidRPr="00962338">
              <w:rPr>
                <w:rFonts w:ascii="Arial" w:hAnsi="Arial"/>
                <w:sz w:val="16"/>
                <w:szCs w:val="16"/>
                <w:lang w:val="en-GB"/>
              </w:rPr>
              <w:t>Organisational Unit</w:t>
            </w:r>
          </w:p>
        </w:tc>
      </w:tr>
      <w:tr w:rsidR="00435DBD" w:rsidRPr="00050A65" w14:paraId="5B55659F" w14:textId="77777777" w:rsidTr="00CC2E5D">
        <w:tc>
          <w:tcPr>
            <w:tcW w:w="1800" w:type="dxa"/>
          </w:tcPr>
          <w:p w14:paraId="5B55659D" w14:textId="77777777" w:rsidR="00435DBD" w:rsidRPr="00962338" w:rsidRDefault="000F6CE4" w:rsidP="00A604E3">
            <w:pPr>
              <w:pStyle w:val="TableText"/>
              <w:rPr>
                <w:rFonts w:ascii="Arial" w:hAnsi="Arial"/>
                <w:sz w:val="16"/>
                <w:szCs w:val="16"/>
                <w:lang w:val="en-GB"/>
              </w:rPr>
            </w:pPr>
            <w:r w:rsidRPr="00962338">
              <w:rPr>
                <w:rFonts w:ascii="Arial" w:hAnsi="Arial"/>
                <w:sz w:val="16"/>
                <w:szCs w:val="16"/>
                <w:lang w:val="en-GB"/>
              </w:rPr>
              <w:t>SAN</w:t>
            </w:r>
          </w:p>
        </w:tc>
        <w:tc>
          <w:tcPr>
            <w:tcW w:w="7740" w:type="dxa"/>
          </w:tcPr>
          <w:p w14:paraId="5B55659E" w14:textId="77777777" w:rsidR="00435DBD" w:rsidRPr="00962338" w:rsidRDefault="000F6CE4" w:rsidP="00A604E3">
            <w:pPr>
              <w:pStyle w:val="TableText"/>
              <w:rPr>
                <w:rFonts w:ascii="Arial" w:hAnsi="Arial"/>
                <w:sz w:val="16"/>
                <w:szCs w:val="16"/>
                <w:lang w:val="en-GB"/>
              </w:rPr>
            </w:pPr>
            <w:r w:rsidRPr="00962338">
              <w:rPr>
                <w:rFonts w:ascii="Arial" w:hAnsi="Arial"/>
                <w:sz w:val="16"/>
                <w:szCs w:val="16"/>
                <w:lang w:val="en-GB"/>
              </w:rPr>
              <w:t>Storage Area Network</w:t>
            </w:r>
          </w:p>
        </w:tc>
      </w:tr>
      <w:tr w:rsidR="00435DBD" w:rsidRPr="00050A65" w14:paraId="5B5565A2" w14:textId="77777777" w:rsidTr="00CC2E5D">
        <w:tc>
          <w:tcPr>
            <w:tcW w:w="1800" w:type="dxa"/>
          </w:tcPr>
          <w:p w14:paraId="5B5565A0" w14:textId="77777777" w:rsidR="00435DBD" w:rsidRPr="00962338" w:rsidRDefault="000F6CE4" w:rsidP="00A604E3">
            <w:pPr>
              <w:pStyle w:val="TableText"/>
              <w:rPr>
                <w:rFonts w:ascii="Arial" w:hAnsi="Arial"/>
                <w:sz w:val="16"/>
                <w:szCs w:val="16"/>
                <w:lang w:val="en-GB"/>
              </w:rPr>
            </w:pPr>
            <w:r w:rsidRPr="00962338">
              <w:rPr>
                <w:rFonts w:ascii="Arial" w:hAnsi="Arial"/>
                <w:sz w:val="16"/>
                <w:szCs w:val="16"/>
                <w:lang w:val="en-GB"/>
              </w:rPr>
              <w:t>DNS</w:t>
            </w:r>
          </w:p>
        </w:tc>
        <w:tc>
          <w:tcPr>
            <w:tcW w:w="7740" w:type="dxa"/>
          </w:tcPr>
          <w:p w14:paraId="5B5565A1" w14:textId="77777777" w:rsidR="00435DBD" w:rsidRPr="00962338" w:rsidRDefault="000F6CE4" w:rsidP="00A604E3">
            <w:pPr>
              <w:pStyle w:val="TableText"/>
              <w:rPr>
                <w:rFonts w:ascii="Arial" w:hAnsi="Arial"/>
                <w:sz w:val="16"/>
                <w:szCs w:val="16"/>
                <w:lang w:val="en-GB"/>
              </w:rPr>
            </w:pPr>
            <w:r w:rsidRPr="00962338">
              <w:rPr>
                <w:rFonts w:ascii="Arial" w:hAnsi="Arial"/>
                <w:sz w:val="16"/>
                <w:szCs w:val="16"/>
                <w:lang w:val="en-GB"/>
              </w:rPr>
              <w:t>Domain Name System</w:t>
            </w:r>
          </w:p>
        </w:tc>
      </w:tr>
      <w:tr w:rsidR="00435DBD" w:rsidRPr="00050A65" w14:paraId="5B5565A5" w14:textId="77777777" w:rsidTr="00CC2E5D">
        <w:tc>
          <w:tcPr>
            <w:tcW w:w="1800" w:type="dxa"/>
          </w:tcPr>
          <w:p w14:paraId="5B5565A3" w14:textId="77777777" w:rsidR="00435DBD" w:rsidRPr="00962338" w:rsidRDefault="000F6CE4" w:rsidP="00A604E3">
            <w:pPr>
              <w:pStyle w:val="TableText"/>
              <w:rPr>
                <w:rFonts w:ascii="Arial" w:hAnsi="Arial"/>
                <w:sz w:val="16"/>
                <w:szCs w:val="16"/>
                <w:lang w:val="en-GB"/>
              </w:rPr>
            </w:pPr>
            <w:r w:rsidRPr="00962338">
              <w:rPr>
                <w:rFonts w:ascii="Arial" w:hAnsi="Arial"/>
                <w:sz w:val="16"/>
                <w:szCs w:val="16"/>
                <w:lang w:val="en-GB"/>
              </w:rPr>
              <w:t>DHCP</w:t>
            </w:r>
          </w:p>
        </w:tc>
        <w:tc>
          <w:tcPr>
            <w:tcW w:w="7740" w:type="dxa"/>
          </w:tcPr>
          <w:p w14:paraId="5B5565A4" w14:textId="77777777" w:rsidR="00435DBD" w:rsidRPr="00962338" w:rsidRDefault="000F6CE4" w:rsidP="00A604E3">
            <w:pPr>
              <w:pStyle w:val="TableText"/>
              <w:rPr>
                <w:rFonts w:ascii="Arial" w:hAnsi="Arial"/>
                <w:sz w:val="16"/>
                <w:szCs w:val="16"/>
                <w:lang w:val="en-GB"/>
              </w:rPr>
            </w:pPr>
            <w:r w:rsidRPr="00962338">
              <w:rPr>
                <w:rFonts w:ascii="Arial" w:hAnsi="Arial"/>
                <w:sz w:val="16"/>
                <w:szCs w:val="16"/>
                <w:lang w:val="en-GB"/>
              </w:rPr>
              <w:t>Dynamic Host Configuration Protocol</w:t>
            </w:r>
          </w:p>
        </w:tc>
      </w:tr>
      <w:tr w:rsidR="00435DBD" w:rsidRPr="00050A65" w14:paraId="5B5565A8" w14:textId="77777777" w:rsidTr="00CC2E5D">
        <w:tc>
          <w:tcPr>
            <w:tcW w:w="1800" w:type="dxa"/>
          </w:tcPr>
          <w:p w14:paraId="5B5565A6" w14:textId="77777777" w:rsidR="00435DBD" w:rsidRPr="00962338" w:rsidRDefault="000F6CE4" w:rsidP="00A604E3">
            <w:pPr>
              <w:pStyle w:val="TableText"/>
              <w:rPr>
                <w:rFonts w:ascii="Arial" w:hAnsi="Arial"/>
                <w:sz w:val="16"/>
                <w:szCs w:val="16"/>
                <w:lang w:val="en-GB"/>
              </w:rPr>
            </w:pPr>
            <w:r w:rsidRPr="00962338">
              <w:rPr>
                <w:rFonts w:ascii="Arial" w:hAnsi="Arial"/>
                <w:sz w:val="16"/>
                <w:szCs w:val="16"/>
                <w:lang w:val="en-GB"/>
              </w:rPr>
              <w:t>VM</w:t>
            </w:r>
          </w:p>
        </w:tc>
        <w:tc>
          <w:tcPr>
            <w:tcW w:w="7740" w:type="dxa"/>
          </w:tcPr>
          <w:p w14:paraId="5B5565A7" w14:textId="77777777" w:rsidR="00435DBD" w:rsidRPr="00962338" w:rsidRDefault="000F6CE4" w:rsidP="00A604E3">
            <w:pPr>
              <w:pStyle w:val="TableText"/>
              <w:rPr>
                <w:rFonts w:ascii="Arial" w:hAnsi="Arial"/>
                <w:sz w:val="16"/>
                <w:szCs w:val="16"/>
                <w:lang w:val="en-GB"/>
              </w:rPr>
            </w:pPr>
            <w:r w:rsidRPr="00962338">
              <w:rPr>
                <w:rFonts w:ascii="Arial" w:hAnsi="Arial"/>
                <w:sz w:val="16"/>
                <w:szCs w:val="16"/>
                <w:lang w:val="en-GB"/>
              </w:rPr>
              <w:t>Virtual Machine</w:t>
            </w:r>
          </w:p>
        </w:tc>
      </w:tr>
      <w:tr w:rsidR="00435DBD" w:rsidRPr="00050A65" w14:paraId="5B5565AB" w14:textId="77777777" w:rsidTr="00CC2E5D">
        <w:tc>
          <w:tcPr>
            <w:tcW w:w="1800" w:type="dxa"/>
          </w:tcPr>
          <w:p w14:paraId="5B5565A9" w14:textId="77777777" w:rsidR="00435DBD" w:rsidRPr="00962338" w:rsidRDefault="000F6CE4" w:rsidP="00A604E3">
            <w:pPr>
              <w:pStyle w:val="TableText"/>
              <w:rPr>
                <w:rFonts w:ascii="Arial" w:hAnsi="Arial"/>
                <w:sz w:val="16"/>
                <w:szCs w:val="16"/>
                <w:lang w:val="en-GB"/>
              </w:rPr>
            </w:pPr>
            <w:r w:rsidRPr="00962338">
              <w:rPr>
                <w:rFonts w:ascii="Arial" w:hAnsi="Arial"/>
                <w:sz w:val="16"/>
                <w:szCs w:val="16"/>
                <w:lang w:val="en-GB"/>
              </w:rPr>
              <w:t>TSM</w:t>
            </w:r>
          </w:p>
        </w:tc>
        <w:tc>
          <w:tcPr>
            <w:tcW w:w="7740" w:type="dxa"/>
          </w:tcPr>
          <w:p w14:paraId="5B5565AA" w14:textId="77777777" w:rsidR="00435DBD" w:rsidRPr="00962338" w:rsidRDefault="000F6CE4" w:rsidP="00A604E3">
            <w:pPr>
              <w:pStyle w:val="TableText"/>
              <w:rPr>
                <w:rFonts w:ascii="Arial" w:hAnsi="Arial"/>
                <w:sz w:val="16"/>
                <w:szCs w:val="16"/>
                <w:lang w:val="en-GB"/>
              </w:rPr>
            </w:pPr>
            <w:r w:rsidRPr="00962338">
              <w:rPr>
                <w:rFonts w:ascii="Arial" w:hAnsi="Arial"/>
                <w:sz w:val="16"/>
                <w:szCs w:val="16"/>
                <w:lang w:val="en-GB"/>
              </w:rPr>
              <w:t>Tivoli Storage Manager</w:t>
            </w:r>
          </w:p>
        </w:tc>
      </w:tr>
      <w:tr w:rsidR="000F6CE4" w:rsidRPr="00050A65" w14:paraId="5B5565AE" w14:textId="77777777" w:rsidTr="00CC2E5D">
        <w:tc>
          <w:tcPr>
            <w:tcW w:w="1800" w:type="dxa"/>
          </w:tcPr>
          <w:p w14:paraId="5B5565AC" w14:textId="77777777" w:rsidR="000F6CE4" w:rsidRPr="00962338" w:rsidRDefault="000F6CE4" w:rsidP="00A604E3">
            <w:pPr>
              <w:pStyle w:val="TableText"/>
              <w:rPr>
                <w:rFonts w:ascii="Arial" w:hAnsi="Arial"/>
                <w:sz w:val="16"/>
                <w:szCs w:val="16"/>
                <w:lang w:val="en-GB"/>
              </w:rPr>
            </w:pPr>
            <w:r w:rsidRPr="00962338">
              <w:rPr>
                <w:rFonts w:ascii="Arial" w:hAnsi="Arial"/>
                <w:sz w:val="16"/>
                <w:szCs w:val="16"/>
                <w:lang w:val="en-GB"/>
              </w:rPr>
              <w:t>RPO</w:t>
            </w:r>
          </w:p>
        </w:tc>
        <w:tc>
          <w:tcPr>
            <w:tcW w:w="7740" w:type="dxa"/>
          </w:tcPr>
          <w:p w14:paraId="5B5565AD" w14:textId="77777777" w:rsidR="000F6CE4" w:rsidRPr="00962338" w:rsidRDefault="000F6CE4" w:rsidP="00A604E3">
            <w:pPr>
              <w:pStyle w:val="TableText"/>
              <w:rPr>
                <w:rFonts w:ascii="Arial" w:hAnsi="Arial"/>
                <w:sz w:val="16"/>
                <w:szCs w:val="16"/>
                <w:lang w:val="en-GB"/>
              </w:rPr>
            </w:pPr>
            <w:r w:rsidRPr="00962338">
              <w:rPr>
                <w:rFonts w:ascii="Arial" w:hAnsi="Arial"/>
                <w:sz w:val="16"/>
                <w:szCs w:val="16"/>
                <w:lang w:val="en-GB"/>
              </w:rPr>
              <w:t>Recovery Point Objective</w:t>
            </w:r>
          </w:p>
        </w:tc>
      </w:tr>
      <w:tr w:rsidR="000F6CE4" w:rsidRPr="00050A65" w14:paraId="5B5565B1" w14:textId="77777777" w:rsidTr="00CC2E5D">
        <w:tc>
          <w:tcPr>
            <w:tcW w:w="1800" w:type="dxa"/>
          </w:tcPr>
          <w:p w14:paraId="5B5565AF" w14:textId="77777777" w:rsidR="000F6CE4" w:rsidRPr="00962338" w:rsidRDefault="000F6CE4" w:rsidP="00A604E3">
            <w:pPr>
              <w:pStyle w:val="TableText"/>
              <w:rPr>
                <w:rFonts w:ascii="Arial" w:hAnsi="Arial"/>
                <w:sz w:val="16"/>
                <w:szCs w:val="16"/>
                <w:lang w:val="en-GB"/>
              </w:rPr>
            </w:pPr>
            <w:r w:rsidRPr="00962338">
              <w:rPr>
                <w:rFonts w:ascii="Arial" w:hAnsi="Arial"/>
                <w:sz w:val="16"/>
                <w:szCs w:val="16"/>
                <w:lang w:val="en-GB"/>
              </w:rPr>
              <w:t>RTO</w:t>
            </w:r>
          </w:p>
        </w:tc>
        <w:tc>
          <w:tcPr>
            <w:tcW w:w="7740" w:type="dxa"/>
          </w:tcPr>
          <w:p w14:paraId="5B5565B0" w14:textId="77777777" w:rsidR="000F6CE4" w:rsidRPr="00962338" w:rsidRDefault="000F6CE4" w:rsidP="00A604E3">
            <w:pPr>
              <w:pStyle w:val="TableText"/>
              <w:rPr>
                <w:rFonts w:ascii="Arial" w:hAnsi="Arial"/>
                <w:sz w:val="16"/>
                <w:szCs w:val="16"/>
                <w:lang w:val="en-GB"/>
              </w:rPr>
            </w:pPr>
            <w:r w:rsidRPr="00962338">
              <w:rPr>
                <w:rFonts w:ascii="Arial" w:hAnsi="Arial"/>
                <w:sz w:val="16"/>
                <w:szCs w:val="16"/>
                <w:lang w:val="en-GB"/>
              </w:rPr>
              <w:t>Recovery Time Objective</w:t>
            </w:r>
          </w:p>
        </w:tc>
      </w:tr>
      <w:tr w:rsidR="00FE2012" w:rsidRPr="00050A65" w14:paraId="5B5565B4" w14:textId="77777777" w:rsidTr="00CC2E5D">
        <w:tc>
          <w:tcPr>
            <w:tcW w:w="1800" w:type="dxa"/>
          </w:tcPr>
          <w:p w14:paraId="5B5565B2" w14:textId="77777777" w:rsidR="00FE2012" w:rsidRPr="00962338" w:rsidRDefault="00FE2012" w:rsidP="00A604E3">
            <w:pPr>
              <w:pStyle w:val="TableText"/>
              <w:rPr>
                <w:rFonts w:ascii="Arial" w:hAnsi="Arial"/>
                <w:sz w:val="16"/>
                <w:szCs w:val="16"/>
                <w:lang w:val="en-GB"/>
              </w:rPr>
            </w:pPr>
            <w:r w:rsidRPr="00962338">
              <w:rPr>
                <w:rFonts w:ascii="Arial" w:hAnsi="Arial"/>
                <w:sz w:val="16"/>
                <w:szCs w:val="16"/>
                <w:lang w:val="en-GB"/>
              </w:rPr>
              <w:t>DR</w:t>
            </w:r>
          </w:p>
        </w:tc>
        <w:tc>
          <w:tcPr>
            <w:tcW w:w="7740" w:type="dxa"/>
          </w:tcPr>
          <w:p w14:paraId="5B5565B3" w14:textId="77777777" w:rsidR="00FE2012" w:rsidRPr="00962338" w:rsidRDefault="00FE2012" w:rsidP="00A604E3">
            <w:pPr>
              <w:pStyle w:val="TableText"/>
              <w:rPr>
                <w:rFonts w:ascii="Arial" w:hAnsi="Arial"/>
                <w:sz w:val="16"/>
                <w:szCs w:val="16"/>
                <w:lang w:val="en-GB"/>
              </w:rPr>
            </w:pPr>
            <w:r w:rsidRPr="00962338">
              <w:rPr>
                <w:rFonts w:ascii="Arial" w:hAnsi="Arial"/>
                <w:sz w:val="16"/>
                <w:szCs w:val="16"/>
                <w:lang w:val="en-GB"/>
              </w:rPr>
              <w:t>Disaster Recovery</w:t>
            </w:r>
          </w:p>
        </w:tc>
      </w:tr>
    </w:tbl>
    <w:p w14:paraId="5B5565B5" w14:textId="77777777" w:rsidR="00802FB7" w:rsidRDefault="00802FB7" w:rsidP="000E5BDC">
      <w:pPr>
        <w:pStyle w:val="Heading1"/>
      </w:pPr>
      <w:bookmarkStart w:id="11" w:name="_Toc257719020"/>
      <w:bookmarkStart w:id="12" w:name="_Toc452464930"/>
      <w:r>
        <w:t>Infrastructure Design</w:t>
      </w:r>
      <w:bookmarkEnd w:id="11"/>
      <w:bookmarkEnd w:id="12"/>
    </w:p>
    <w:p w14:paraId="5B5565B6" w14:textId="77777777" w:rsidR="00BC6A9B" w:rsidRPr="00BC6A9B" w:rsidRDefault="00BC6A9B" w:rsidP="00BC6A9B">
      <w:pPr>
        <w:pStyle w:val="Heading2"/>
      </w:pPr>
      <w:bookmarkStart w:id="13" w:name="_Toc452464931"/>
      <w:r w:rsidRPr="00BC6A9B">
        <w:t>Infrastructure Overview</w:t>
      </w:r>
      <w:bookmarkEnd w:id="13"/>
    </w:p>
    <w:p w14:paraId="5B5565B7" w14:textId="77777777" w:rsidR="00615C3E" w:rsidRPr="00615C3E" w:rsidRDefault="00615C3E" w:rsidP="00F3268B">
      <w:r w:rsidRPr="00615C3E">
        <w:t>The AlwaysOn Availability Group (AAG) feature is a mix of SQL Clustering and SQL Mirroring with the goal to minimize Recovery Point Objective (RPO) and Recovery Time Objective (RTO).  This feature is presented by Microsoft as an alternative to SQL Mirroring which is deprecated since SQL Server 2012, providing a Disaster Recovery (DR) option for those systems on DB-OCC0</w:t>
      </w:r>
      <w:r w:rsidR="00E01944">
        <w:t>4 (Cluster 4) that require a failover replica</w:t>
      </w:r>
      <w:r w:rsidRPr="00615C3E">
        <w:t>.</w:t>
      </w:r>
    </w:p>
    <w:p w14:paraId="5B5565B8" w14:textId="77777777" w:rsidR="00615C3E" w:rsidRPr="00615C3E" w:rsidRDefault="00615C3E" w:rsidP="00F3268B">
      <w:r w:rsidRPr="00615C3E">
        <w:t>In addition the AAG feature offers a number of service improvements over its predecessor with the following capabilities:</w:t>
      </w:r>
    </w:p>
    <w:p w14:paraId="5B5565B9" w14:textId="77777777" w:rsidR="00615C3E" w:rsidRPr="00615C3E" w:rsidRDefault="00615C3E" w:rsidP="002F5C6C">
      <w:pPr>
        <w:pStyle w:val="Bullet"/>
      </w:pPr>
      <w:r w:rsidRPr="00615C3E">
        <w:t xml:space="preserve">More than one mirror, multiple DR sites </w:t>
      </w:r>
    </w:p>
    <w:p w14:paraId="5B5565BA" w14:textId="77777777" w:rsidR="00615C3E" w:rsidRPr="00615C3E" w:rsidRDefault="00615C3E" w:rsidP="002F5C6C">
      <w:pPr>
        <w:pStyle w:val="Bullet"/>
      </w:pPr>
      <w:r w:rsidRPr="00615C3E">
        <w:t>Ability to read real-time from the mirrors</w:t>
      </w:r>
    </w:p>
    <w:p w14:paraId="5B5565BB" w14:textId="77777777" w:rsidR="00615C3E" w:rsidRPr="00615C3E" w:rsidRDefault="00615C3E" w:rsidP="002F5C6C">
      <w:pPr>
        <w:pStyle w:val="Bullet"/>
      </w:pPr>
      <w:r w:rsidRPr="00615C3E">
        <w:t>Ability to execute backups from the mirror</w:t>
      </w:r>
    </w:p>
    <w:p w14:paraId="5B5565BC" w14:textId="77777777" w:rsidR="00615C3E" w:rsidRPr="00615C3E" w:rsidRDefault="00615C3E" w:rsidP="002F5C6C">
      <w:pPr>
        <w:pStyle w:val="Bullet"/>
      </w:pPr>
      <w:r w:rsidRPr="00615C3E">
        <w:t>Include multiple user databases within one mirroring relationship</w:t>
      </w:r>
    </w:p>
    <w:p w14:paraId="5B5565BD" w14:textId="77777777" w:rsidR="00615C3E" w:rsidRPr="00615C3E" w:rsidRDefault="00615C3E" w:rsidP="002F5C6C">
      <w:pPr>
        <w:pStyle w:val="Bullet"/>
      </w:pPr>
      <w:r w:rsidRPr="00615C3E">
        <w:t>Mixture of synchronous and asynchronous data replication between primary and multiple mirrors</w:t>
      </w:r>
    </w:p>
    <w:p w14:paraId="5B5565BE" w14:textId="77777777" w:rsidR="00615C3E" w:rsidRPr="00615C3E" w:rsidRDefault="00615C3E" w:rsidP="002F5C6C">
      <w:pPr>
        <w:pStyle w:val="Bullet"/>
      </w:pPr>
      <w:r w:rsidRPr="00615C3E">
        <w:t>Extend scalability of the data replication</w:t>
      </w:r>
    </w:p>
    <w:p w14:paraId="5B5565BF" w14:textId="77777777" w:rsidR="00615C3E" w:rsidRPr="00615C3E" w:rsidRDefault="00615C3E" w:rsidP="002F5C6C">
      <w:pPr>
        <w:pStyle w:val="Bullet"/>
      </w:pPr>
      <w:r w:rsidRPr="00615C3E">
        <w:t>Accelerate failover</w:t>
      </w:r>
    </w:p>
    <w:p w14:paraId="5B5565C0" w14:textId="77777777" w:rsidR="00615C3E" w:rsidRPr="00615C3E" w:rsidRDefault="00615C3E" w:rsidP="002F5C6C">
      <w:pPr>
        <w:pStyle w:val="Bullet"/>
      </w:pPr>
      <w:r w:rsidRPr="00615C3E">
        <w:t>Multi-subnet failover and reconnects</w:t>
      </w:r>
    </w:p>
    <w:p w14:paraId="5B5565C1" w14:textId="77777777" w:rsidR="00C01745" w:rsidRPr="00C01745" w:rsidRDefault="00F3268B" w:rsidP="002F5C6C">
      <w:pPr>
        <w:spacing w:before="160"/>
      </w:pPr>
      <w:r>
        <w:t>Each node t</w:t>
      </w:r>
      <w:r w:rsidR="00615C3E" w:rsidRPr="00615C3E">
        <w:t>hat participate within an AAG is an active instance of SQL and can host database locally, thus the AAG feature can be implemented only where the application requires and supports the feature.</w:t>
      </w:r>
    </w:p>
    <w:p w14:paraId="5B5565C2" w14:textId="77777777" w:rsidR="00324F59" w:rsidRDefault="00C01745" w:rsidP="00F3268B">
      <w:pPr>
        <w:pStyle w:val="NormalWeb"/>
        <w:spacing w:before="40" w:beforeAutospacing="0" w:after="120" w:afterAutospacing="0"/>
        <w:rPr>
          <w:lang w:val="en-US"/>
        </w:rPr>
      </w:pPr>
      <w:r>
        <w:rPr>
          <w:rFonts w:ascii="Arial" w:hAnsi="Arial" w:cs="Arial"/>
          <w:color w:val="000000"/>
          <w:sz w:val="18"/>
          <w:szCs w:val="18"/>
        </w:rPr>
        <w:t xml:space="preserve">The </w:t>
      </w:r>
      <w:r w:rsidR="003A5EDA">
        <w:rPr>
          <w:rFonts w:ascii="Arial" w:hAnsi="Arial" w:cs="Arial"/>
          <w:color w:val="000000"/>
          <w:sz w:val="18"/>
          <w:szCs w:val="18"/>
        </w:rPr>
        <w:t>solution</w:t>
      </w:r>
      <w:r>
        <w:rPr>
          <w:rFonts w:ascii="Arial" w:hAnsi="Arial" w:cs="Arial"/>
          <w:color w:val="000000"/>
          <w:sz w:val="18"/>
          <w:szCs w:val="18"/>
        </w:rPr>
        <w:t xml:space="preserve"> is to be hosted in the Hyper-V 2012 R2 environment, following the current virtualisation strategy, with 3 VMs within MER1 and MER2 at the OCC and a VM at the Dereham DR site.  This offers sufficient capacity for the migration of existing systems off of Cluster 4 with some scope to grow.</w:t>
      </w:r>
      <w:r w:rsidR="00EA0403">
        <w:rPr>
          <w:lang w:val="en-US"/>
        </w:rPr>
        <w:br/>
      </w:r>
      <w:r w:rsidR="00EA0403">
        <w:rPr>
          <w:lang w:val="en-US"/>
        </w:rPr>
        <w:br/>
      </w:r>
      <w:r w:rsidR="00EA0403">
        <w:rPr>
          <w:lang w:val="en-US"/>
        </w:rPr>
        <w:object w:dxaOrig="11565" w:dyaOrig="7276" w14:anchorId="5B5569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8pt;height:4in" o:ole="">
            <v:imagedata r:id="rId13" o:title=""/>
          </v:shape>
          <o:OLEObject Type="Embed" ProgID="Visio.Drawing.15" ShapeID="_x0000_i1025" DrawAspect="Content" ObjectID="_1526302651" r:id="rId14"/>
        </w:object>
      </w:r>
    </w:p>
    <w:p w14:paraId="5B5565C3" w14:textId="77777777" w:rsidR="00324F59" w:rsidRDefault="00324F59">
      <w:pPr>
        <w:spacing w:before="0" w:after="0"/>
        <w:rPr>
          <w:rFonts w:ascii="Times New Roman" w:hAnsi="Times New Roman"/>
          <w:sz w:val="24"/>
          <w:szCs w:val="24"/>
          <w:lang w:val="en-US" w:eastAsia="en-GB"/>
        </w:rPr>
      </w:pPr>
      <w:r>
        <w:rPr>
          <w:lang w:val="en-US"/>
        </w:rPr>
        <w:br w:type="page"/>
      </w:r>
    </w:p>
    <w:p w14:paraId="5B5565C4" w14:textId="77777777" w:rsidR="00277614" w:rsidRDefault="00324F59" w:rsidP="00324F59">
      <w:pPr>
        <w:pStyle w:val="Heading2"/>
      </w:pPr>
      <w:bookmarkStart w:id="14" w:name="_Toc452464932"/>
      <w:r>
        <w:t>Licence</w:t>
      </w:r>
      <w:bookmarkEnd w:id="14"/>
    </w:p>
    <w:p w14:paraId="5B5565C5" w14:textId="77777777" w:rsidR="00757EB7" w:rsidRDefault="00DA44A5" w:rsidP="00DF471E">
      <w:pPr>
        <w:pStyle w:val="NormalWeb"/>
        <w:spacing w:before="40" w:beforeAutospacing="0" w:after="120" w:afterAutospacing="0"/>
        <w:rPr>
          <w:rFonts w:ascii="Arial" w:hAnsi="Arial" w:cs="Arial"/>
          <w:color w:val="000000"/>
          <w:sz w:val="18"/>
          <w:szCs w:val="18"/>
        </w:rPr>
      </w:pPr>
      <w:r>
        <w:rPr>
          <w:rFonts w:ascii="Arial" w:hAnsi="Arial" w:cs="Arial"/>
          <w:color w:val="000000"/>
          <w:sz w:val="18"/>
          <w:szCs w:val="18"/>
        </w:rPr>
        <w:t xml:space="preserve">The </w:t>
      </w:r>
      <w:r>
        <w:rPr>
          <w:rFonts w:ascii="Arial" w:hAnsi="Arial" w:cs="Arial"/>
          <w:color w:val="000000"/>
          <w:sz w:val="18"/>
          <w:szCs w:val="18"/>
          <w:lang w:val="en-US"/>
        </w:rPr>
        <w:t xml:space="preserve">AlwaysOn </w:t>
      </w:r>
      <w:r>
        <w:rPr>
          <w:rFonts w:ascii="Arial" w:hAnsi="Arial" w:cs="Arial"/>
          <w:color w:val="000000"/>
          <w:sz w:val="18"/>
          <w:szCs w:val="18"/>
        </w:rPr>
        <w:t>Availability Group (AAG) feature is an Enterprise feature and as such will require the appropriate licence model</w:t>
      </w:r>
      <w:r w:rsidR="00CC4351">
        <w:rPr>
          <w:rFonts w:ascii="Arial" w:hAnsi="Arial" w:cs="Arial"/>
          <w:color w:val="000000"/>
          <w:sz w:val="18"/>
          <w:szCs w:val="18"/>
        </w:rPr>
        <w:t>, this is consistent with the current Cluster 4 build which offers other Enterprise feature to the hosted databa</w:t>
      </w:r>
      <w:r w:rsidR="00757EB7">
        <w:rPr>
          <w:rFonts w:ascii="Arial" w:hAnsi="Arial" w:cs="Arial"/>
          <w:color w:val="000000"/>
          <w:sz w:val="18"/>
          <w:szCs w:val="18"/>
        </w:rPr>
        <w:t>ses, such as data compression.  The licencing requirements of this solution will be satisfied from the existing pool of Enterprise licences and the decommissioning of Cluster 4 post migration.</w:t>
      </w:r>
    </w:p>
    <w:p w14:paraId="5B5565C6" w14:textId="77777777" w:rsidR="00DA44A5" w:rsidRPr="00DF471E" w:rsidRDefault="00CC4351" w:rsidP="00DF471E">
      <w:pPr>
        <w:pStyle w:val="NormalWeb"/>
        <w:spacing w:before="160" w:beforeAutospacing="0" w:after="120" w:afterAutospacing="0"/>
        <w:rPr>
          <w:rFonts w:ascii="Arial" w:hAnsi="Arial" w:cs="Arial"/>
          <w:color w:val="000000"/>
          <w:sz w:val="18"/>
          <w:szCs w:val="18"/>
        </w:rPr>
      </w:pPr>
      <w:r>
        <w:rPr>
          <w:rFonts w:ascii="Arial" w:hAnsi="Arial" w:cs="Arial"/>
          <w:color w:val="000000"/>
          <w:sz w:val="18"/>
          <w:szCs w:val="18"/>
        </w:rPr>
        <w:t xml:space="preserve">The following table summarises the HA and DR features supported by </w:t>
      </w:r>
      <w:r w:rsidR="004F7F2E">
        <w:rPr>
          <w:rFonts w:ascii="Arial" w:hAnsi="Arial" w:cs="Arial"/>
          <w:color w:val="000000"/>
          <w:sz w:val="18"/>
          <w:szCs w:val="18"/>
        </w:rPr>
        <w:t>SQL Server 2014</w:t>
      </w:r>
      <w:r w:rsidR="004F7F2E">
        <w:rPr>
          <w:rStyle w:val="FootnoteReference"/>
          <w:rFonts w:ascii="Arial" w:hAnsi="Arial" w:cs="Arial"/>
          <w:color w:val="000000"/>
          <w:sz w:val="18"/>
          <w:szCs w:val="18"/>
        </w:rPr>
        <w:footnoteReference w:id="1"/>
      </w:r>
    </w:p>
    <w:p w14:paraId="5B5565C7" w14:textId="77777777" w:rsidR="00DA44A5" w:rsidRPr="00DF471E" w:rsidRDefault="00DA44A5" w:rsidP="00DF471E">
      <w:pPr>
        <w:pStyle w:val="NormalWeb"/>
        <w:spacing w:before="160" w:beforeAutospacing="0" w:after="0" w:afterAutospacing="0" w:line="276" w:lineRule="auto"/>
        <w:rPr>
          <w:rFonts w:ascii="Arial" w:hAnsi="Arial" w:cs="Arial"/>
          <w:color w:val="000000"/>
          <w:sz w:val="22"/>
          <w:szCs w:val="22"/>
        </w:rPr>
      </w:pPr>
      <w:r w:rsidRPr="00DF471E">
        <w:rPr>
          <w:rFonts w:ascii="Arial" w:hAnsi="Arial" w:cs="Arial"/>
          <w:b/>
          <w:bCs/>
          <w:color w:val="000000"/>
          <w:sz w:val="22"/>
          <w:szCs w:val="22"/>
        </w:rPr>
        <w:t>High Availability features for SQL Server 2014 Licenses: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032"/>
        <w:gridCol w:w="1999"/>
        <w:gridCol w:w="1979"/>
        <w:gridCol w:w="1997"/>
      </w:tblGrid>
      <w:tr w:rsidR="00DA44A5" w14:paraId="5B5565CC" w14:textId="77777777" w:rsidTr="00DA44A5">
        <w:tc>
          <w:tcPr>
            <w:tcW w:w="3254" w:type="dxa"/>
            <w:tcBorders>
              <w:top w:val="single" w:sz="8" w:space="0" w:color="A3A3A3"/>
              <w:left w:val="single" w:sz="8" w:space="0" w:color="A3A3A3"/>
              <w:bottom w:val="single" w:sz="8" w:space="0" w:color="A3A3A3"/>
              <w:right w:val="single" w:sz="8" w:space="0" w:color="A3A3A3"/>
            </w:tcBorders>
            <w:shd w:val="clear" w:color="auto" w:fill="4F81BD"/>
            <w:tcMar>
              <w:top w:w="80" w:type="dxa"/>
              <w:left w:w="80" w:type="dxa"/>
              <w:bottom w:w="80" w:type="dxa"/>
              <w:right w:w="80" w:type="dxa"/>
            </w:tcMar>
            <w:hideMark/>
          </w:tcPr>
          <w:p w14:paraId="5B5565C8" w14:textId="77777777" w:rsidR="00DA44A5" w:rsidRPr="00EF79F2" w:rsidRDefault="00DA44A5">
            <w:pPr>
              <w:pStyle w:val="NormalWeb"/>
              <w:spacing w:before="0" w:beforeAutospacing="0" w:after="0" w:afterAutospacing="0"/>
              <w:jc w:val="center"/>
              <w:rPr>
                <w:rFonts w:ascii="Arial" w:hAnsi="Arial" w:cs="Arial"/>
                <w:color w:val="FFFFFF"/>
                <w:sz w:val="16"/>
                <w:szCs w:val="16"/>
              </w:rPr>
            </w:pPr>
            <w:r w:rsidRPr="00EF79F2">
              <w:rPr>
                <w:rFonts w:ascii="Arial" w:hAnsi="Arial" w:cs="Arial"/>
                <w:b/>
                <w:bCs/>
                <w:color w:val="FFFFFF"/>
                <w:sz w:val="16"/>
                <w:szCs w:val="16"/>
              </w:rPr>
              <w:t xml:space="preserve">Feature Name </w:t>
            </w:r>
          </w:p>
        </w:tc>
        <w:tc>
          <w:tcPr>
            <w:tcW w:w="2094" w:type="dxa"/>
            <w:tcBorders>
              <w:top w:val="single" w:sz="8" w:space="0" w:color="A3A3A3"/>
              <w:left w:val="single" w:sz="8" w:space="0" w:color="A3A3A3"/>
              <w:bottom w:val="single" w:sz="8" w:space="0" w:color="A3A3A3"/>
              <w:right w:val="single" w:sz="8" w:space="0" w:color="A3A3A3"/>
            </w:tcBorders>
            <w:shd w:val="clear" w:color="auto" w:fill="4F81BD"/>
            <w:tcMar>
              <w:top w:w="80" w:type="dxa"/>
              <w:left w:w="80" w:type="dxa"/>
              <w:bottom w:w="80" w:type="dxa"/>
              <w:right w:w="80" w:type="dxa"/>
            </w:tcMar>
            <w:hideMark/>
          </w:tcPr>
          <w:p w14:paraId="5B5565C9" w14:textId="77777777" w:rsidR="00DA44A5" w:rsidRPr="00EF79F2" w:rsidRDefault="00DA44A5">
            <w:pPr>
              <w:pStyle w:val="NormalWeb"/>
              <w:spacing w:before="0" w:beforeAutospacing="0" w:after="0" w:afterAutospacing="0"/>
              <w:jc w:val="center"/>
              <w:rPr>
                <w:rFonts w:ascii="Arial" w:hAnsi="Arial" w:cs="Arial"/>
                <w:color w:val="FFFFFF"/>
                <w:sz w:val="16"/>
                <w:szCs w:val="16"/>
              </w:rPr>
            </w:pPr>
            <w:r w:rsidRPr="00EF79F2">
              <w:rPr>
                <w:rFonts w:ascii="Arial" w:hAnsi="Arial" w:cs="Arial"/>
                <w:b/>
                <w:bCs/>
                <w:color w:val="FFFFFF"/>
                <w:sz w:val="16"/>
                <w:szCs w:val="16"/>
              </w:rPr>
              <w:t xml:space="preserve">Enterprise </w:t>
            </w:r>
          </w:p>
        </w:tc>
        <w:tc>
          <w:tcPr>
            <w:tcW w:w="2085" w:type="dxa"/>
            <w:tcBorders>
              <w:top w:val="single" w:sz="8" w:space="0" w:color="A3A3A3"/>
              <w:left w:val="single" w:sz="8" w:space="0" w:color="A3A3A3"/>
              <w:bottom w:val="single" w:sz="8" w:space="0" w:color="A3A3A3"/>
              <w:right w:val="single" w:sz="8" w:space="0" w:color="A3A3A3"/>
            </w:tcBorders>
            <w:shd w:val="clear" w:color="auto" w:fill="4F81BD"/>
            <w:tcMar>
              <w:top w:w="80" w:type="dxa"/>
              <w:left w:w="80" w:type="dxa"/>
              <w:bottom w:w="80" w:type="dxa"/>
              <w:right w:w="80" w:type="dxa"/>
            </w:tcMar>
            <w:hideMark/>
          </w:tcPr>
          <w:p w14:paraId="5B5565CA" w14:textId="77777777" w:rsidR="00DA44A5" w:rsidRPr="00EF79F2" w:rsidRDefault="00DA44A5">
            <w:pPr>
              <w:pStyle w:val="NormalWeb"/>
              <w:spacing w:before="0" w:beforeAutospacing="0" w:after="0" w:afterAutospacing="0"/>
              <w:rPr>
                <w:rFonts w:ascii="Arial" w:hAnsi="Arial" w:cs="Arial"/>
                <w:color w:val="FFFFFF"/>
                <w:sz w:val="16"/>
                <w:szCs w:val="16"/>
              </w:rPr>
            </w:pPr>
            <w:r w:rsidRPr="00EF79F2">
              <w:rPr>
                <w:rFonts w:ascii="Arial" w:hAnsi="Arial" w:cs="Arial"/>
                <w:b/>
                <w:bCs/>
                <w:color w:val="FFFFFF"/>
                <w:sz w:val="16"/>
                <w:szCs w:val="16"/>
              </w:rPr>
              <w:t xml:space="preserve">Business Intelligence </w:t>
            </w:r>
          </w:p>
        </w:tc>
        <w:tc>
          <w:tcPr>
            <w:tcW w:w="2127" w:type="dxa"/>
            <w:tcBorders>
              <w:top w:val="single" w:sz="8" w:space="0" w:color="A3A3A3"/>
              <w:left w:val="single" w:sz="8" w:space="0" w:color="A3A3A3"/>
              <w:bottom w:val="single" w:sz="8" w:space="0" w:color="A3A3A3"/>
              <w:right w:val="single" w:sz="8" w:space="0" w:color="A3A3A3"/>
            </w:tcBorders>
            <w:shd w:val="clear" w:color="auto" w:fill="4F81BD"/>
            <w:tcMar>
              <w:top w:w="80" w:type="dxa"/>
              <w:left w:w="80" w:type="dxa"/>
              <w:bottom w:w="80" w:type="dxa"/>
              <w:right w:w="80" w:type="dxa"/>
            </w:tcMar>
            <w:hideMark/>
          </w:tcPr>
          <w:p w14:paraId="5B5565CB" w14:textId="77777777" w:rsidR="00DA44A5" w:rsidRPr="00EF79F2" w:rsidRDefault="00DA44A5">
            <w:pPr>
              <w:pStyle w:val="NormalWeb"/>
              <w:spacing w:before="0" w:beforeAutospacing="0" w:after="0" w:afterAutospacing="0"/>
              <w:rPr>
                <w:rFonts w:ascii="Arial" w:hAnsi="Arial" w:cs="Arial"/>
                <w:color w:val="FFFFFF"/>
                <w:sz w:val="16"/>
                <w:szCs w:val="16"/>
              </w:rPr>
            </w:pPr>
            <w:r w:rsidRPr="00EF79F2">
              <w:rPr>
                <w:rFonts w:ascii="Arial" w:hAnsi="Arial" w:cs="Arial"/>
                <w:b/>
                <w:bCs/>
                <w:color w:val="FFFFFF"/>
                <w:sz w:val="16"/>
                <w:szCs w:val="16"/>
              </w:rPr>
              <w:t xml:space="preserve">Standard </w:t>
            </w:r>
          </w:p>
        </w:tc>
      </w:tr>
      <w:tr w:rsidR="00DA44A5" w14:paraId="5B5565D1" w14:textId="77777777" w:rsidTr="00DA44A5">
        <w:tc>
          <w:tcPr>
            <w:tcW w:w="32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5CD" w14:textId="77777777" w:rsidR="00DA44A5" w:rsidRPr="00EF79F2" w:rsidRDefault="00DA44A5">
            <w:pPr>
              <w:pStyle w:val="NormalWeb"/>
              <w:spacing w:before="0" w:beforeAutospacing="0" w:after="0" w:afterAutospacing="0"/>
              <w:rPr>
                <w:rFonts w:ascii="Arial" w:hAnsi="Arial" w:cs="Arial"/>
                <w:color w:val="000000"/>
                <w:sz w:val="16"/>
                <w:szCs w:val="16"/>
              </w:rPr>
            </w:pPr>
            <w:r w:rsidRPr="00EF79F2">
              <w:rPr>
                <w:rFonts w:ascii="Arial" w:hAnsi="Arial" w:cs="Arial"/>
                <w:color w:val="000000"/>
                <w:sz w:val="16"/>
                <w:szCs w:val="16"/>
              </w:rPr>
              <w:t xml:space="preserve">Server Core support </w:t>
            </w:r>
          </w:p>
        </w:tc>
        <w:tc>
          <w:tcPr>
            <w:tcW w:w="20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5CE" w14:textId="77777777" w:rsidR="00DA44A5" w:rsidRPr="00EF79F2" w:rsidRDefault="00DA44A5">
            <w:pPr>
              <w:pStyle w:val="NormalWeb"/>
              <w:spacing w:before="0" w:beforeAutospacing="0" w:after="0" w:afterAutospacing="0"/>
              <w:rPr>
                <w:rFonts w:ascii="Arial" w:hAnsi="Arial" w:cs="Arial"/>
                <w:color w:val="000000"/>
                <w:sz w:val="16"/>
                <w:szCs w:val="16"/>
              </w:rPr>
            </w:pPr>
            <w:r w:rsidRPr="00EF79F2">
              <w:rPr>
                <w:rFonts w:ascii="Arial" w:hAnsi="Arial" w:cs="Arial"/>
                <w:color w:val="000000"/>
                <w:sz w:val="16"/>
                <w:szCs w:val="16"/>
              </w:rPr>
              <w:t xml:space="preserve">Yes </w:t>
            </w:r>
          </w:p>
        </w:tc>
        <w:tc>
          <w:tcPr>
            <w:tcW w:w="20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5CF" w14:textId="77777777" w:rsidR="00DA44A5" w:rsidRPr="00EF79F2" w:rsidRDefault="00DA44A5">
            <w:pPr>
              <w:pStyle w:val="NormalWeb"/>
              <w:spacing w:before="0" w:beforeAutospacing="0" w:after="0" w:afterAutospacing="0"/>
              <w:rPr>
                <w:rFonts w:ascii="Arial" w:hAnsi="Arial" w:cs="Arial"/>
                <w:color w:val="000000"/>
                <w:sz w:val="16"/>
                <w:szCs w:val="16"/>
              </w:rPr>
            </w:pPr>
            <w:r w:rsidRPr="00EF79F2">
              <w:rPr>
                <w:rFonts w:ascii="Arial" w:hAnsi="Arial" w:cs="Arial"/>
                <w:color w:val="000000"/>
                <w:sz w:val="16"/>
                <w:szCs w:val="16"/>
              </w:rPr>
              <w:t xml:space="preserve">Yes </w:t>
            </w:r>
          </w:p>
        </w:tc>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5D0" w14:textId="77777777" w:rsidR="00DA44A5" w:rsidRPr="00EF79F2" w:rsidRDefault="00DA44A5">
            <w:pPr>
              <w:pStyle w:val="NormalWeb"/>
              <w:spacing w:before="0" w:beforeAutospacing="0" w:after="0" w:afterAutospacing="0"/>
              <w:rPr>
                <w:rFonts w:ascii="Arial" w:hAnsi="Arial" w:cs="Arial"/>
                <w:color w:val="000000"/>
                <w:sz w:val="16"/>
                <w:szCs w:val="16"/>
              </w:rPr>
            </w:pPr>
            <w:r w:rsidRPr="00EF79F2">
              <w:rPr>
                <w:rFonts w:ascii="Arial" w:hAnsi="Arial" w:cs="Arial"/>
                <w:color w:val="000000"/>
                <w:sz w:val="16"/>
                <w:szCs w:val="16"/>
              </w:rPr>
              <w:t xml:space="preserve">Yes </w:t>
            </w:r>
          </w:p>
        </w:tc>
      </w:tr>
      <w:tr w:rsidR="00DA44A5" w14:paraId="5B5565D6" w14:textId="77777777" w:rsidTr="00DA44A5">
        <w:tc>
          <w:tcPr>
            <w:tcW w:w="3254"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5B5565D2" w14:textId="77777777" w:rsidR="00DA44A5" w:rsidRPr="00EF79F2" w:rsidRDefault="00DA44A5">
            <w:pPr>
              <w:pStyle w:val="NormalWeb"/>
              <w:spacing w:before="0" w:beforeAutospacing="0" w:after="0" w:afterAutospacing="0"/>
              <w:rPr>
                <w:rFonts w:ascii="Arial" w:hAnsi="Arial" w:cs="Arial"/>
                <w:color w:val="000000"/>
                <w:sz w:val="16"/>
                <w:szCs w:val="16"/>
              </w:rPr>
            </w:pPr>
            <w:r w:rsidRPr="00EF79F2">
              <w:rPr>
                <w:rFonts w:ascii="Arial" w:hAnsi="Arial" w:cs="Arial"/>
                <w:color w:val="000000"/>
                <w:sz w:val="16"/>
                <w:szCs w:val="16"/>
              </w:rPr>
              <w:t xml:space="preserve">Log Shipping </w:t>
            </w:r>
          </w:p>
        </w:tc>
        <w:tc>
          <w:tcPr>
            <w:tcW w:w="2094"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5B5565D3" w14:textId="77777777" w:rsidR="00DA44A5" w:rsidRPr="00EF79F2" w:rsidRDefault="00DA44A5">
            <w:pPr>
              <w:pStyle w:val="NormalWeb"/>
              <w:spacing w:before="0" w:beforeAutospacing="0" w:after="0" w:afterAutospacing="0"/>
              <w:rPr>
                <w:rFonts w:ascii="Arial" w:hAnsi="Arial" w:cs="Arial"/>
                <w:color w:val="000000"/>
                <w:sz w:val="16"/>
                <w:szCs w:val="16"/>
              </w:rPr>
            </w:pPr>
            <w:r w:rsidRPr="00EF79F2">
              <w:rPr>
                <w:rFonts w:ascii="Arial" w:hAnsi="Arial" w:cs="Arial"/>
                <w:color w:val="000000"/>
                <w:sz w:val="16"/>
                <w:szCs w:val="16"/>
              </w:rPr>
              <w:t xml:space="preserve">Yes </w:t>
            </w:r>
          </w:p>
        </w:tc>
        <w:tc>
          <w:tcPr>
            <w:tcW w:w="2085"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5B5565D4" w14:textId="77777777" w:rsidR="00DA44A5" w:rsidRPr="00EF79F2" w:rsidRDefault="00DA44A5">
            <w:pPr>
              <w:pStyle w:val="NormalWeb"/>
              <w:spacing w:before="0" w:beforeAutospacing="0" w:after="0" w:afterAutospacing="0"/>
              <w:rPr>
                <w:rFonts w:ascii="Arial" w:hAnsi="Arial" w:cs="Arial"/>
                <w:color w:val="000000"/>
                <w:sz w:val="16"/>
                <w:szCs w:val="16"/>
              </w:rPr>
            </w:pPr>
            <w:r w:rsidRPr="00EF79F2">
              <w:rPr>
                <w:rFonts w:ascii="Arial" w:hAnsi="Arial" w:cs="Arial"/>
                <w:color w:val="000000"/>
                <w:sz w:val="16"/>
                <w:szCs w:val="16"/>
              </w:rPr>
              <w:t xml:space="preserve">Yes </w:t>
            </w:r>
          </w:p>
        </w:tc>
        <w:tc>
          <w:tcPr>
            <w:tcW w:w="2127"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5B5565D5" w14:textId="77777777" w:rsidR="00DA44A5" w:rsidRPr="00EF79F2" w:rsidRDefault="00DA44A5">
            <w:pPr>
              <w:pStyle w:val="NormalWeb"/>
              <w:spacing w:before="0" w:beforeAutospacing="0" w:after="0" w:afterAutospacing="0"/>
              <w:rPr>
                <w:rFonts w:ascii="Arial" w:hAnsi="Arial" w:cs="Arial"/>
                <w:color w:val="000000"/>
                <w:sz w:val="16"/>
                <w:szCs w:val="16"/>
              </w:rPr>
            </w:pPr>
            <w:r w:rsidRPr="00EF79F2">
              <w:rPr>
                <w:rFonts w:ascii="Arial" w:hAnsi="Arial" w:cs="Arial"/>
                <w:color w:val="000000"/>
                <w:sz w:val="16"/>
                <w:szCs w:val="16"/>
              </w:rPr>
              <w:t xml:space="preserve">Yes </w:t>
            </w:r>
          </w:p>
        </w:tc>
      </w:tr>
      <w:tr w:rsidR="00DA44A5" w14:paraId="5B5565DB" w14:textId="77777777" w:rsidTr="00DA44A5">
        <w:tc>
          <w:tcPr>
            <w:tcW w:w="32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5D7" w14:textId="77777777" w:rsidR="00DA44A5" w:rsidRPr="00EF79F2" w:rsidRDefault="00DA44A5">
            <w:pPr>
              <w:pStyle w:val="NormalWeb"/>
              <w:spacing w:before="0" w:beforeAutospacing="0" w:after="0" w:afterAutospacing="0"/>
              <w:rPr>
                <w:rFonts w:ascii="Arial" w:hAnsi="Arial" w:cs="Arial"/>
                <w:color w:val="000000"/>
                <w:sz w:val="16"/>
                <w:szCs w:val="16"/>
              </w:rPr>
            </w:pPr>
            <w:r w:rsidRPr="00EF79F2">
              <w:rPr>
                <w:rFonts w:ascii="Arial" w:hAnsi="Arial" w:cs="Arial"/>
                <w:color w:val="000000"/>
                <w:sz w:val="16"/>
                <w:szCs w:val="16"/>
              </w:rPr>
              <w:t xml:space="preserve">Database mirroring </w:t>
            </w:r>
          </w:p>
        </w:tc>
        <w:tc>
          <w:tcPr>
            <w:tcW w:w="20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5D8" w14:textId="77777777" w:rsidR="00DA44A5" w:rsidRPr="00EF79F2" w:rsidRDefault="00DA44A5">
            <w:pPr>
              <w:pStyle w:val="NormalWeb"/>
              <w:spacing w:before="0" w:beforeAutospacing="0" w:after="0" w:afterAutospacing="0"/>
              <w:rPr>
                <w:rFonts w:ascii="Arial" w:hAnsi="Arial" w:cs="Arial"/>
                <w:color w:val="000000"/>
                <w:sz w:val="16"/>
                <w:szCs w:val="16"/>
              </w:rPr>
            </w:pPr>
            <w:r w:rsidRPr="00EF79F2">
              <w:rPr>
                <w:rFonts w:ascii="Arial" w:hAnsi="Arial" w:cs="Arial"/>
                <w:color w:val="000000"/>
                <w:sz w:val="16"/>
                <w:szCs w:val="16"/>
              </w:rPr>
              <w:t xml:space="preserve">Yes </w:t>
            </w:r>
          </w:p>
        </w:tc>
        <w:tc>
          <w:tcPr>
            <w:tcW w:w="20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5D9" w14:textId="77777777" w:rsidR="00DA44A5" w:rsidRPr="00EF79F2" w:rsidRDefault="00DA44A5">
            <w:pPr>
              <w:pStyle w:val="NormalWeb"/>
              <w:spacing w:before="0" w:beforeAutospacing="0" w:after="0" w:afterAutospacing="0"/>
              <w:rPr>
                <w:rFonts w:ascii="Arial" w:hAnsi="Arial" w:cs="Arial"/>
                <w:color w:val="000000"/>
                <w:sz w:val="16"/>
                <w:szCs w:val="16"/>
              </w:rPr>
            </w:pPr>
            <w:r w:rsidRPr="00EF79F2">
              <w:rPr>
                <w:rFonts w:ascii="Arial" w:hAnsi="Arial" w:cs="Arial"/>
                <w:color w:val="000000"/>
                <w:sz w:val="16"/>
                <w:szCs w:val="16"/>
              </w:rPr>
              <w:t xml:space="preserve">Yes (Safety Full Only) </w:t>
            </w:r>
          </w:p>
        </w:tc>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5DA" w14:textId="77777777" w:rsidR="00DA44A5" w:rsidRPr="00EF79F2" w:rsidRDefault="00DA44A5">
            <w:pPr>
              <w:pStyle w:val="NormalWeb"/>
              <w:spacing w:before="0" w:beforeAutospacing="0" w:after="0" w:afterAutospacing="0"/>
              <w:rPr>
                <w:rFonts w:ascii="Arial" w:hAnsi="Arial" w:cs="Arial"/>
                <w:color w:val="000000"/>
                <w:sz w:val="16"/>
                <w:szCs w:val="16"/>
              </w:rPr>
            </w:pPr>
            <w:r w:rsidRPr="00EF79F2">
              <w:rPr>
                <w:rFonts w:ascii="Arial" w:hAnsi="Arial" w:cs="Arial"/>
                <w:color w:val="000000"/>
                <w:sz w:val="16"/>
                <w:szCs w:val="16"/>
              </w:rPr>
              <w:t xml:space="preserve">Yes (Safety Full Only) </w:t>
            </w:r>
          </w:p>
        </w:tc>
      </w:tr>
      <w:tr w:rsidR="00DA44A5" w14:paraId="5B5565E0" w14:textId="77777777" w:rsidTr="00DA44A5">
        <w:tc>
          <w:tcPr>
            <w:tcW w:w="3254"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5B5565DC" w14:textId="77777777" w:rsidR="00DA44A5" w:rsidRPr="00EF79F2" w:rsidRDefault="00DA44A5">
            <w:pPr>
              <w:pStyle w:val="NormalWeb"/>
              <w:spacing w:before="0" w:beforeAutospacing="0" w:after="0" w:afterAutospacing="0"/>
              <w:rPr>
                <w:rFonts w:ascii="Arial" w:hAnsi="Arial" w:cs="Arial"/>
                <w:color w:val="000000"/>
                <w:sz w:val="16"/>
                <w:szCs w:val="16"/>
              </w:rPr>
            </w:pPr>
            <w:r w:rsidRPr="00EF79F2">
              <w:rPr>
                <w:rFonts w:ascii="Arial" w:hAnsi="Arial" w:cs="Arial"/>
                <w:color w:val="000000"/>
                <w:sz w:val="16"/>
                <w:szCs w:val="16"/>
              </w:rPr>
              <w:t xml:space="preserve">Backup compression </w:t>
            </w:r>
          </w:p>
        </w:tc>
        <w:tc>
          <w:tcPr>
            <w:tcW w:w="2094"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5B5565DD" w14:textId="77777777" w:rsidR="00DA44A5" w:rsidRPr="00EF79F2" w:rsidRDefault="00DA44A5">
            <w:pPr>
              <w:pStyle w:val="NormalWeb"/>
              <w:spacing w:before="0" w:beforeAutospacing="0" w:after="0" w:afterAutospacing="0"/>
              <w:rPr>
                <w:rFonts w:ascii="Arial" w:hAnsi="Arial" w:cs="Arial"/>
                <w:color w:val="000000"/>
                <w:sz w:val="16"/>
                <w:szCs w:val="16"/>
              </w:rPr>
            </w:pPr>
            <w:r w:rsidRPr="00EF79F2">
              <w:rPr>
                <w:rFonts w:ascii="Arial" w:hAnsi="Arial" w:cs="Arial"/>
                <w:color w:val="000000"/>
                <w:sz w:val="16"/>
                <w:szCs w:val="16"/>
              </w:rPr>
              <w:t xml:space="preserve">Yes </w:t>
            </w:r>
          </w:p>
        </w:tc>
        <w:tc>
          <w:tcPr>
            <w:tcW w:w="2085"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5B5565DE" w14:textId="77777777" w:rsidR="00DA44A5" w:rsidRPr="00EF79F2" w:rsidRDefault="00DA44A5">
            <w:pPr>
              <w:pStyle w:val="NormalWeb"/>
              <w:spacing w:before="0" w:beforeAutospacing="0" w:after="0" w:afterAutospacing="0"/>
              <w:rPr>
                <w:rFonts w:ascii="Arial" w:hAnsi="Arial" w:cs="Arial"/>
                <w:color w:val="000000"/>
                <w:sz w:val="16"/>
                <w:szCs w:val="16"/>
              </w:rPr>
            </w:pPr>
            <w:r w:rsidRPr="00EF79F2">
              <w:rPr>
                <w:rFonts w:ascii="Arial" w:hAnsi="Arial" w:cs="Arial"/>
                <w:color w:val="000000"/>
                <w:sz w:val="16"/>
                <w:szCs w:val="16"/>
              </w:rPr>
              <w:t xml:space="preserve">Yes </w:t>
            </w:r>
          </w:p>
        </w:tc>
        <w:tc>
          <w:tcPr>
            <w:tcW w:w="2127"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5B5565DF" w14:textId="77777777" w:rsidR="00DA44A5" w:rsidRPr="00EF79F2" w:rsidRDefault="00DA44A5">
            <w:pPr>
              <w:pStyle w:val="NormalWeb"/>
              <w:spacing w:before="0" w:beforeAutospacing="0" w:after="0" w:afterAutospacing="0"/>
              <w:rPr>
                <w:rFonts w:ascii="Arial" w:hAnsi="Arial" w:cs="Arial"/>
                <w:color w:val="000000"/>
                <w:sz w:val="16"/>
                <w:szCs w:val="16"/>
              </w:rPr>
            </w:pPr>
            <w:r w:rsidRPr="00EF79F2">
              <w:rPr>
                <w:rFonts w:ascii="Arial" w:hAnsi="Arial" w:cs="Arial"/>
                <w:color w:val="000000"/>
                <w:sz w:val="16"/>
                <w:szCs w:val="16"/>
              </w:rPr>
              <w:t xml:space="preserve">Yes </w:t>
            </w:r>
          </w:p>
        </w:tc>
      </w:tr>
      <w:tr w:rsidR="00DA44A5" w14:paraId="5B5565E5" w14:textId="77777777" w:rsidTr="00DA44A5">
        <w:tc>
          <w:tcPr>
            <w:tcW w:w="32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5E1" w14:textId="77777777" w:rsidR="00DA44A5" w:rsidRPr="00B55EE0" w:rsidRDefault="00DA44A5">
            <w:pPr>
              <w:pStyle w:val="NormalWeb"/>
              <w:spacing w:before="0" w:beforeAutospacing="0" w:after="0" w:afterAutospacing="0"/>
              <w:rPr>
                <w:rFonts w:ascii="Arial" w:hAnsi="Arial" w:cs="Arial"/>
                <w:color w:val="000000"/>
                <w:sz w:val="16"/>
                <w:szCs w:val="16"/>
              </w:rPr>
            </w:pPr>
            <w:r w:rsidRPr="00B55EE0">
              <w:rPr>
                <w:rFonts w:ascii="Arial" w:hAnsi="Arial" w:cs="Arial"/>
                <w:bCs/>
                <w:color w:val="000000"/>
                <w:sz w:val="16"/>
                <w:szCs w:val="16"/>
              </w:rPr>
              <w:t>AlwaysOn Failover Cluster Instances</w:t>
            </w:r>
          </w:p>
        </w:tc>
        <w:tc>
          <w:tcPr>
            <w:tcW w:w="20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5E2" w14:textId="77777777" w:rsidR="00DA44A5" w:rsidRPr="00B55EE0" w:rsidRDefault="00DA44A5">
            <w:pPr>
              <w:pStyle w:val="NormalWeb"/>
              <w:spacing w:before="0" w:beforeAutospacing="0" w:after="0" w:afterAutospacing="0"/>
              <w:rPr>
                <w:rFonts w:ascii="Arial" w:hAnsi="Arial" w:cs="Arial"/>
                <w:color w:val="000000"/>
                <w:sz w:val="16"/>
                <w:szCs w:val="16"/>
              </w:rPr>
            </w:pPr>
            <w:r w:rsidRPr="00B55EE0">
              <w:rPr>
                <w:rFonts w:ascii="Arial" w:hAnsi="Arial" w:cs="Arial"/>
                <w:bCs/>
                <w:color w:val="000000"/>
                <w:sz w:val="16"/>
                <w:szCs w:val="16"/>
              </w:rPr>
              <w:t>Yes (Node support: Operating system maximum)</w:t>
            </w:r>
          </w:p>
        </w:tc>
        <w:tc>
          <w:tcPr>
            <w:tcW w:w="20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5E3" w14:textId="77777777" w:rsidR="00DA44A5" w:rsidRPr="00B55EE0" w:rsidRDefault="00DA44A5">
            <w:pPr>
              <w:pStyle w:val="NormalWeb"/>
              <w:spacing w:before="0" w:beforeAutospacing="0" w:after="0" w:afterAutospacing="0"/>
              <w:rPr>
                <w:rFonts w:ascii="Arial" w:hAnsi="Arial" w:cs="Arial"/>
                <w:color w:val="000000"/>
                <w:sz w:val="16"/>
                <w:szCs w:val="16"/>
              </w:rPr>
            </w:pPr>
            <w:r w:rsidRPr="00B55EE0">
              <w:rPr>
                <w:rFonts w:ascii="Arial" w:hAnsi="Arial" w:cs="Arial"/>
                <w:bCs/>
                <w:color w:val="000000"/>
                <w:sz w:val="16"/>
                <w:szCs w:val="16"/>
              </w:rPr>
              <w:t>Yes (Node support: 2)</w:t>
            </w:r>
          </w:p>
        </w:tc>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5E4" w14:textId="77777777" w:rsidR="00DA44A5" w:rsidRPr="00B55EE0" w:rsidRDefault="00DA44A5">
            <w:pPr>
              <w:pStyle w:val="NormalWeb"/>
              <w:spacing w:before="0" w:beforeAutospacing="0" w:after="0" w:afterAutospacing="0"/>
              <w:rPr>
                <w:rFonts w:ascii="Arial" w:hAnsi="Arial" w:cs="Arial"/>
                <w:color w:val="000000"/>
                <w:sz w:val="16"/>
                <w:szCs w:val="16"/>
              </w:rPr>
            </w:pPr>
            <w:r w:rsidRPr="00B55EE0">
              <w:rPr>
                <w:rFonts w:ascii="Arial" w:hAnsi="Arial" w:cs="Arial"/>
                <w:bCs/>
                <w:color w:val="000000"/>
                <w:sz w:val="16"/>
                <w:szCs w:val="16"/>
              </w:rPr>
              <w:t>Yes (Node support: 2)</w:t>
            </w:r>
          </w:p>
        </w:tc>
      </w:tr>
      <w:tr w:rsidR="00DA44A5" w14:paraId="5B5565EB" w14:textId="77777777" w:rsidTr="00DA44A5">
        <w:tc>
          <w:tcPr>
            <w:tcW w:w="3254"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5B5565E6" w14:textId="77777777" w:rsidR="00DA44A5" w:rsidRPr="00EF79F2" w:rsidRDefault="00DA44A5">
            <w:pPr>
              <w:pStyle w:val="NormalWeb"/>
              <w:spacing w:before="0" w:beforeAutospacing="0" w:after="0" w:afterAutospacing="0"/>
              <w:rPr>
                <w:rFonts w:ascii="Arial" w:hAnsi="Arial" w:cs="Arial"/>
                <w:color w:val="000000"/>
                <w:sz w:val="16"/>
                <w:szCs w:val="16"/>
              </w:rPr>
            </w:pPr>
            <w:r w:rsidRPr="00EF79F2">
              <w:rPr>
                <w:rFonts w:ascii="Arial" w:hAnsi="Arial" w:cs="Arial"/>
                <w:b/>
                <w:bCs/>
                <w:color w:val="000000"/>
                <w:sz w:val="16"/>
                <w:szCs w:val="16"/>
              </w:rPr>
              <w:t>AlwaysOn Availability Groups</w:t>
            </w:r>
          </w:p>
        </w:tc>
        <w:tc>
          <w:tcPr>
            <w:tcW w:w="2094"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5B5565E7" w14:textId="77777777" w:rsidR="00DA44A5" w:rsidRPr="00EF79F2" w:rsidRDefault="00DA44A5">
            <w:pPr>
              <w:pStyle w:val="NormalWeb"/>
              <w:spacing w:before="0" w:beforeAutospacing="0" w:after="0" w:afterAutospacing="0"/>
              <w:rPr>
                <w:rFonts w:ascii="Arial" w:hAnsi="Arial" w:cs="Arial"/>
                <w:color w:val="000000"/>
                <w:sz w:val="16"/>
                <w:szCs w:val="16"/>
              </w:rPr>
            </w:pPr>
            <w:r w:rsidRPr="00EF79F2">
              <w:rPr>
                <w:rFonts w:ascii="Arial" w:hAnsi="Arial" w:cs="Arial"/>
                <w:b/>
                <w:bCs/>
                <w:color w:val="000000"/>
                <w:sz w:val="16"/>
                <w:szCs w:val="16"/>
              </w:rPr>
              <w:t xml:space="preserve">Yes (up to 8 secondary replicas, </w:t>
            </w:r>
          </w:p>
          <w:p w14:paraId="5B5565E8" w14:textId="77777777" w:rsidR="00DA44A5" w:rsidRPr="00EF79F2" w:rsidRDefault="00DA44A5">
            <w:pPr>
              <w:pStyle w:val="NormalWeb"/>
              <w:spacing w:before="0" w:beforeAutospacing="0" w:after="0" w:afterAutospacing="0"/>
              <w:rPr>
                <w:rFonts w:ascii="Arial" w:hAnsi="Arial" w:cs="Arial"/>
                <w:color w:val="000000"/>
                <w:sz w:val="16"/>
                <w:szCs w:val="16"/>
              </w:rPr>
            </w:pPr>
            <w:r w:rsidRPr="00EF79F2">
              <w:rPr>
                <w:rFonts w:ascii="Arial" w:hAnsi="Arial" w:cs="Arial"/>
                <w:b/>
                <w:bCs/>
                <w:color w:val="000000"/>
                <w:sz w:val="16"/>
                <w:szCs w:val="16"/>
              </w:rPr>
              <w:t>including 2 synchronous secondary replicas)</w:t>
            </w:r>
          </w:p>
        </w:tc>
        <w:tc>
          <w:tcPr>
            <w:tcW w:w="2085"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5B5565E9" w14:textId="77777777" w:rsidR="00DA44A5" w:rsidRPr="00EF79F2" w:rsidRDefault="00DA44A5">
            <w:pPr>
              <w:pStyle w:val="NormalWeb"/>
              <w:spacing w:before="0" w:beforeAutospacing="0" w:after="0" w:afterAutospacing="0"/>
              <w:rPr>
                <w:rFonts w:ascii="Arial" w:hAnsi="Arial" w:cs="Arial"/>
                <w:color w:val="000000"/>
                <w:sz w:val="16"/>
                <w:szCs w:val="16"/>
              </w:rPr>
            </w:pPr>
            <w:r w:rsidRPr="00EF79F2">
              <w:rPr>
                <w:rFonts w:ascii="Arial" w:hAnsi="Arial" w:cs="Arial"/>
                <w:color w:val="000000"/>
                <w:sz w:val="16"/>
                <w:szCs w:val="16"/>
              </w:rPr>
              <w:t> </w:t>
            </w:r>
          </w:p>
        </w:tc>
        <w:tc>
          <w:tcPr>
            <w:tcW w:w="2127"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5B5565EA" w14:textId="77777777" w:rsidR="00DA44A5" w:rsidRPr="00EF79F2" w:rsidRDefault="00DA44A5">
            <w:pPr>
              <w:pStyle w:val="NormalWeb"/>
              <w:spacing w:before="0" w:beforeAutospacing="0" w:after="0" w:afterAutospacing="0"/>
              <w:rPr>
                <w:rFonts w:ascii="Arial" w:hAnsi="Arial" w:cs="Arial"/>
                <w:color w:val="000000"/>
                <w:sz w:val="16"/>
                <w:szCs w:val="16"/>
              </w:rPr>
            </w:pPr>
            <w:r w:rsidRPr="00EF79F2">
              <w:rPr>
                <w:rFonts w:ascii="Arial" w:hAnsi="Arial" w:cs="Arial"/>
                <w:color w:val="000000"/>
                <w:sz w:val="16"/>
                <w:szCs w:val="16"/>
              </w:rPr>
              <w:t> </w:t>
            </w:r>
          </w:p>
        </w:tc>
      </w:tr>
    </w:tbl>
    <w:p w14:paraId="5B5565EC" w14:textId="77777777" w:rsidR="00DA44A5" w:rsidRPr="00E91935" w:rsidRDefault="00DA44A5" w:rsidP="00EF79F2">
      <w:pPr>
        <w:pStyle w:val="NormalWeb"/>
        <w:spacing w:before="240" w:beforeAutospacing="0" w:after="0" w:afterAutospacing="0"/>
        <w:rPr>
          <w:rFonts w:ascii="Arial" w:hAnsi="Arial" w:cs="Arial"/>
          <w:color w:val="000000"/>
          <w:sz w:val="18"/>
          <w:szCs w:val="18"/>
        </w:rPr>
      </w:pPr>
      <w:r>
        <w:rPr>
          <w:rFonts w:ascii="Calibri" w:hAnsi="Calibri"/>
          <w:b/>
          <w:bCs/>
          <w:color w:val="000000"/>
          <w:sz w:val="22"/>
          <w:szCs w:val="22"/>
        </w:rPr>
        <w:t xml:space="preserve"> </w:t>
      </w:r>
      <w:r w:rsidRPr="00E91935">
        <w:rPr>
          <w:rFonts w:ascii="Arial" w:hAnsi="Arial" w:cs="Arial"/>
          <w:bCs/>
          <w:color w:val="000000"/>
          <w:sz w:val="18"/>
          <w:szCs w:val="18"/>
        </w:rPr>
        <w:t xml:space="preserve">For more information on Features/Licenses:  </w:t>
      </w:r>
    </w:p>
    <w:p w14:paraId="5B5565ED" w14:textId="77777777" w:rsidR="00DA44A5" w:rsidRPr="00E91935" w:rsidRDefault="00DA44A5" w:rsidP="0001633C">
      <w:pPr>
        <w:numPr>
          <w:ilvl w:val="0"/>
          <w:numId w:val="10"/>
        </w:numPr>
        <w:spacing w:before="0" w:after="0"/>
        <w:ind w:left="540"/>
        <w:textAlignment w:val="center"/>
        <w:rPr>
          <w:rFonts w:cs="Arial"/>
          <w:color w:val="000000"/>
          <w:szCs w:val="18"/>
        </w:rPr>
      </w:pPr>
      <w:r w:rsidRPr="00E91935">
        <w:rPr>
          <w:rFonts w:cs="Arial"/>
          <w:bCs/>
          <w:color w:val="000000"/>
          <w:szCs w:val="18"/>
        </w:rPr>
        <w:t>SQL Server 2014 Features:</w:t>
      </w:r>
      <w:r w:rsidRPr="00E91935">
        <w:rPr>
          <w:rFonts w:cs="Arial"/>
          <w:color w:val="000000"/>
          <w:szCs w:val="18"/>
        </w:rPr>
        <w:t xml:space="preserve"> </w:t>
      </w:r>
    </w:p>
    <w:p w14:paraId="5B5565EE" w14:textId="77777777" w:rsidR="00DA44A5" w:rsidRPr="00E91935" w:rsidRDefault="008D5AF0" w:rsidP="00DA44A5">
      <w:pPr>
        <w:pStyle w:val="NormalWeb"/>
        <w:spacing w:before="0" w:beforeAutospacing="0" w:after="0" w:afterAutospacing="0"/>
        <w:ind w:left="540"/>
        <w:rPr>
          <w:rFonts w:ascii="Arial" w:hAnsi="Arial" w:cs="Arial"/>
          <w:color w:val="000000"/>
          <w:sz w:val="18"/>
          <w:szCs w:val="18"/>
        </w:rPr>
      </w:pPr>
      <w:hyperlink r:id="rId15" w:anchor="High_availability" w:history="1">
        <w:r w:rsidR="00DA44A5" w:rsidRPr="00E91935">
          <w:rPr>
            <w:rStyle w:val="Hyperlink"/>
            <w:rFonts w:ascii="Arial" w:hAnsi="Arial" w:cs="Arial"/>
            <w:sz w:val="18"/>
            <w:szCs w:val="18"/>
          </w:rPr>
          <w:t xml:space="preserve">http://msdn.microsoft.com/en-us/library/cc645993%28v=sql.120%29.aspx#High_availability </w:t>
        </w:r>
      </w:hyperlink>
    </w:p>
    <w:p w14:paraId="5B5565EF" w14:textId="77777777" w:rsidR="00DA44A5" w:rsidRDefault="005E7E34" w:rsidP="000E5BDC">
      <w:pPr>
        <w:pStyle w:val="Heading1"/>
      </w:pPr>
      <w:bookmarkStart w:id="15" w:name="_Toc452464933"/>
      <w:r>
        <w:t>Server</w:t>
      </w:r>
      <w:r w:rsidR="008F4EF3">
        <w:t xml:space="preserve"> Configuration</w:t>
      </w:r>
      <w:bookmarkEnd w:id="15"/>
    </w:p>
    <w:p w14:paraId="5B5565F0" w14:textId="77777777" w:rsidR="008F4EF3" w:rsidRDefault="000B7B88" w:rsidP="008F4EF3">
      <w:pPr>
        <w:rPr>
          <w:lang w:val="en-US"/>
        </w:rPr>
      </w:pPr>
      <w:r>
        <w:rPr>
          <w:lang w:val="en-US"/>
        </w:rPr>
        <w:t xml:space="preserve">All nodes are </w:t>
      </w:r>
      <w:r w:rsidR="003A5EDA">
        <w:rPr>
          <w:lang w:val="en-US"/>
        </w:rPr>
        <w:t xml:space="preserve">to be </w:t>
      </w:r>
      <w:r>
        <w:rPr>
          <w:lang w:val="en-US"/>
        </w:rPr>
        <w:t>built with the same VM configuration standard, using 8 virtual CPUs with 16GB.</w:t>
      </w:r>
      <w:r w:rsidR="00EF79F2">
        <w:rPr>
          <w:lang w:val="en-US"/>
        </w:rPr>
        <w:t xml:space="preserve">  Where larger workloads are anticipated this can be flexed up as required.</w:t>
      </w:r>
    </w:p>
    <w:p w14:paraId="5B5565F1" w14:textId="77777777" w:rsidR="003A037F" w:rsidRDefault="003A037F" w:rsidP="00AA0707">
      <w:pPr>
        <w:pStyle w:val="Heading2"/>
      </w:pPr>
      <w:bookmarkStart w:id="16" w:name="_Toc452464934"/>
      <w:r>
        <w:t>Virtual Machine Configuration</w:t>
      </w:r>
      <w:bookmarkEnd w:id="16"/>
    </w:p>
    <w:p w14:paraId="5B5565F2" w14:textId="77777777" w:rsidR="00EF79F2" w:rsidRDefault="00EF79F2" w:rsidP="008F4EF3">
      <w:pPr>
        <w:rPr>
          <w:lang w:val="en-US"/>
        </w:rPr>
      </w:pPr>
      <w:r>
        <w:rPr>
          <w:lang w:val="en-US"/>
        </w:rPr>
        <w:t>See the virtual machine specification table below:</w:t>
      </w:r>
    </w:p>
    <w:tbl>
      <w:tblPr>
        <w:tblW w:w="5000" w:type="pct"/>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4482"/>
        <w:gridCol w:w="4525"/>
      </w:tblGrid>
      <w:tr w:rsidR="00C637AA" w:rsidRPr="00EF79F2" w14:paraId="5B5565F5" w14:textId="77777777" w:rsidTr="002269D0">
        <w:tc>
          <w:tcPr>
            <w:tcW w:w="2488" w:type="pct"/>
            <w:tcBorders>
              <w:top w:val="single" w:sz="8" w:space="0" w:color="A3A3A3"/>
              <w:left w:val="single" w:sz="8" w:space="0" w:color="A3A3A3"/>
              <w:bottom w:val="single" w:sz="8" w:space="0" w:color="A3A3A3"/>
              <w:right w:val="single" w:sz="8" w:space="0" w:color="A3A3A3"/>
            </w:tcBorders>
            <w:shd w:val="clear" w:color="auto" w:fill="4F81BD"/>
            <w:tcMar>
              <w:top w:w="80" w:type="dxa"/>
              <w:left w:w="80" w:type="dxa"/>
              <w:bottom w:w="80" w:type="dxa"/>
              <w:right w:w="80" w:type="dxa"/>
            </w:tcMar>
            <w:hideMark/>
          </w:tcPr>
          <w:p w14:paraId="5B5565F3" w14:textId="77777777" w:rsidR="00C637AA" w:rsidRPr="00EF79F2" w:rsidRDefault="00C637AA" w:rsidP="00C637AA">
            <w:pPr>
              <w:pStyle w:val="NormalWeb"/>
              <w:spacing w:before="0" w:beforeAutospacing="0" w:after="0" w:afterAutospacing="0"/>
              <w:rPr>
                <w:rFonts w:ascii="Arial" w:hAnsi="Arial" w:cs="Arial"/>
                <w:color w:val="FFFFFF"/>
                <w:sz w:val="16"/>
                <w:szCs w:val="16"/>
              </w:rPr>
            </w:pPr>
            <w:r w:rsidRPr="00EF79F2">
              <w:rPr>
                <w:rFonts w:ascii="Arial" w:hAnsi="Arial" w:cs="Arial"/>
                <w:b/>
                <w:bCs/>
                <w:color w:val="FFFFFF"/>
                <w:sz w:val="16"/>
                <w:szCs w:val="16"/>
              </w:rPr>
              <w:t>F</w:t>
            </w:r>
            <w:r>
              <w:rPr>
                <w:rFonts w:ascii="Arial" w:hAnsi="Arial" w:cs="Arial"/>
                <w:b/>
                <w:bCs/>
                <w:color w:val="FFFFFF"/>
                <w:sz w:val="16"/>
                <w:szCs w:val="16"/>
              </w:rPr>
              <w:t>eature</w:t>
            </w:r>
            <w:r w:rsidRPr="00EF79F2">
              <w:rPr>
                <w:rFonts w:ascii="Arial" w:hAnsi="Arial" w:cs="Arial"/>
                <w:b/>
                <w:bCs/>
                <w:color w:val="FFFFFF"/>
                <w:sz w:val="16"/>
                <w:szCs w:val="16"/>
              </w:rPr>
              <w:t xml:space="preserve"> </w:t>
            </w:r>
          </w:p>
        </w:tc>
        <w:tc>
          <w:tcPr>
            <w:tcW w:w="2512" w:type="pct"/>
            <w:tcBorders>
              <w:top w:val="single" w:sz="8" w:space="0" w:color="A3A3A3"/>
              <w:left w:val="single" w:sz="8" w:space="0" w:color="A3A3A3"/>
              <w:bottom w:val="single" w:sz="8" w:space="0" w:color="A3A3A3"/>
              <w:right w:val="single" w:sz="8" w:space="0" w:color="A3A3A3"/>
            </w:tcBorders>
            <w:shd w:val="clear" w:color="auto" w:fill="4F81BD"/>
            <w:tcMar>
              <w:top w:w="80" w:type="dxa"/>
              <w:left w:w="80" w:type="dxa"/>
              <w:bottom w:w="80" w:type="dxa"/>
              <w:right w:w="80" w:type="dxa"/>
            </w:tcMar>
            <w:hideMark/>
          </w:tcPr>
          <w:p w14:paraId="5B5565F4" w14:textId="77777777" w:rsidR="00C637AA" w:rsidRPr="00EF79F2" w:rsidRDefault="00C637AA" w:rsidP="00C637AA">
            <w:pPr>
              <w:pStyle w:val="NormalWeb"/>
              <w:spacing w:before="0" w:beforeAutospacing="0" w:after="0" w:afterAutospacing="0"/>
              <w:rPr>
                <w:rFonts w:ascii="Arial" w:hAnsi="Arial" w:cs="Arial"/>
                <w:color w:val="FFFFFF"/>
                <w:sz w:val="16"/>
                <w:szCs w:val="16"/>
              </w:rPr>
            </w:pPr>
            <w:r>
              <w:rPr>
                <w:rFonts w:ascii="Arial" w:hAnsi="Arial" w:cs="Arial"/>
                <w:b/>
                <w:bCs/>
                <w:color w:val="FFFFFF"/>
                <w:sz w:val="16"/>
                <w:szCs w:val="16"/>
              </w:rPr>
              <w:t>Specification</w:t>
            </w:r>
            <w:r w:rsidRPr="00EF79F2">
              <w:rPr>
                <w:rFonts w:ascii="Arial" w:hAnsi="Arial" w:cs="Arial"/>
                <w:b/>
                <w:bCs/>
                <w:color w:val="FFFFFF"/>
                <w:sz w:val="16"/>
                <w:szCs w:val="16"/>
              </w:rPr>
              <w:t xml:space="preserve"> </w:t>
            </w:r>
          </w:p>
        </w:tc>
      </w:tr>
      <w:tr w:rsidR="00C637AA" w:rsidRPr="00EF79F2" w14:paraId="5B5565F8" w14:textId="77777777" w:rsidTr="002269D0">
        <w:tc>
          <w:tcPr>
            <w:tcW w:w="2488"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5F6" w14:textId="77777777" w:rsidR="00C637AA" w:rsidRPr="00EF79F2" w:rsidRDefault="005A3CE2" w:rsidP="00C637AA">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Generation</w:t>
            </w:r>
            <w:r w:rsidR="00C637AA" w:rsidRPr="00EF79F2">
              <w:rPr>
                <w:rFonts w:ascii="Arial" w:hAnsi="Arial" w:cs="Arial"/>
                <w:color w:val="000000"/>
                <w:sz w:val="16"/>
                <w:szCs w:val="16"/>
              </w:rPr>
              <w:t xml:space="preserve"> </w:t>
            </w:r>
          </w:p>
        </w:tc>
        <w:tc>
          <w:tcPr>
            <w:tcW w:w="2512"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5F7" w14:textId="77777777" w:rsidR="00C637AA" w:rsidRPr="00EF79F2" w:rsidRDefault="005A3CE2" w:rsidP="00C637AA">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2</w:t>
            </w:r>
            <w:r w:rsidR="00C637AA" w:rsidRPr="00EF79F2">
              <w:rPr>
                <w:rFonts w:ascii="Arial" w:hAnsi="Arial" w:cs="Arial"/>
                <w:color w:val="000000"/>
                <w:sz w:val="16"/>
                <w:szCs w:val="16"/>
              </w:rPr>
              <w:t xml:space="preserve"> </w:t>
            </w:r>
          </w:p>
        </w:tc>
      </w:tr>
      <w:tr w:rsidR="00C637AA" w:rsidRPr="00EF79F2" w14:paraId="5B5565FB" w14:textId="77777777" w:rsidTr="002269D0">
        <w:tc>
          <w:tcPr>
            <w:tcW w:w="2488" w:type="pct"/>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5B5565F9" w14:textId="77777777" w:rsidR="00C637AA" w:rsidRPr="00EF79F2" w:rsidRDefault="005A3CE2" w:rsidP="00C637AA">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Memory (fixed)</w:t>
            </w:r>
            <w:r w:rsidR="00C637AA" w:rsidRPr="00EF79F2">
              <w:rPr>
                <w:rFonts w:ascii="Arial" w:hAnsi="Arial" w:cs="Arial"/>
                <w:color w:val="000000"/>
                <w:sz w:val="16"/>
                <w:szCs w:val="16"/>
              </w:rPr>
              <w:t xml:space="preserve"> </w:t>
            </w:r>
          </w:p>
        </w:tc>
        <w:tc>
          <w:tcPr>
            <w:tcW w:w="2512" w:type="pct"/>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5B5565FA" w14:textId="77777777" w:rsidR="00C637AA" w:rsidRPr="00EF79F2" w:rsidRDefault="005A3CE2" w:rsidP="00C637AA">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16384 MB</w:t>
            </w:r>
          </w:p>
        </w:tc>
      </w:tr>
      <w:tr w:rsidR="00C637AA" w:rsidRPr="00EF79F2" w14:paraId="5B5565FE" w14:textId="77777777" w:rsidTr="002269D0">
        <w:tc>
          <w:tcPr>
            <w:tcW w:w="2488"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5FC" w14:textId="77777777" w:rsidR="00C637AA" w:rsidRPr="00EF79F2" w:rsidRDefault="005A3CE2" w:rsidP="00C637AA">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Processor</w:t>
            </w:r>
            <w:r w:rsidR="00C637AA" w:rsidRPr="00EF79F2">
              <w:rPr>
                <w:rFonts w:ascii="Arial" w:hAnsi="Arial" w:cs="Arial"/>
                <w:color w:val="000000"/>
                <w:sz w:val="16"/>
                <w:szCs w:val="16"/>
              </w:rPr>
              <w:t xml:space="preserve"> </w:t>
            </w:r>
          </w:p>
        </w:tc>
        <w:tc>
          <w:tcPr>
            <w:tcW w:w="2512"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5FD" w14:textId="77777777" w:rsidR="00C637AA" w:rsidRPr="00EF79F2" w:rsidRDefault="002269D0" w:rsidP="00C637AA">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8</w:t>
            </w:r>
            <w:r w:rsidR="005A3CE2">
              <w:rPr>
                <w:rFonts w:ascii="Arial" w:hAnsi="Arial" w:cs="Arial"/>
                <w:color w:val="000000"/>
                <w:sz w:val="16"/>
                <w:szCs w:val="16"/>
              </w:rPr>
              <w:t xml:space="preserve"> vCPU</w:t>
            </w:r>
          </w:p>
        </w:tc>
      </w:tr>
      <w:tr w:rsidR="00C637AA" w:rsidRPr="00EF79F2" w14:paraId="5B556601" w14:textId="77777777" w:rsidTr="002269D0">
        <w:tc>
          <w:tcPr>
            <w:tcW w:w="2488" w:type="pct"/>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5B5565FF" w14:textId="77777777" w:rsidR="00C637AA" w:rsidRPr="00EF79F2" w:rsidRDefault="005A3CE2" w:rsidP="00C637AA">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NUMA</w:t>
            </w:r>
          </w:p>
        </w:tc>
        <w:tc>
          <w:tcPr>
            <w:tcW w:w="2512" w:type="pct"/>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5B556600" w14:textId="77777777" w:rsidR="00C637AA" w:rsidRPr="00EF79F2" w:rsidRDefault="002269D0" w:rsidP="00C637AA">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1</w:t>
            </w:r>
          </w:p>
        </w:tc>
      </w:tr>
      <w:tr w:rsidR="00C637AA" w:rsidRPr="00EF79F2" w14:paraId="5B556604" w14:textId="77777777" w:rsidTr="002269D0">
        <w:tc>
          <w:tcPr>
            <w:tcW w:w="2488"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602" w14:textId="77777777" w:rsidR="00C637AA" w:rsidRPr="00EF79F2" w:rsidRDefault="002269D0" w:rsidP="00C637AA">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SCSI Controller</w:t>
            </w:r>
          </w:p>
        </w:tc>
        <w:tc>
          <w:tcPr>
            <w:tcW w:w="2512"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603" w14:textId="77777777" w:rsidR="00C637AA" w:rsidRPr="00EF79F2" w:rsidRDefault="002269D0" w:rsidP="00C637AA">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4</w:t>
            </w:r>
          </w:p>
        </w:tc>
      </w:tr>
      <w:tr w:rsidR="00C637AA" w:rsidRPr="00EF79F2" w14:paraId="5B556607" w14:textId="77777777" w:rsidTr="002269D0">
        <w:tc>
          <w:tcPr>
            <w:tcW w:w="2488" w:type="pct"/>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5B556605" w14:textId="77777777" w:rsidR="00C637AA" w:rsidRPr="00EF79F2" w:rsidRDefault="002269D0" w:rsidP="00C637AA">
            <w:pPr>
              <w:pStyle w:val="NormalWeb"/>
              <w:spacing w:before="0" w:beforeAutospacing="0" w:after="0" w:afterAutospacing="0"/>
              <w:rPr>
                <w:rFonts w:ascii="Arial" w:hAnsi="Arial" w:cs="Arial"/>
                <w:color w:val="000000"/>
                <w:sz w:val="16"/>
                <w:szCs w:val="16"/>
              </w:rPr>
            </w:pPr>
            <w:r w:rsidRPr="002269D0">
              <w:rPr>
                <w:rFonts w:ascii="Arial" w:hAnsi="Arial" w:cs="Arial"/>
                <w:color w:val="000000"/>
                <w:sz w:val="16"/>
                <w:szCs w:val="16"/>
              </w:rPr>
              <w:t>Network</w:t>
            </w:r>
            <w:r>
              <w:rPr>
                <w:rFonts w:ascii="Arial" w:hAnsi="Arial" w:cs="Arial"/>
                <w:color w:val="000000"/>
                <w:sz w:val="16"/>
                <w:szCs w:val="16"/>
              </w:rPr>
              <w:t xml:space="preserve"> Adapter</w:t>
            </w:r>
          </w:p>
        </w:tc>
        <w:tc>
          <w:tcPr>
            <w:tcW w:w="2512" w:type="pct"/>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5B556606" w14:textId="77777777" w:rsidR="00C637AA" w:rsidRPr="00EF79F2" w:rsidRDefault="002269D0" w:rsidP="00C637AA">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2</w:t>
            </w:r>
          </w:p>
        </w:tc>
      </w:tr>
    </w:tbl>
    <w:p w14:paraId="5B556608" w14:textId="77777777" w:rsidR="003A037F" w:rsidRDefault="003A037F">
      <w:pPr>
        <w:spacing w:before="0" w:after="0"/>
        <w:rPr>
          <w:b/>
          <w:color w:val="004874"/>
          <w:sz w:val="22"/>
          <w:szCs w:val="22"/>
          <w:lang w:val="en-US"/>
        </w:rPr>
      </w:pPr>
      <w:r>
        <w:br w:type="page"/>
      </w:r>
    </w:p>
    <w:p w14:paraId="5B556609" w14:textId="77777777" w:rsidR="00EF79F2" w:rsidRDefault="003A037F" w:rsidP="00AA0707">
      <w:pPr>
        <w:pStyle w:val="Heading3"/>
      </w:pPr>
      <w:bookmarkStart w:id="17" w:name="_Toc452464935"/>
      <w:r>
        <w:t>Operating System Configuration</w:t>
      </w:r>
      <w:bookmarkEnd w:id="17"/>
    </w:p>
    <w:p w14:paraId="5B55660A" w14:textId="77777777" w:rsidR="00890C6F" w:rsidRDefault="00890C6F" w:rsidP="00890C6F">
      <w:pPr>
        <w:rPr>
          <w:lang w:val="en-US"/>
        </w:rPr>
      </w:pPr>
      <w:r>
        <w:rPr>
          <w:lang w:val="en-US"/>
        </w:rPr>
        <w:t xml:space="preserve">All nodes are </w:t>
      </w:r>
      <w:r w:rsidR="003A5EDA">
        <w:rPr>
          <w:lang w:val="en-US"/>
        </w:rPr>
        <w:t>to be provisioned</w:t>
      </w:r>
      <w:r>
        <w:rPr>
          <w:lang w:val="en-US"/>
        </w:rPr>
        <w:t xml:space="preserve"> with the same Operating System (OS) configuration standard, using Microsoft Windows Server 2012 R2.</w:t>
      </w:r>
      <w:r w:rsidR="0092544A">
        <w:rPr>
          <w:lang w:val="en-US"/>
        </w:rPr>
        <w:t xml:space="preserve"> O</w:t>
      </w:r>
      <w:r w:rsidR="003D1EAD">
        <w:rPr>
          <w:lang w:val="en-US"/>
        </w:rPr>
        <w:t>perating system configuration requirement specific to the hosting of SQL services are specified below:</w:t>
      </w:r>
    </w:p>
    <w:tbl>
      <w:tblPr>
        <w:tblW w:w="5000" w:type="pct"/>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4482"/>
        <w:gridCol w:w="4525"/>
      </w:tblGrid>
      <w:tr w:rsidR="00890C6F" w:rsidRPr="00EF79F2" w14:paraId="5B55660D" w14:textId="77777777" w:rsidTr="00F029AC">
        <w:tc>
          <w:tcPr>
            <w:tcW w:w="2488" w:type="pct"/>
            <w:tcBorders>
              <w:top w:val="single" w:sz="8" w:space="0" w:color="A3A3A3"/>
              <w:left w:val="single" w:sz="8" w:space="0" w:color="A3A3A3"/>
              <w:bottom w:val="single" w:sz="8" w:space="0" w:color="A3A3A3"/>
              <w:right w:val="single" w:sz="8" w:space="0" w:color="A3A3A3"/>
            </w:tcBorders>
            <w:shd w:val="clear" w:color="auto" w:fill="4F81BD"/>
            <w:tcMar>
              <w:top w:w="80" w:type="dxa"/>
              <w:left w:w="80" w:type="dxa"/>
              <w:bottom w:w="80" w:type="dxa"/>
              <w:right w:w="80" w:type="dxa"/>
            </w:tcMar>
            <w:hideMark/>
          </w:tcPr>
          <w:p w14:paraId="5B55660B" w14:textId="77777777" w:rsidR="00890C6F" w:rsidRPr="00EF79F2" w:rsidRDefault="00890C6F" w:rsidP="00F029AC">
            <w:pPr>
              <w:pStyle w:val="NormalWeb"/>
              <w:spacing w:before="0" w:beforeAutospacing="0" w:after="0" w:afterAutospacing="0"/>
              <w:rPr>
                <w:rFonts w:ascii="Arial" w:hAnsi="Arial" w:cs="Arial"/>
                <w:color w:val="FFFFFF"/>
                <w:sz w:val="16"/>
                <w:szCs w:val="16"/>
              </w:rPr>
            </w:pPr>
            <w:r w:rsidRPr="00EF79F2">
              <w:rPr>
                <w:rFonts w:ascii="Arial" w:hAnsi="Arial" w:cs="Arial"/>
                <w:b/>
                <w:bCs/>
                <w:color w:val="FFFFFF"/>
                <w:sz w:val="16"/>
                <w:szCs w:val="16"/>
              </w:rPr>
              <w:t>F</w:t>
            </w:r>
            <w:r>
              <w:rPr>
                <w:rFonts w:ascii="Arial" w:hAnsi="Arial" w:cs="Arial"/>
                <w:b/>
                <w:bCs/>
                <w:color w:val="FFFFFF"/>
                <w:sz w:val="16"/>
                <w:szCs w:val="16"/>
              </w:rPr>
              <w:t>eature</w:t>
            </w:r>
            <w:r w:rsidRPr="00EF79F2">
              <w:rPr>
                <w:rFonts w:ascii="Arial" w:hAnsi="Arial" w:cs="Arial"/>
                <w:b/>
                <w:bCs/>
                <w:color w:val="FFFFFF"/>
                <w:sz w:val="16"/>
                <w:szCs w:val="16"/>
              </w:rPr>
              <w:t xml:space="preserve"> </w:t>
            </w:r>
          </w:p>
        </w:tc>
        <w:tc>
          <w:tcPr>
            <w:tcW w:w="2512" w:type="pct"/>
            <w:tcBorders>
              <w:top w:val="single" w:sz="8" w:space="0" w:color="A3A3A3"/>
              <w:left w:val="single" w:sz="8" w:space="0" w:color="A3A3A3"/>
              <w:bottom w:val="single" w:sz="8" w:space="0" w:color="A3A3A3"/>
              <w:right w:val="single" w:sz="8" w:space="0" w:color="A3A3A3"/>
            </w:tcBorders>
            <w:shd w:val="clear" w:color="auto" w:fill="4F81BD"/>
            <w:tcMar>
              <w:top w:w="80" w:type="dxa"/>
              <w:left w:w="80" w:type="dxa"/>
              <w:bottom w:w="80" w:type="dxa"/>
              <w:right w:w="80" w:type="dxa"/>
            </w:tcMar>
            <w:hideMark/>
          </w:tcPr>
          <w:p w14:paraId="5B55660C" w14:textId="77777777" w:rsidR="00890C6F" w:rsidRPr="00EF79F2" w:rsidRDefault="00890C6F" w:rsidP="00F029AC">
            <w:pPr>
              <w:pStyle w:val="NormalWeb"/>
              <w:spacing w:before="0" w:beforeAutospacing="0" w:after="0" w:afterAutospacing="0"/>
              <w:rPr>
                <w:rFonts w:ascii="Arial" w:hAnsi="Arial" w:cs="Arial"/>
                <w:color w:val="FFFFFF"/>
                <w:sz w:val="16"/>
                <w:szCs w:val="16"/>
              </w:rPr>
            </w:pPr>
            <w:r>
              <w:rPr>
                <w:rFonts w:ascii="Arial" w:hAnsi="Arial" w:cs="Arial"/>
                <w:b/>
                <w:bCs/>
                <w:color w:val="FFFFFF"/>
                <w:sz w:val="16"/>
                <w:szCs w:val="16"/>
              </w:rPr>
              <w:t>Specification</w:t>
            </w:r>
            <w:r w:rsidRPr="00EF79F2">
              <w:rPr>
                <w:rFonts w:ascii="Arial" w:hAnsi="Arial" w:cs="Arial"/>
                <w:b/>
                <w:bCs/>
                <w:color w:val="FFFFFF"/>
                <w:sz w:val="16"/>
                <w:szCs w:val="16"/>
              </w:rPr>
              <w:t xml:space="preserve"> </w:t>
            </w:r>
          </w:p>
        </w:tc>
      </w:tr>
      <w:tr w:rsidR="00890C6F" w:rsidRPr="00EF79F2" w14:paraId="5B556610" w14:textId="77777777" w:rsidTr="00F029AC">
        <w:tc>
          <w:tcPr>
            <w:tcW w:w="2488"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60E" w14:textId="77777777" w:rsidR="00890C6F" w:rsidRPr="00EF79F2" w:rsidRDefault="00890C6F" w:rsidP="00F029AC">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Windows Edition</w:t>
            </w:r>
            <w:r w:rsidRPr="00EF79F2">
              <w:rPr>
                <w:rFonts w:ascii="Arial" w:hAnsi="Arial" w:cs="Arial"/>
                <w:color w:val="000000"/>
                <w:sz w:val="16"/>
                <w:szCs w:val="16"/>
              </w:rPr>
              <w:t xml:space="preserve"> </w:t>
            </w:r>
          </w:p>
        </w:tc>
        <w:tc>
          <w:tcPr>
            <w:tcW w:w="2512"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60F" w14:textId="77777777" w:rsidR="00890C6F" w:rsidRPr="00EF79F2" w:rsidRDefault="00890C6F" w:rsidP="00F029AC">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Windows Server 2012 R2 Standard</w:t>
            </w:r>
          </w:p>
        </w:tc>
      </w:tr>
      <w:tr w:rsidR="00890C6F" w:rsidRPr="00EF79F2" w14:paraId="5B556613" w14:textId="77777777" w:rsidTr="00F029AC">
        <w:tc>
          <w:tcPr>
            <w:tcW w:w="2488" w:type="pct"/>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5B556611" w14:textId="77777777" w:rsidR="00890C6F" w:rsidRPr="00EF79F2" w:rsidRDefault="00A83B5C" w:rsidP="00F029AC">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Architecture</w:t>
            </w:r>
          </w:p>
        </w:tc>
        <w:tc>
          <w:tcPr>
            <w:tcW w:w="2512" w:type="pct"/>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5B556612" w14:textId="77777777" w:rsidR="00890C6F" w:rsidRPr="00EF79F2" w:rsidRDefault="00A83B5C" w:rsidP="00F029AC">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64-bit</w:t>
            </w:r>
          </w:p>
        </w:tc>
      </w:tr>
      <w:tr w:rsidR="00890C6F" w:rsidRPr="00EF79F2" w14:paraId="5B556616" w14:textId="77777777" w:rsidTr="00F029AC">
        <w:tc>
          <w:tcPr>
            <w:tcW w:w="2488"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614" w14:textId="77777777" w:rsidR="00890C6F" w:rsidRPr="00EF79F2" w:rsidRDefault="00A83B5C" w:rsidP="00890C6F">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Domain</w:t>
            </w:r>
            <w:r w:rsidR="00890C6F" w:rsidRPr="00EF79F2">
              <w:rPr>
                <w:rFonts w:ascii="Arial" w:hAnsi="Arial" w:cs="Arial"/>
                <w:color w:val="000000"/>
                <w:sz w:val="16"/>
                <w:szCs w:val="16"/>
              </w:rPr>
              <w:t xml:space="preserve"> </w:t>
            </w:r>
          </w:p>
        </w:tc>
        <w:tc>
          <w:tcPr>
            <w:tcW w:w="2512"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615" w14:textId="77777777" w:rsidR="00890C6F" w:rsidRPr="00EF79F2" w:rsidRDefault="00132CF5" w:rsidP="00A83B5C">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n</w:t>
            </w:r>
            <w:r w:rsidR="00A83B5C">
              <w:rPr>
                <w:rFonts w:ascii="Arial" w:hAnsi="Arial" w:cs="Arial"/>
                <w:color w:val="000000"/>
                <w:sz w:val="16"/>
                <w:szCs w:val="16"/>
              </w:rPr>
              <w:t>orfolk.police.uk</w:t>
            </w:r>
          </w:p>
        </w:tc>
      </w:tr>
      <w:tr w:rsidR="00890C6F" w:rsidRPr="00EF79F2" w14:paraId="5B556619" w14:textId="77777777" w:rsidTr="00F029AC">
        <w:tc>
          <w:tcPr>
            <w:tcW w:w="2488" w:type="pct"/>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5B556617" w14:textId="77777777" w:rsidR="00890C6F" w:rsidRPr="00EF79F2" w:rsidRDefault="009548AB" w:rsidP="00F029AC">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System </w:t>
            </w:r>
            <w:r w:rsidR="00A83B5C">
              <w:rPr>
                <w:rFonts w:ascii="Arial" w:hAnsi="Arial" w:cs="Arial"/>
                <w:color w:val="000000"/>
                <w:sz w:val="16"/>
                <w:szCs w:val="16"/>
              </w:rPr>
              <w:t>Locale</w:t>
            </w:r>
          </w:p>
        </w:tc>
        <w:tc>
          <w:tcPr>
            <w:tcW w:w="2512" w:type="pct"/>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5B556618" w14:textId="77777777" w:rsidR="00890C6F" w:rsidRPr="00EF79F2" w:rsidRDefault="009548AB" w:rsidP="00F029AC">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en-GB</w:t>
            </w:r>
          </w:p>
        </w:tc>
      </w:tr>
      <w:tr w:rsidR="00890C6F" w:rsidRPr="00EF79F2" w14:paraId="5B55661C" w14:textId="77777777" w:rsidTr="00F029AC">
        <w:tc>
          <w:tcPr>
            <w:tcW w:w="2488"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61A" w14:textId="77777777" w:rsidR="00890C6F" w:rsidRPr="00EF79F2" w:rsidRDefault="00A83B5C" w:rsidP="00F029AC">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Processor scheduling</w:t>
            </w:r>
          </w:p>
        </w:tc>
        <w:tc>
          <w:tcPr>
            <w:tcW w:w="2512"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61B" w14:textId="77777777" w:rsidR="00890C6F" w:rsidRPr="00EF79F2" w:rsidRDefault="0036314F" w:rsidP="00F029AC">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Background S</w:t>
            </w:r>
            <w:r w:rsidR="00A83B5C">
              <w:rPr>
                <w:rFonts w:ascii="Arial" w:hAnsi="Arial" w:cs="Arial"/>
                <w:color w:val="000000"/>
                <w:sz w:val="16"/>
                <w:szCs w:val="16"/>
              </w:rPr>
              <w:t>ervices</w:t>
            </w:r>
          </w:p>
        </w:tc>
      </w:tr>
      <w:tr w:rsidR="00890C6F" w:rsidRPr="00EF79F2" w14:paraId="5B55661F" w14:textId="77777777" w:rsidTr="00F029AC">
        <w:tc>
          <w:tcPr>
            <w:tcW w:w="2488" w:type="pct"/>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5B55661D" w14:textId="77777777" w:rsidR="00890C6F" w:rsidRPr="00EF79F2" w:rsidRDefault="00A83B5C" w:rsidP="00F029AC">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Page File</w:t>
            </w:r>
            <w:r w:rsidR="003D1EAD">
              <w:rPr>
                <w:rFonts w:ascii="Arial" w:hAnsi="Arial" w:cs="Arial"/>
                <w:color w:val="000000"/>
                <w:sz w:val="16"/>
                <w:szCs w:val="16"/>
              </w:rPr>
              <w:t xml:space="preserve"> (fixed)</w:t>
            </w:r>
          </w:p>
        </w:tc>
        <w:tc>
          <w:tcPr>
            <w:tcW w:w="2512" w:type="pct"/>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5B55661E" w14:textId="77777777" w:rsidR="00890C6F" w:rsidRPr="00EF79F2" w:rsidRDefault="00A83B5C" w:rsidP="00F029AC">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2 GB</w:t>
            </w:r>
          </w:p>
        </w:tc>
      </w:tr>
      <w:tr w:rsidR="00A83B5C" w:rsidRPr="00EF79F2" w14:paraId="5B556622" w14:textId="77777777" w:rsidTr="00A83B5C">
        <w:tc>
          <w:tcPr>
            <w:tcW w:w="2488" w:type="pct"/>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B556620" w14:textId="77777777" w:rsidR="00A83B5C" w:rsidRDefault="009346FD" w:rsidP="00F029AC">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Power Options</w:t>
            </w:r>
          </w:p>
        </w:tc>
        <w:tc>
          <w:tcPr>
            <w:tcW w:w="2512" w:type="pct"/>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B556621" w14:textId="77777777" w:rsidR="00A83B5C" w:rsidRDefault="009346FD" w:rsidP="00F029AC">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High Performance</w:t>
            </w:r>
          </w:p>
        </w:tc>
      </w:tr>
      <w:tr w:rsidR="00A83B5C" w:rsidRPr="00EF79F2" w14:paraId="5B556625" w14:textId="77777777" w:rsidTr="00F029AC">
        <w:tc>
          <w:tcPr>
            <w:tcW w:w="2488" w:type="pct"/>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tcPr>
          <w:p w14:paraId="5B556623" w14:textId="77777777" w:rsidR="00A83B5C" w:rsidRDefault="009346FD" w:rsidP="00F029AC">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Additional </w:t>
            </w:r>
            <w:r w:rsidR="00A83B5C">
              <w:rPr>
                <w:rFonts w:ascii="Arial" w:hAnsi="Arial" w:cs="Arial"/>
                <w:color w:val="000000"/>
                <w:sz w:val="16"/>
                <w:szCs w:val="16"/>
              </w:rPr>
              <w:t>Features</w:t>
            </w:r>
          </w:p>
        </w:tc>
        <w:tc>
          <w:tcPr>
            <w:tcW w:w="2512" w:type="pct"/>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tcPr>
          <w:p w14:paraId="5B556624" w14:textId="77777777" w:rsidR="00A83B5C" w:rsidRDefault="0036314F" w:rsidP="00F029AC">
            <w:pPr>
              <w:pStyle w:val="NormalWeb"/>
              <w:spacing w:before="0" w:beforeAutospacing="0" w:after="0" w:afterAutospacing="0"/>
              <w:rPr>
                <w:rFonts w:ascii="Arial" w:hAnsi="Arial" w:cs="Arial"/>
                <w:color w:val="000000"/>
                <w:sz w:val="16"/>
                <w:szCs w:val="16"/>
              </w:rPr>
            </w:pPr>
            <w:r w:rsidRPr="0036314F">
              <w:rPr>
                <w:rFonts w:ascii="Arial" w:hAnsi="Arial" w:cs="Arial"/>
                <w:color w:val="000000"/>
                <w:sz w:val="16"/>
                <w:szCs w:val="16"/>
              </w:rPr>
              <w:t>.Net 3.5 Framework</w:t>
            </w:r>
            <w:r w:rsidR="005A3540">
              <w:rPr>
                <w:rFonts w:ascii="Arial" w:hAnsi="Arial" w:cs="Arial"/>
                <w:color w:val="000000"/>
                <w:sz w:val="16"/>
                <w:szCs w:val="16"/>
              </w:rPr>
              <w:t xml:space="preserve">, </w:t>
            </w:r>
            <w:r w:rsidR="00BE1D44">
              <w:rPr>
                <w:rFonts w:ascii="Arial" w:hAnsi="Arial" w:cs="Arial"/>
                <w:color w:val="000000"/>
                <w:sz w:val="16"/>
                <w:szCs w:val="16"/>
              </w:rPr>
              <w:t>Failover Clustering</w:t>
            </w:r>
          </w:p>
        </w:tc>
      </w:tr>
    </w:tbl>
    <w:p w14:paraId="5B556626" w14:textId="77777777" w:rsidR="00BE1D44" w:rsidRPr="00C91218" w:rsidRDefault="00C91218" w:rsidP="00BA628B">
      <w:pPr>
        <w:jc w:val="right"/>
      </w:pPr>
      <w:r w:rsidRPr="00BA628B">
        <w:rPr>
          <w:i/>
          <w:sz w:val="16"/>
          <w:szCs w:val="16"/>
        </w:rPr>
        <w:t>Review</w:t>
      </w:r>
      <w:r w:rsidR="00BE1D44" w:rsidRPr="00BA628B">
        <w:rPr>
          <w:i/>
          <w:sz w:val="16"/>
          <w:szCs w:val="16"/>
        </w:rPr>
        <w:t xml:space="preserve"> </w:t>
      </w:r>
      <w:bookmarkStart w:id="18" w:name="_Toc431471491"/>
      <w:r w:rsidRPr="00BA628B">
        <w:rPr>
          <w:i/>
          <w:sz w:val="16"/>
          <w:szCs w:val="16"/>
        </w:rPr>
        <w:t>Appendix</w:t>
      </w:r>
      <w:bookmarkEnd w:id="18"/>
      <w:r w:rsidRPr="00BA628B">
        <w:rPr>
          <w:i/>
          <w:sz w:val="16"/>
          <w:szCs w:val="16"/>
        </w:rPr>
        <w:t xml:space="preserve"> for</w:t>
      </w:r>
      <w:r w:rsidR="00BE1D44" w:rsidRPr="00BA628B">
        <w:rPr>
          <w:i/>
          <w:sz w:val="16"/>
          <w:szCs w:val="16"/>
        </w:rPr>
        <w:t xml:space="preserve"> script</w:t>
      </w:r>
      <w:r w:rsidRPr="00BA628B">
        <w:rPr>
          <w:i/>
          <w:sz w:val="16"/>
          <w:szCs w:val="16"/>
        </w:rPr>
        <w:t xml:space="preserve"> to test and configure necessary options and </w:t>
      </w:r>
      <w:r w:rsidR="003A5EDA">
        <w:rPr>
          <w:i/>
          <w:sz w:val="16"/>
          <w:szCs w:val="16"/>
        </w:rPr>
        <w:t xml:space="preserve">install additional </w:t>
      </w:r>
      <w:r w:rsidRPr="00BA628B">
        <w:rPr>
          <w:i/>
          <w:sz w:val="16"/>
          <w:szCs w:val="16"/>
        </w:rPr>
        <w:t>features.</w:t>
      </w:r>
    </w:p>
    <w:p w14:paraId="5B556627" w14:textId="77777777" w:rsidR="00EA075C" w:rsidRDefault="00EA075C" w:rsidP="00AA0707">
      <w:pPr>
        <w:pStyle w:val="Heading3"/>
      </w:pPr>
      <w:bookmarkStart w:id="19" w:name="_Toc452464936"/>
      <w:r>
        <w:t>Operating System and SQL Disk Configuration</w:t>
      </w:r>
      <w:bookmarkEnd w:id="19"/>
    </w:p>
    <w:p w14:paraId="5B556628" w14:textId="77777777" w:rsidR="00EA075C" w:rsidRDefault="00EA075C" w:rsidP="00EA075C">
      <w:pPr>
        <w:rPr>
          <w:lang w:val="en-US"/>
        </w:rPr>
      </w:pPr>
      <w:r>
        <w:rPr>
          <w:lang w:val="en-US"/>
        </w:rPr>
        <w:t xml:space="preserve">All instances of SQL use </w:t>
      </w:r>
      <w:r w:rsidR="003A5EDA">
        <w:rPr>
          <w:lang w:val="en-US"/>
        </w:rPr>
        <w:t>a standard</w:t>
      </w:r>
      <w:r>
        <w:rPr>
          <w:lang w:val="en-US"/>
        </w:rPr>
        <w:t xml:space="preserve"> disk layout, </w:t>
      </w:r>
      <w:r w:rsidRPr="00397FE5">
        <w:t>utilising</w:t>
      </w:r>
      <w:r>
        <w:rPr>
          <w:lang w:val="en-US"/>
        </w:rPr>
        <w:t xml:space="preserve"> </w:t>
      </w:r>
      <w:r w:rsidR="00397FE5">
        <w:rPr>
          <w:lang w:val="en-US"/>
        </w:rPr>
        <w:t xml:space="preserve">windows mount points to optimize the adding and extending of disk storage.  With the SQL service separate disks are provided for System, data, transaction logs, backups and temporary database.  </w:t>
      </w:r>
      <w:r w:rsidR="003A5EDA">
        <w:rPr>
          <w:lang w:val="en-US"/>
        </w:rPr>
        <w:t xml:space="preserve">The table below illustrates a typical </w:t>
      </w:r>
      <w:r w:rsidR="00397FE5">
        <w:rPr>
          <w:lang w:val="en-US"/>
        </w:rPr>
        <w:t>specificatio</w:t>
      </w:r>
      <w:r w:rsidR="0092544A">
        <w:rPr>
          <w:lang w:val="en-US"/>
        </w:rPr>
        <w:t>n for each SQL node</w:t>
      </w:r>
      <w:r w:rsidR="00397FE5">
        <w:rPr>
          <w:lang w:val="en-US"/>
        </w:rPr>
        <w:t>:</w:t>
      </w:r>
    </w:p>
    <w:tbl>
      <w:tblPr>
        <w:tblW w:w="5000" w:type="pct"/>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20"/>
        <w:gridCol w:w="1647"/>
        <w:gridCol w:w="1646"/>
        <w:gridCol w:w="1646"/>
        <w:gridCol w:w="2248"/>
      </w:tblGrid>
      <w:tr w:rsidR="00F86C35" w:rsidRPr="00EF79F2" w14:paraId="5B55662E" w14:textId="77777777" w:rsidTr="00BD3B73">
        <w:tc>
          <w:tcPr>
            <w:tcW w:w="1010" w:type="pct"/>
            <w:tcBorders>
              <w:top w:val="single" w:sz="8" w:space="0" w:color="A3A3A3"/>
              <w:left w:val="single" w:sz="8" w:space="0" w:color="A3A3A3"/>
              <w:bottom w:val="single" w:sz="8" w:space="0" w:color="A3A3A3"/>
              <w:right w:val="single" w:sz="8" w:space="0" w:color="A3A3A3"/>
            </w:tcBorders>
            <w:shd w:val="clear" w:color="auto" w:fill="4F81BD"/>
            <w:tcMar>
              <w:top w:w="80" w:type="dxa"/>
              <w:left w:w="80" w:type="dxa"/>
              <w:bottom w:w="80" w:type="dxa"/>
              <w:right w:w="80" w:type="dxa"/>
            </w:tcMar>
            <w:hideMark/>
          </w:tcPr>
          <w:p w14:paraId="5B556629" w14:textId="77777777" w:rsidR="00F86C35" w:rsidRPr="00EF79F2" w:rsidRDefault="00F86C35" w:rsidP="00F029AC">
            <w:pPr>
              <w:pStyle w:val="NormalWeb"/>
              <w:spacing w:before="0" w:beforeAutospacing="0" w:after="0" w:afterAutospacing="0"/>
              <w:rPr>
                <w:rFonts w:ascii="Arial" w:hAnsi="Arial" w:cs="Arial"/>
                <w:color w:val="FFFFFF"/>
                <w:sz w:val="16"/>
                <w:szCs w:val="16"/>
              </w:rPr>
            </w:pPr>
            <w:r>
              <w:rPr>
                <w:rFonts w:ascii="Arial" w:hAnsi="Arial" w:cs="Arial"/>
                <w:b/>
                <w:bCs/>
                <w:color w:val="FFFFFF"/>
                <w:sz w:val="16"/>
                <w:szCs w:val="16"/>
              </w:rPr>
              <w:t>Function</w:t>
            </w:r>
            <w:r w:rsidRPr="00EF79F2">
              <w:rPr>
                <w:rFonts w:ascii="Arial" w:hAnsi="Arial" w:cs="Arial"/>
                <w:b/>
                <w:bCs/>
                <w:color w:val="FFFFFF"/>
                <w:sz w:val="16"/>
                <w:szCs w:val="16"/>
              </w:rPr>
              <w:t xml:space="preserve"> </w:t>
            </w:r>
          </w:p>
        </w:tc>
        <w:tc>
          <w:tcPr>
            <w:tcW w:w="914" w:type="pct"/>
            <w:tcBorders>
              <w:top w:val="single" w:sz="8" w:space="0" w:color="A3A3A3"/>
              <w:left w:val="single" w:sz="8" w:space="0" w:color="A3A3A3"/>
              <w:bottom w:val="single" w:sz="8" w:space="0" w:color="A3A3A3"/>
              <w:right w:val="single" w:sz="8" w:space="0" w:color="A3A3A3"/>
            </w:tcBorders>
            <w:shd w:val="clear" w:color="auto" w:fill="4F81BD"/>
          </w:tcPr>
          <w:p w14:paraId="5B55662A" w14:textId="77777777" w:rsidR="00F86C35" w:rsidRDefault="00F86C35" w:rsidP="00BE2CA6">
            <w:pPr>
              <w:pStyle w:val="NormalWeb"/>
              <w:spacing w:before="0" w:beforeAutospacing="0" w:after="0" w:afterAutospacing="0"/>
              <w:ind w:left="57"/>
              <w:rPr>
                <w:rFonts w:ascii="Arial" w:hAnsi="Arial" w:cs="Arial"/>
                <w:b/>
                <w:bCs/>
                <w:color w:val="FFFFFF"/>
                <w:sz w:val="16"/>
                <w:szCs w:val="16"/>
              </w:rPr>
            </w:pPr>
            <w:r>
              <w:rPr>
                <w:rFonts w:ascii="Arial" w:hAnsi="Arial" w:cs="Arial"/>
                <w:b/>
                <w:bCs/>
                <w:color w:val="FFFFFF"/>
                <w:sz w:val="16"/>
                <w:szCs w:val="16"/>
              </w:rPr>
              <w:t>SCSI Controller</w:t>
            </w:r>
          </w:p>
        </w:tc>
        <w:tc>
          <w:tcPr>
            <w:tcW w:w="914" w:type="pct"/>
            <w:tcBorders>
              <w:top w:val="single" w:sz="8" w:space="0" w:color="A3A3A3"/>
              <w:left w:val="single" w:sz="8" w:space="0" w:color="A3A3A3"/>
              <w:bottom w:val="single" w:sz="8" w:space="0" w:color="A3A3A3"/>
              <w:right w:val="single" w:sz="8" w:space="0" w:color="A3A3A3"/>
            </w:tcBorders>
            <w:shd w:val="clear" w:color="auto" w:fill="4F81BD"/>
          </w:tcPr>
          <w:p w14:paraId="5B55662B" w14:textId="77777777" w:rsidR="00F86C35" w:rsidRDefault="00F86C35" w:rsidP="00BE2CA6">
            <w:pPr>
              <w:pStyle w:val="NormalWeb"/>
              <w:spacing w:before="0" w:beforeAutospacing="0" w:after="0" w:afterAutospacing="0"/>
              <w:ind w:left="57"/>
              <w:rPr>
                <w:rFonts w:ascii="Arial" w:hAnsi="Arial" w:cs="Arial"/>
                <w:b/>
                <w:bCs/>
                <w:color w:val="FFFFFF"/>
                <w:sz w:val="16"/>
                <w:szCs w:val="16"/>
              </w:rPr>
            </w:pPr>
            <w:r>
              <w:rPr>
                <w:rFonts w:ascii="Arial" w:hAnsi="Arial" w:cs="Arial"/>
                <w:b/>
                <w:bCs/>
                <w:color w:val="FFFFFF"/>
                <w:sz w:val="16"/>
                <w:szCs w:val="16"/>
              </w:rPr>
              <w:t>Size (GB)</w:t>
            </w:r>
          </w:p>
        </w:tc>
        <w:tc>
          <w:tcPr>
            <w:tcW w:w="914" w:type="pct"/>
            <w:tcBorders>
              <w:top w:val="single" w:sz="8" w:space="0" w:color="A3A3A3"/>
              <w:left w:val="single" w:sz="8" w:space="0" w:color="A3A3A3"/>
              <w:bottom w:val="single" w:sz="8" w:space="0" w:color="A3A3A3"/>
              <w:right w:val="single" w:sz="8" w:space="0" w:color="A3A3A3"/>
            </w:tcBorders>
            <w:shd w:val="clear" w:color="auto" w:fill="4F81BD"/>
          </w:tcPr>
          <w:p w14:paraId="5B55662C" w14:textId="77777777" w:rsidR="00F86C35" w:rsidRDefault="00F86C35" w:rsidP="00BE2CA6">
            <w:pPr>
              <w:pStyle w:val="NormalWeb"/>
              <w:spacing w:before="0" w:beforeAutospacing="0" w:after="0" w:afterAutospacing="0"/>
              <w:ind w:left="57"/>
              <w:rPr>
                <w:rFonts w:ascii="Arial" w:hAnsi="Arial" w:cs="Arial"/>
                <w:b/>
                <w:bCs/>
                <w:color w:val="FFFFFF"/>
                <w:sz w:val="16"/>
                <w:szCs w:val="16"/>
              </w:rPr>
            </w:pPr>
            <w:r>
              <w:rPr>
                <w:rFonts w:ascii="Arial" w:hAnsi="Arial" w:cs="Arial"/>
                <w:b/>
                <w:bCs/>
                <w:color w:val="FFFFFF"/>
                <w:sz w:val="16"/>
                <w:szCs w:val="16"/>
              </w:rPr>
              <w:t>Block Size</w:t>
            </w:r>
            <w:r w:rsidR="000C3C57">
              <w:rPr>
                <w:rFonts w:ascii="Arial" w:hAnsi="Arial" w:cs="Arial"/>
                <w:b/>
                <w:bCs/>
                <w:color w:val="FFFFFF"/>
                <w:sz w:val="16"/>
                <w:szCs w:val="16"/>
              </w:rPr>
              <w:t xml:space="preserve"> (k)</w:t>
            </w:r>
          </w:p>
        </w:tc>
        <w:tc>
          <w:tcPr>
            <w:tcW w:w="1248" w:type="pct"/>
            <w:tcBorders>
              <w:top w:val="single" w:sz="8" w:space="0" w:color="A3A3A3"/>
              <w:left w:val="single" w:sz="8" w:space="0" w:color="A3A3A3"/>
              <w:bottom w:val="single" w:sz="8" w:space="0" w:color="A3A3A3"/>
              <w:right w:val="single" w:sz="8" w:space="0" w:color="A3A3A3"/>
            </w:tcBorders>
            <w:shd w:val="clear" w:color="auto" w:fill="4F81BD"/>
            <w:tcMar>
              <w:top w:w="80" w:type="dxa"/>
              <w:left w:w="80" w:type="dxa"/>
              <w:bottom w:w="80" w:type="dxa"/>
              <w:right w:w="80" w:type="dxa"/>
            </w:tcMar>
            <w:hideMark/>
          </w:tcPr>
          <w:p w14:paraId="5B55662D" w14:textId="77777777" w:rsidR="00F86C35" w:rsidRPr="00EF79F2" w:rsidRDefault="00F86C35" w:rsidP="00F029AC">
            <w:pPr>
              <w:pStyle w:val="NormalWeb"/>
              <w:spacing w:before="0" w:beforeAutospacing="0" w:after="0" w:afterAutospacing="0"/>
              <w:rPr>
                <w:rFonts w:ascii="Arial" w:hAnsi="Arial" w:cs="Arial"/>
                <w:color w:val="FFFFFF"/>
                <w:sz w:val="16"/>
                <w:szCs w:val="16"/>
              </w:rPr>
            </w:pPr>
            <w:r>
              <w:rPr>
                <w:rFonts w:ascii="Arial" w:hAnsi="Arial" w:cs="Arial"/>
                <w:b/>
                <w:bCs/>
                <w:color w:val="FFFFFF"/>
                <w:sz w:val="16"/>
                <w:szCs w:val="16"/>
              </w:rPr>
              <w:t>Mount Path</w:t>
            </w:r>
            <w:r w:rsidRPr="00EF79F2">
              <w:rPr>
                <w:rFonts w:ascii="Arial" w:hAnsi="Arial" w:cs="Arial"/>
                <w:b/>
                <w:bCs/>
                <w:color w:val="FFFFFF"/>
                <w:sz w:val="16"/>
                <w:szCs w:val="16"/>
              </w:rPr>
              <w:t xml:space="preserve"> </w:t>
            </w:r>
          </w:p>
        </w:tc>
      </w:tr>
      <w:tr w:rsidR="00F86C35" w:rsidRPr="00EF79F2" w14:paraId="5B556634" w14:textId="77777777" w:rsidTr="00BD3B73">
        <w:tc>
          <w:tcPr>
            <w:tcW w:w="1010"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62F" w14:textId="77777777" w:rsidR="00F86C35" w:rsidRPr="00EF79F2" w:rsidRDefault="00F86C35" w:rsidP="00BE2CA6">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Operating System</w:t>
            </w:r>
            <w:r w:rsidRPr="00EF79F2">
              <w:rPr>
                <w:rFonts w:ascii="Arial" w:hAnsi="Arial" w:cs="Arial"/>
                <w:color w:val="000000"/>
                <w:sz w:val="16"/>
                <w:szCs w:val="16"/>
              </w:rPr>
              <w:t xml:space="preserve"> </w:t>
            </w:r>
          </w:p>
        </w:tc>
        <w:tc>
          <w:tcPr>
            <w:tcW w:w="914" w:type="pct"/>
            <w:tcBorders>
              <w:top w:val="single" w:sz="8" w:space="0" w:color="A3A3A3"/>
              <w:left w:val="single" w:sz="8" w:space="0" w:color="A3A3A3"/>
              <w:bottom w:val="single" w:sz="8" w:space="0" w:color="A3A3A3"/>
              <w:right w:val="single" w:sz="8" w:space="0" w:color="A3A3A3"/>
            </w:tcBorders>
          </w:tcPr>
          <w:p w14:paraId="5B556630" w14:textId="77777777" w:rsidR="00F86C35" w:rsidRDefault="00F86C35" w:rsidP="00BE2CA6">
            <w:pPr>
              <w:pStyle w:val="NormalWeb"/>
              <w:spacing w:before="0" w:beforeAutospacing="0" w:after="0" w:afterAutospacing="0"/>
              <w:ind w:left="57"/>
              <w:rPr>
                <w:rFonts w:ascii="Arial" w:hAnsi="Arial" w:cs="Arial"/>
                <w:color w:val="000000"/>
                <w:sz w:val="16"/>
                <w:szCs w:val="16"/>
              </w:rPr>
            </w:pPr>
            <w:r>
              <w:rPr>
                <w:rFonts w:ascii="Arial" w:hAnsi="Arial" w:cs="Arial"/>
                <w:color w:val="000000"/>
                <w:sz w:val="16"/>
                <w:szCs w:val="16"/>
              </w:rPr>
              <w:t>0</w:t>
            </w:r>
          </w:p>
        </w:tc>
        <w:tc>
          <w:tcPr>
            <w:tcW w:w="914" w:type="pct"/>
            <w:tcBorders>
              <w:top w:val="single" w:sz="8" w:space="0" w:color="A3A3A3"/>
              <w:left w:val="single" w:sz="8" w:space="0" w:color="A3A3A3"/>
              <w:bottom w:val="single" w:sz="8" w:space="0" w:color="A3A3A3"/>
              <w:right w:val="single" w:sz="8" w:space="0" w:color="A3A3A3"/>
            </w:tcBorders>
          </w:tcPr>
          <w:p w14:paraId="5B556631" w14:textId="77777777" w:rsidR="00F86C35" w:rsidRDefault="00F86C35" w:rsidP="00BE2CA6">
            <w:pPr>
              <w:pStyle w:val="NormalWeb"/>
              <w:spacing w:before="0" w:beforeAutospacing="0" w:after="0" w:afterAutospacing="0"/>
              <w:ind w:left="57"/>
              <w:rPr>
                <w:rFonts w:ascii="Arial" w:hAnsi="Arial" w:cs="Arial"/>
                <w:color w:val="000000"/>
                <w:sz w:val="16"/>
                <w:szCs w:val="16"/>
              </w:rPr>
            </w:pPr>
            <w:r>
              <w:rPr>
                <w:rFonts w:ascii="Arial" w:hAnsi="Arial" w:cs="Arial"/>
                <w:color w:val="000000"/>
                <w:sz w:val="16"/>
                <w:szCs w:val="16"/>
              </w:rPr>
              <w:t>60</w:t>
            </w:r>
          </w:p>
        </w:tc>
        <w:tc>
          <w:tcPr>
            <w:tcW w:w="914" w:type="pct"/>
            <w:tcBorders>
              <w:top w:val="single" w:sz="8" w:space="0" w:color="A3A3A3"/>
              <w:left w:val="single" w:sz="8" w:space="0" w:color="A3A3A3"/>
              <w:bottom w:val="single" w:sz="8" w:space="0" w:color="A3A3A3"/>
              <w:right w:val="single" w:sz="8" w:space="0" w:color="A3A3A3"/>
            </w:tcBorders>
          </w:tcPr>
          <w:p w14:paraId="5B556632" w14:textId="77777777" w:rsidR="00F86C35" w:rsidRPr="00EF79F2" w:rsidRDefault="000C3C57" w:rsidP="00BE2CA6">
            <w:pPr>
              <w:pStyle w:val="NormalWeb"/>
              <w:spacing w:before="0" w:beforeAutospacing="0" w:after="0" w:afterAutospacing="0"/>
              <w:ind w:left="57"/>
              <w:rPr>
                <w:rFonts w:ascii="Arial" w:hAnsi="Arial" w:cs="Arial"/>
                <w:color w:val="000000"/>
                <w:sz w:val="16"/>
                <w:szCs w:val="16"/>
              </w:rPr>
            </w:pPr>
            <w:r>
              <w:rPr>
                <w:rFonts w:ascii="Arial" w:hAnsi="Arial" w:cs="Arial"/>
                <w:color w:val="000000"/>
                <w:sz w:val="16"/>
                <w:szCs w:val="16"/>
              </w:rPr>
              <w:t>Default</w:t>
            </w:r>
          </w:p>
        </w:tc>
        <w:tc>
          <w:tcPr>
            <w:tcW w:w="1248"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633" w14:textId="77777777" w:rsidR="00F86C35" w:rsidRPr="00EF79F2" w:rsidRDefault="000C3C57" w:rsidP="00BE2CA6">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C:</w:t>
            </w:r>
          </w:p>
        </w:tc>
      </w:tr>
      <w:tr w:rsidR="00F86C35" w:rsidRPr="00EF79F2" w14:paraId="5B55663A" w14:textId="77777777" w:rsidTr="00BD3B73">
        <w:tc>
          <w:tcPr>
            <w:tcW w:w="1010" w:type="pct"/>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5B556635" w14:textId="77777777" w:rsidR="00F86C35" w:rsidRPr="00EF79F2" w:rsidRDefault="00F86C35" w:rsidP="00BE2CA6">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SQL System</w:t>
            </w:r>
          </w:p>
        </w:tc>
        <w:tc>
          <w:tcPr>
            <w:tcW w:w="914" w:type="pct"/>
            <w:tcBorders>
              <w:top w:val="single" w:sz="8" w:space="0" w:color="A3A3A3"/>
              <w:left w:val="single" w:sz="8" w:space="0" w:color="A3A3A3"/>
              <w:bottom w:val="single" w:sz="8" w:space="0" w:color="A3A3A3"/>
              <w:right w:val="single" w:sz="8" w:space="0" w:color="A3A3A3"/>
            </w:tcBorders>
            <w:shd w:val="clear" w:color="auto" w:fill="F2F2F2"/>
          </w:tcPr>
          <w:p w14:paraId="5B556636" w14:textId="77777777" w:rsidR="00F86C35" w:rsidRDefault="00F86C35" w:rsidP="00BE2CA6">
            <w:pPr>
              <w:pStyle w:val="NormalWeb"/>
              <w:spacing w:before="0" w:beforeAutospacing="0" w:after="0" w:afterAutospacing="0"/>
              <w:ind w:left="57"/>
              <w:rPr>
                <w:rFonts w:ascii="Arial" w:hAnsi="Arial" w:cs="Arial"/>
                <w:color w:val="000000"/>
                <w:sz w:val="16"/>
                <w:szCs w:val="16"/>
              </w:rPr>
            </w:pPr>
            <w:r>
              <w:rPr>
                <w:rFonts w:ascii="Arial" w:hAnsi="Arial" w:cs="Arial"/>
                <w:color w:val="000000"/>
                <w:sz w:val="16"/>
                <w:szCs w:val="16"/>
              </w:rPr>
              <w:t>0</w:t>
            </w:r>
          </w:p>
        </w:tc>
        <w:tc>
          <w:tcPr>
            <w:tcW w:w="914" w:type="pct"/>
            <w:tcBorders>
              <w:top w:val="single" w:sz="8" w:space="0" w:color="A3A3A3"/>
              <w:left w:val="single" w:sz="8" w:space="0" w:color="A3A3A3"/>
              <w:bottom w:val="single" w:sz="8" w:space="0" w:color="A3A3A3"/>
              <w:right w:val="single" w:sz="8" w:space="0" w:color="A3A3A3"/>
            </w:tcBorders>
            <w:shd w:val="clear" w:color="auto" w:fill="F2F2F2"/>
          </w:tcPr>
          <w:p w14:paraId="5B556637" w14:textId="77777777" w:rsidR="00F86C35" w:rsidRDefault="00F86C35" w:rsidP="00BE2CA6">
            <w:pPr>
              <w:pStyle w:val="NormalWeb"/>
              <w:spacing w:before="0" w:beforeAutospacing="0" w:after="0" w:afterAutospacing="0"/>
              <w:ind w:left="57"/>
              <w:rPr>
                <w:rFonts w:ascii="Arial" w:hAnsi="Arial" w:cs="Arial"/>
                <w:color w:val="000000"/>
                <w:sz w:val="16"/>
                <w:szCs w:val="16"/>
              </w:rPr>
            </w:pPr>
            <w:r>
              <w:rPr>
                <w:rFonts w:ascii="Arial" w:hAnsi="Arial" w:cs="Arial"/>
                <w:color w:val="000000"/>
                <w:sz w:val="16"/>
                <w:szCs w:val="16"/>
              </w:rPr>
              <w:t>10</w:t>
            </w:r>
          </w:p>
        </w:tc>
        <w:tc>
          <w:tcPr>
            <w:tcW w:w="914" w:type="pct"/>
            <w:tcBorders>
              <w:top w:val="single" w:sz="8" w:space="0" w:color="A3A3A3"/>
              <w:left w:val="single" w:sz="8" w:space="0" w:color="A3A3A3"/>
              <w:bottom w:val="single" w:sz="8" w:space="0" w:color="A3A3A3"/>
              <w:right w:val="single" w:sz="8" w:space="0" w:color="A3A3A3"/>
            </w:tcBorders>
            <w:shd w:val="clear" w:color="auto" w:fill="F2F2F2"/>
          </w:tcPr>
          <w:p w14:paraId="5B556638" w14:textId="77777777" w:rsidR="00F86C35" w:rsidRPr="00EF79F2" w:rsidRDefault="000C3C57" w:rsidP="00BE2CA6">
            <w:pPr>
              <w:pStyle w:val="NormalWeb"/>
              <w:spacing w:before="0" w:beforeAutospacing="0" w:after="0" w:afterAutospacing="0"/>
              <w:ind w:left="57"/>
              <w:rPr>
                <w:rFonts w:ascii="Arial" w:hAnsi="Arial" w:cs="Arial"/>
                <w:color w:val="000000"/>
                <w:sz w:val="16"/>
                <w:szCs w:val="16"/>
              </w:rPr>
            </w:pPr>
            <w:r>
              <w:rPr>
                <w:rFonts w:ascii="Arial" w:hAnsi="Arial" w:cs="Arial"/>
                <w:color w:val="000000"/>
                <w:sz w:val="16"/>
                <w:szCs w:val="16"/>
              </w:rPr>
              <w:t>64</w:t>
            </w:r>
          </w:p>
        </w:tc>
        <w:tc>
          <w:tcPr>
            <w:tcW w:w="1248" w:type="pct"/>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5B556639" w14:textId="77777777" w:rsidR="00F86C35" w:rsidRPr="00EF79F2" w:rsidRDefault="000C3C57" w:rsidP="00BE2CA6">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T:</w:t>
            </w:r>
          </w:p>
        </w:tc>
      </w:tr>
      <w:tr w:rsidR="00F86C35" w:rsidRPr="00EF79F2" w14:paraId="5B556640" w14:textId="77777777" w:rsidTr="00BD3B73">
        <w:tc>
          <w:tcPr>
            <w:tcW w:w="1010"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63B" w14:textId="77777777" w:rsidR="00F86C35" w:rsidRPr="00EF79F2" w:rsidRDefault="00F86C35" w:rsidP="00BE2CA6">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Backup</w:t>
            </w:r>
          </w:p>
        </w:tc>
        <w:tc>
          <w:tcPr>
            <w:tcW w:w="914" w:type="pct"/>
            <w:tcBorders>
              <w:top w:val="single" w:sz="8" w:space="0" w:color="A3A3A3"/>
              <w:left w:val="single" w:sz="8" w:space="0" w:color="A3A3A3"/>
              <w:bottom w:val="single" w:sz="8" w:space="0" w:color="A3A3A3"/>
              <w:right w:val="single" w:sz="8" w:space="0" w:color="A3A3A3"/>
            </w:tcBorders>
          </w:tcPr>
          <w:p w14:paraId="5B55663C" w14:textId="77777777" w:rsidR="00F86C35" w:rsidRDefault="00F86C35" w:rsidP="00BE2CA6">
            <w:pPr>
              <w:pStyle w:val="NormalWeb"/>
              <w:spacing w:before="0" w:beforeAutospacing="0" w:after="0" w:afterAutospacing="0"/>
              <w:ind w:left="57"/>
              <w:rPr>
                <w:rFonts w:ascii="Arial" w:hAnsi="Arial" w:cs="Arial"/>
                <w:color w:val="000000"/>
                <w:sz w:val="16"/>
                <w:szCs w:val="16"/>
              </w:rPr>
            </w:pPr>
            <w:r>
              <w:rPr>
                <w:rFonts w:ascii="Arial" w:hAnsi="Arial" w:cs="Arial"/>
                <w:color w:val="000000"/>
                <w:sz w:val="16"/>
                <w:szCs w:val="16"/>
              </w:rPr>
              <w:t>1</w:t>
            </w:r>
          </w:p>
        </w:tc>
        <w:tc>
          <w:tcPr>
            <w:tcW w:w="914" w:type="pct"/>
            <w:tcBorders>
              <w:top w:val="single" w:sz="8" w:space="0" w:color="A3A3A3"/>
              <w:left w:val="single" w:sz="8" w:space="0" w:color="A3A3A3"/>
              <w:bottom w:val="single" w:sz="8" w:space="0" w:color="A3A3A3"/>
              <w:right w:val="single" w:sz="8" w:space="0" w:color="A3A3A3"/>
            </w:tcBorders>
          </w:tcPr>
          <w:p w14:paraId="5B55663D" w14:textId="77777777" w:rsidR="00F86C35" w:rsidRDefault="00F86C35" w:rsidP="00BE2CA6">
            <w:pPr>
              <w:pStyle w:val="NormalWeb"/>
              <w:spacing w:before="0" w:beforeAutospacing="0" w:after="0" w:afterAutospacing="0"/>
              <w:ind w:left="57"/>
              <w:rPr>
                <w:rFonts w:ascii="Arial" w:hAnsi="Arial" w:cs="Arial"/>
                <w:color w:val="000000"/>
                <w:sz w:val="16"/>
                <w:szCs w:val="16"/>
              </w:rPr>
            </w:pPr>
            <w:r>
              <w:rPr>
                <w:rFonts w:ascii="Arial" w:hAnsi="Arial" w:cs="Arial"/>
                <w:color w:val="000000"/>
                <w:sz w:val="16"/>
                <w:szCs w:val="16"/>
              </w:rPr>
              <w:t>250</w:t>
            </w:r>
          </w:p>
        </w:tc>
        <w:tc>
          <w:tcPr>
            <w:tcW w:w="914" w:type="pct"/>
            <w:tcBorders>
              <w:top w:val="single" w:sz="8" w:space="0" w:color="A3A3A3"/>
              <w:left w:val="single" w:sz="8" w:space="0" w:color="A3A3A3"/>
              <w:bottom w:val="single" w:sz="8" w:space="0" w:color="A3A3A3"/>
              <w:right w:val="single" w:sz="8" w:space="0" w:color="A3A3A3"/>
            </w:tcBorders>
          </w:tcPr>
          <w:p w14:paraId="5B55663E" w14:textId="77777777" w:rsidR="00F86C35" w:rsidRPr="00EF79F2" w:rsidRDefault="000C3C57" w:rsidP="00BE2CA6">
            <w:pPr>
              <w:pStyle w:val="NormalWeb"/>
              <w:spacing w:before="0" w:beforeAutospacing="0" w:after="0" w:afterAutospacing="0"/>
              <w:ind w:left="57"/>
              <w:rPr>
                <w:rFonts w:ascii="Arial" w:hAnsi="Arial" w:cs="Arial"/>
                <w:color w:val="000000"/>
                <w:sz w:val="16"/>
                <w:szCs w:val="16"/>
              </w:rPr>
            </w:pPr>
            <w:r>
              <w:rPr>
                <w:rFonts w:ascii="Arial" w:hAnsi="Arial" w:cs="Arial"/>
                <w:color w:val="000000"/>
                <w:sz w:val="16"/>
                <w:szCs w:val="16"/>
              </w:rPr>
              <w:t>64</w:t>
            </w:r>
          </w:p>
        </w:tc>
        <w:tc>
          <w:tcPr>
            <w:tcW w:w="1248"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63F" w14:textId="77777777" w:rsidR="00F86C35" w:rsidRPr="00EF79F2" w:rsidRDefault="000C3C57" w:rsidP="00BE2CA6">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T:\Data_X\backup_01</w:t>
            </w:r>
          </w:p>
        </w:tc>
      </w:tr>
      <w:tr w:rsidR="00F86C35" w:rsidRPr="00EF79F2" w14:paraId="5B556646" w14:textId="77777777" w:rsidTr="00BD3B73">
        <w:tc>
          <w:tcPr>
            <w:tcW w:w="1010" w:type="pct"/>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5B556641" w14:textId="77777777" w:rsidR="00F86C35" w:rsidRPr="00EF79F2" w:rsidRDefault="00F86C35" w:rsidP="00BE2CA6">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Data</w:t>
            </w:r>
          </w:p>
        </w:tc>
        <w:tc>
          <w:tcPr>
            <w:tcW w:w="914" w:type="pct"/>
            <w:tcBorders>
              <w:top w:val="single" w:sz="8" w:space="0" w:color="A3A3A3"/>
              <w:left w:val="single" w:sz="8" w:space="0" w:color="A3A3A3"/>
              <w:bottom w:val="single" w:sz="8" w:space="0" w:color="A3A3A3"/>
              <w:right w:val="single" w:sz="8" w:space="0" w:color="A3A3A3"/>
            </w:tcBorders>
            <w:shd w:val="clear" w:color="auto" w:fill="F2F2F2"/>
          </w:tcPr>
          <w:p w14:paraId="5B556642" w14:textId="77777777" w:rsidR="00F86C35" w:rsidRDefault="00F86C35" w:rsidP="00BE2CA6">
            <w:pPr>
              <w:pStyle w:val="NormalWeb"/>
              <w:spacing w:before="0" w:beforeAutospacing="0" w:after="0" w:afterAutospacing="0"/>
              <w:ind w:left="57"/>
              <w:rPr>
                <w:rFonts w:ascii="Arial" w:hAnsi="Arial" w:cs="Arial"/>
                <w:color w:val="000000"/>
                <w:sz w:val="16"/>
                <w:szCs w:val="16"/>
              </w:rPr>
            </w:pPr>
            <w:r>
              <w:rPr>
                <w:rFonts w:ascii="Arial" w:hAnsi="Arial" w:cs="Arial"/>
                <w:color w:val="000000"/>
                <w:sz w:val="16"/>
                <w:szCs w:val="16"/>
              </w:rPr>
              <w:t>1</w:t>
            </w:r>
          </w:p>
        </w:tc>
        <w:tc>
          <w:tcPr>
            <w:tcW w:w="914" w:type="pct"/>
            <w:tcBorders>
              <w:top w:val="single" w:sz="8" w:space="0" w:color="A3A3A3"/>
              <w:left w:val="single" w:sz="8" w:space="0" w:color="A3A3A3"/>
              <w:bottom w:val="single" w:sz="8" w:space="0" w:color="A3A3A3"/>
              <w:right w:val="single" w:sz="8" w:space="0" w:color="A3A3A3"/>
            </w:tcBorders>
            <w:shd w:val="clear" w:color="auto" w:fill="F2F2F2"/>
          </w:tcPr>
          <w:p w14:paraId="5B556643" w14:textId="77777777" w:rsidR="00F86C35" w:rsidRDefault="00F86C35" w:rsidP="00BE2CA6">
            <w:pPr>
              <w:pStyle w:val="NormalWeb"/>
              <w:spacing w:before="0" w:beforeAutospacing="0" w:after="0" w:afterAutospacing="0"/>
              <w:ind w:left="57"/>
              <w:rPr>
                <w:rFonts w:ascii="Arial" w:hAnsi="Arial" w:cs="Arial"/>
                <w:color w:val="000000"/>
                <w:sz w:val="16"/>
                <w:szCs w:val="16"/>
              </w:rPr>
            </w:pPr>
            <w:r>
              <w:rPr>
                <w:rFonts w:ascii="Arial" w:hAnsi="Arial" w:cs="Arial"/>
                <w:color w:val="000000"/>
                <w:sz w:val="16"/>
                <w:szCs w:val="16"/>
              </w:rPr>
              <w:t>251</w:t>
            </w:r>
          </w:p>
        </w:tc>
        <w:tc>
          <w:tcPr>
            <w:tcW w:w="914" w:type="pct"/>
            <w:tcBorders>
              <w:top w:val="single" w:sz="8" w:space="0" w:color="A3A3A3"/>
              <w:left w:val="single" w:sz="8" w:space="0" w:color="A3A3A3"/>
              <w:bottom w:val="single" w:sz="8" w:space="0" w:color="A3A3A3"/>
              <w:right w:val="single" w:sz="8" w:space="0" w:color="A3A3A3"/>
            </w:tcBorders>
            <w:shd w:val="clear" w:color="auto" w:fill="F2F2F2"/>
          </w:tcPr>
          <w:p w14:paraId="5B556644" w14:textId="77777777" w:rsidR="00F86C35" w:rsidRPr="00EF79F2" w:rsidRDefault="000C3C57" w:rsidP="00BE2CA6">
            <w:pPr>
              <w:pStyle w:val="NormalWeb"/>
              <w:spacing w:before="0" w:beforeAutospacing="0" w:after="0" w:afterAutospacing="0"/>
              <w:ind w:left="57"/>
              <w:rPr>
                <w:rFonts w:ascii="Arial" w:hAnsi="Arial" w:cs="Arial"/>
                <w:color w:val="000000"/>
                <w:sz w:val="16"/>
                <w:szCs w:val="16"/>
              </w:rPr>
            </w:pPr>
            <w:r>
              <w:rPr>
                <w:rFonts w:ascii="Arial" w:hAnsi="Arial" w:cs="Arial"/>
                <w:color w:val="000000"/>
                <w:sz w:val="16"/>
                <w:szCs w:val="16"/>
              </w:rPr>
              <w:t>64</w:t>
            </w:r>
          </w:p>
        </w:tc>
        <w:tc>
          <w:tcPr>
            <w:tcW w:w="1248" w:type="pct"/>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5B556645" w14:textId="77777777" w:rsidR="00F86C35" w:rsidRPr="00EF79F2" w:rsidRDefault="000C3C57" w:rsidP="00BE2CA6">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T:\Data_X\data_01</w:t>
            </w:r>
          </w:p>
        </w:tc>
      </w:tr>
      <w:tr w:rsidR="00F86C35" w:rsidRPr="00EF79F2" w14:paraId="5B55664C" w14:textId="77777777" w:rsidTr="00BD3B73">
        <w:tc>
          <w:tcPr>
            <w:tcW w:w="1010"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647" w14:textId="77777777" w:rsidR="00F86C35" w:rsidRPr="00EF79F2" w:rsidRDefault="00F86C35" w:rsidP="00BE2CA6">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Data</w:t>
            </w:r>
          </w:p>
        </w:tc>
        <w:tc>
          <w:tcPr>
            <w:tcW w:w="914" w:type="pct"/>
            <w:tcBorders>
              <w:top w:val="single" w:sz="8" w:space="0" w:color="A3A3A3"/>
              <w:left w:val="single" w:sz="8" w:space="0" w:color="A3A3A3"/>
              <w:bottom w:val="single" w:sz="8" w:space="0" w:color="A3A3A3"/>
              <w:right w:val="single" w:sz="8" w:space="0" w:color="A3A3A3"/>
            </w:tcBorders>
          </w:tcPr>
          <w:p w14:paraId="5B556648" w14:textId="77777777" w:rsidR="00F86C35" w:rsidRDefault="00F86C35" w:rsidP="00BE2CA6">
            <w:pPr>
              <w:pStyle w:val="NormalWeb"/>
              <w:spacing w:before="0" w:beforeAutospacing="0" w:after="0" w:afterAutospacing="0"/>
              <w:ind w:left="57"/>
              <w:rPr>
                <w:rFonts w:ascii="Arial" w:hAnsi="Arial" w:cs="Arial"/>
                <w:color w:val="000000"/>
                <w:sz w:val="16"/>
                <w:szCs w:val="16"/>
              </w:rPr>
            </w:pPr>
            <w:r>
              <w:rPr>
                <w:rFonts w:ascii="Arial" w:hAnsi="Arial" w:cs="Arial"/>
                <w:color w:val="000000"/>
                <w:sz w:val="16"/>
                <w:szCs w:val="16"/>
              </w:rPr>
              <w:t>1</w:t>
            </w:r>
          </w:p>
        </w:tc>
        <w:tc>
          <w:tcPr>
            <w:tcW w:w="914" w:type="pct"/>
            <w:tcBorders>
              <w:top w:val="single" w:sz="8" w:space="0" w:color="A3A3A3"/>
              <w:left w:val="single" w:sz="8" w:space="0" w:color="A3A3A3"/>
              <w:bottom w:val="single" w:sz="8" w:space="0" w:color="A3A3A3"/>
              <w:right w:val="single" w:sz="8" w:space="0" w:color="A3A3A3"/>
            </w:tcBorders>
          </w:tcPr>
          <w:p w14:paraId="5B556649" w14:textId="77777777" w:rsidR="00F86C35" w:rsidRDefault="00F86C35" w:rsidP="00BE2CA6">
            <w:pPr>
              <w:pStyle w:val="NormalWeb"/>
              <w:spacing w:before="0" w:beforeAutospacing="0" w:after="0" w:afterAutospacing="0"/>
              <w:ind w:left="57"/>
              <w:rPr>
                <w:rFonts w:ascii="Arial" w:hAnsi="Arial" w:cs="Arial"/>
                <w:color w:val="000000"/>
                <w:sz w:val="16"/>
                <w:szCs w:val="16"/>
              </w:rPr>
            </w:pPr>
            <w:r>
              <w:rPr>
                <w:rFonts w:ascii="Arial" w:hAnsi="Arial" w:cs="Arial"/>
                <w:color w:val="000000"/>
                <w:sz w:val="16"/>
                <w:szCs w:val="16"/>
              </w:rPr>
              <w:t>252</w:t>
            </w:r>
          </w:p>
        </w:tc>
        <w:tc>
          <w:tcPr>
            <w:tcW w:w="914" w:type="pct"/>
            <w:tcBorders>
              <w:top w:val="single" w:sz="8" w:space="0" w:color="A3A3A3"/>
              <w:left w:val="single" w:sz="8" w:space="0" w:color="A3A3A3"/>
              <w:bottom w:val="single" w:sz="8" w:space="0" w:color="A3A3A3"/>
              <w:right w:val="single" w:sz="8" w:space="0" w:color="A3A3A3"/>
            </w:tcBorders>
          </w:tcPr>
          <w:p w14:paraId="5B55664A" w14:textId="77777777" w:rsidR="00F86C35" w:rsidRPr="00EF79F2" w:rsidRDefault="000C3C57" w:rsidP="00BE2CA6">
            <w:pPr>
              <w:pStyle w:val="NormalWeb"/>
              <w:spacing w:before="0" w:beforeAutospacing="0" w:after="0" w:afterAutospacing="0"/>
              <w:ind w:left="57"/>
              <w:rPr>
                <w:rFonts w:ascii="Arial" w:hAnsi="Arial" w:cs="Arial"/>
                <w:color w:val="000000"/>
                <w:sz w:val="16"/>
                <w:szCs w:val="16"/>
              </w:rPr>
            </w:pPr>
            <w:r>
              <w:rPr>
                <w:rFonts w:ascii="Arial" w:hAnsi="Arial" w:cs="Arial"/>
                <w:color w:val="000000"/>
                <w:sz w:val="16"/>
                <w:szCs w:val="16"/>
              </w:rPr>
              <w:t>64</w:t>
            </w:r>
          </w:p>
        </w:tc>
        <w:tc>
          <w:tcPr>
            <w:tcW w:w="1248"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64B" w14:textId="77777777" w:rsidR="00F86C35" w:rsidRPr="00EF79F2" w:rsidRDefault="000C3C57" w:rsidP="00BE2CA6">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T:\Data_X\data_02</w:t>
            </w:r>
          </w:p>
        </w:tc>
      </w:tr>
      <w:tr w:rsidR="00F86C35" w:rsidRPr="00EF79F2" w14:paraId="5B556652" w14:textId="77777777" w:rsidTr="00BD3B73">
        <w:tc>
          <w:tcPr>
            <w:tcW w:w="1010" w:type="pct"/>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5B55664D" w14:textId="77777777" w:rsidR="00F86C35" w:rsidRPr="00EF79F2" w:rsidRDefault="00F86C35" w:rsidP="00BE2CA6">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Transaction Log</w:t>
            </w:r>
          </w:p>
        </w:tc>
        <w:tc>
          <w:tcPr>
            <w:tcW w:w="914" w:type="pct"/>
            <w:tcBorders>
              <w:top w:val="single" w:sz="8" w:space="0" w:color="A3A3A3"/>
              <w:left w:val="single" w:sz="8" w:space="0" w:color="A3A3A3"/>
              <w:bottom w:val="single" w:sz="8" w:space="0" w:color="A3A3A3"/>
              <w:right w:val="single" w:sz="8" w:space="0" w:color="A3A3A3"/>
            </w:tcBorders>
            <w:shd w:val="clear" w:color="auto" w:fill="F2F2F2"/>
          </w:tcPr>
          <w:p w14:paraId="5B55664E" w14:textId="77777777" w:rsidR="00F86C35" w:rsidRDefault="00F86C35" w:rsidP="00BE2CA6">
            <w:pPr>
              <w:pStyle w:val="NormalWeb"/>
              <w:spacing w:before="0" w:beforeAutospacing="0" w:after="0" w:afterAutospacing="0"/>
              <w:ind w:left="57"/>
              <w:rPr>
                <w:rFonts w:ascii="Arial" w:hAnsi="Arial" w:cs="Arial"/>
                <w:color w:val="000000"/>
                <w:sz w:val="16"/>
                <w:szCs w:val="16"/>
              </w:rPr>
            </w:pPr>
            <w:r>
              <w:rPr>
                <w:rFonts w:ascii="Arial" w:hAnsi="Arial" w:cs="Arial"/>
                <w:color w:val="000000"/>
                <w:sz w:val="16"/>
                <w:szCs w:val="16"/>
              </w:rPr>
              <w:t>2</w:t>
            </w:r>
          </w:p>
        </w:tc>
        <w:tc>
          <w:tcPr>
            <w:tcW w:w="914" w:type="pct"/>
            <w:tcBorders>
              <w:top w:val="single" w:sz="8" w:space="0" w:color="A3A3A3"/>
              <w:left w:val="single" w:sz="8" w:space="0" w:color="A3A3A3"/>
              <w:bottom w:val="single" w:sz="8" w:space="0" w:color="A3A3A3"/>
              <w:right w:val="single" w:sz="8" w:space="0" w:color="A3A3A3"/>
            </w:tcBorders>
            <w:shd w:val="clear" w:color="auto" w:fill="F2F2F2"/>
          </w:tcPr>
          <w:p w14:paraId="5B55664F" w14:textId="77777777" w:rsidR="00F86C35" w:rsidRDefault="000C3C57" w:rsidP="00BE2CA6">
            <w:pPr>
              <w:pStyle w:val="NormalWeb"/>
              <w:spacing w:before="0" w:beforeAutospacing="0" w:after="0" w:afterAutospacing="0"/>
              <w:ind w:left="57"/>
              <w:rPr>
                <w:rFonts w:ascii="Arial" w:hAnsi="Arial" w:cs="Arial"/>
                <w:color w:val="000000"/>
                <w:sz w:val="16"/>
                <w:szCs w:val="16"/>
              </w:rPr>
            </w:pPr>
            <w:r>
              <w:rPr>
                <w:rFonts w:ascii="Arial" w:hAnsi="Arial" w:cs="Arial"/>
                <w:color w:val="000000"/>
                <w:sz w:val="16"/>
                <w:szCs w:val="16"/>
              </w:rPr>
              <w:t>91</w:t>
            </w:r>
          </w:p>
        </w:tc>
        <w:tc>
          <w:tcPr>
            <w:tcW w:w="914" w:type="pct"/>
            <w:tcBorders>
              <w:top w:val="single" w:sz="8" w:space="0" w:color="A3A3A3"/>
              <w:left w:val="single" w:sz="8" w:space="0" w:color="A3A3A3"/>
              <w:bottom w:val="single" w:sz="8" w:space="0" w:color="A3A3A3"/>
              <w:right w:val="single" w:sz="8" w:space="0" w:color="A3A3A3"/>
            </w:tcBorders>
            <w:shd w:val="clear" w:color="auto" w:fill="F2F2F2"/>
          </w:tcPr>
          <w:p w14:paraId="5B556650" w14:textId="77777777" w:rsidR="00F86C35" w:rsidRPr="00EF79F2" w:rsidRDefault="000C3C57" w:rsidP="00BE2CA6">
            <w:pPr>
              <w:pStyle w:val="NormalWeb"/>
              <w:spacing w:before="0" w:beforeAutospacing="0" w:after="0" w:afterAutospacing="0"/>
              <w:ind w:left="57"/>
              <w:rPr>
                <w:rFonts w:ascii="Arial" w:hAnsi="Arial" w:cs="Arial"/>
                <w:color w:val="000000"/>
                <w:sz w:val="16"/>
                <w:szCs w:val="16"/>
              </w:rPr>
            </w:pPr>
            <w:r>
              <w:rPr>
                <w:rFonts w:ascii="Arial" w:hAnsi="Arial" w:cs="Arial"/>
                <w:color w:val="000000"/>
                <w:sz w:val="16"/>
                <w:szCs w:val="16"/>
              </w:rPr>
              <w:t>64</w:t>
            </w:r>
          </w:p>
        </w:tc>
        <w:tc>
          <w:tcPr>
            <w:tcW w:w="1248" w:type="pct"/>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5B556651" w14:textId="77777777" w:rsidR="00F86C35" w:rsidRPr="00EF79F2" w:rsidRDefault="000C3C57" w:rsidP="00BE2CA6">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T:\Data_X\tLog_01</w:t>
            </w:r>
          </w:p>
        </w:tc>
      </w:tr>
      <w:tr w:rsidR="00F86C35" w14:paraId="5B556658" w14:textId="77777777" w:rsidTr="00BD3B73">
        <w:tc>
          <w:tcPr>
            <w:tcW w:w="1010" w:type="pct"/>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B556653" w14:textId="77777777" w:rsidR="00F86C35" w:rsidRDefault="00F86C35" w:rsidP="00BE2CA6">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Transaction Log</w:t>
            </w:r>
          </w:p>
        </w:tc>
        <w:tc>
          <w:tcPr>
            <w:tcW w:w="914" w:type="pct"/>
            <w:tcBorders>
              <w:top w:val="single" w:sz="8" w:space="0" w:color="A3A3A3"/>
              <w:left w:val="single" w:sz="8" w:space="0" w:color="A3A3A3"/>
              <w:bottom w:val="single" w:sz="8" w:space="0" w:color="A3A3A3"/>
              <w:right w:val="single" w:sz="8" w:space="0" w:color="A3A3A3"/>
            </w:tcBorders>
          </w:tcPr>
          <w:p w14:paraId="5B556654" w14:textId="77777777" w:rsidR="00F86C35" w:rsidRDefault="00F86C35" w:rsidP="00BE2CA6">
            <w:pPr>
              <w:pStyle w:val="NormalWeb"/>
              <w:spacing w:before="0" w:beforeAutospacing="0" w:after="0" w:afterAutospacing="0"/>
              <w:ind w:left="57"/>
              <w:rPr>
                <w:rFonts w:ascii="Arial" w:hAnsi="Arial" w:cs="Arial"/>
                <w:color w:val="000000"/>
                <w:sz w:val="16"/>
                <w:szCs w:val="16"/>
              </w:rPr>
            </w:pPr>
            <w:r>
              <w:rPr>
                <w:rFonts w:ascii="Arial" w:hAnsi="Arial" w:cs="Arial"/>
                <w:color w:val="000000"/>
                <w:sz w:val="16"/>
                <w:szCs w:val="16"/>
              </w:rPr>
              <w:t>2</w:t>
            </w:r>
          </w:p>
        </w:tc>
        <w:tc>
          <w:tcPr>
            <w:tcW w:w="914" w:type="pct"/>
            <w:tcBorders>
              <w:top w:val="single" w:sz="8" w:space="0" w:color="A3A3A3"/>
              <w:left w:val="single" w:sz="8" w:space="0" w:color="A3A3A3"/>
              <w:bottom w:val="single" w:sz="8" w:space="0" w:color="A3A3A3"/>
              <w:right w:val="single" w:sz="8" w:space="0" w:color="A3A3A3"/>
            </w:tcBorders>
          </w:tcPr>
          <w:p w14:paraId="5B556655" w14:textId="77777777" w:rsidR="00F86C35" w:rsidRDefault="000C3C57" w:rsidP="00BE2CA6">
            <w:pPr>
              <w:pStyle w:val="NormalWeb"/>
              <w:spacing w:before="0" w:beforeAutospacing="0" w:after="0" w:afterAutospacing="0"/>
              <w:ind w:left="57"/>
              <w:rPr>
                <w:rFonts w:ascii="Arial" w:hAnsi="Arial" w:cs="Arial"/>
                <w:color w:val="000000"/>
                <w:sz w:val="16"/>
                <w:szCs w:val="16"/>
              </w:rPr>
            </w:pPr>
            <w:r>
              <w:rPr>
                <w:rFonts w:ascii="Arial" w:hAnsi="Arial" w:cs="Arial"/>
                <w:color w:val="000000"/>
                <w:sz w:val="16"/>
                <w:szCs w:val="16"/>
              </w:rPr>
              <w:t>92</w:t>
            </w:r>
          </w:p>
        </w:tc>
        <w:tc>
          <w:tcPr>
            <w:tcW w:w="914" w:type="pct"/>
            <w:tcBorders>
              <w:top w:val="single" w:sz="8" w:space="0" w:color="A3A3A3"/>
              <w:left w:val="single" w:sz="8" w:space="0" w:color="A3A3A3"/>
              <w:bottom w:val="single" w:sz="8" w:space="0" w:color="A3A3A3"/>
              <w:right w:val="single" w:sz="8" w:space="0" w:color="A3A3A3"/>
            </w:tcBorders>
          </w:tcPr>
          <w:p w14:paraId="5B556656" w14:textId="77777777" w:rsidR="00F86C35" w:rsidRDefault="000C3C57" w:rsidP="00BE2CA6">
            <w:pPr>
              <w:pStyle w:val="NormalWeb"/>
              <w:spacing w:before="0" w:beforeAutospacing="0" w:after="0" w:afterAutospacing="0"/>
              <w:ind w:left="57"/>
              <w:rPr>
                <w:rFonts w:ascii="Arial" w:hAnsi="Arial" w:cs="Arial"/>
                <w:color w:val="000000"/>
                <w:sz w:val="16"/>
                <w:szCs w:val="16"/>
              </w:rPr>
            </w:pPr>
            <w:r>
              <w:rPr>
                <w:rFonts w:ascii="Arial" w:hAnsi="Arial" w:cs="Arial"/>
                <w:color w:val="000000"/>
                <w:sz w:val="16"/>
                <w:szCs w:val="16"/>
              </w:rPr>
              <w:t>64</w:t>
            </w:r>
          </w:p>
        </w:tc>
        <w:tc>
          <w:tcPr>
            <w:tcW w:w="1248" w:type="pct"/>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B556657" w14:textId="77777777" w:rsidR="00F86C35" w:rsidRDefault="000C3C57" w:rsidP="00BE2CA6">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T:\Data_X\tLog_02</w:t>
            </w:r>
          </w:p>
        </w:tc>
      </w:tr>
      <w:tr w:rsidR="00F86C35" w14:paraId="5B55665E" w14:textId="77777777" w:rsidTr="00BD3B73">
        <w:tc>
          <w:tcPr>
            <w:tcW w:w="1010" w:type="pct"/>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tcPr>
          <w:p w14:paraId="5B556659" w14:textId="77777777" w:rsidR="00F86C35" w:rsidRDefault="00F86C35" w:rsidP="00BE2CA6">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Temporary Database</w:t>
            </w:r>
          </w:p>
        </w:tc>
        <w:tc>
          <w:tcPr>
            <w:tcW w:w="914" w:type="pct"/>
            <w:tcBorders>
              <w:top w:val="single" w:sz="8" w:space="0" w:color="A3A3A3"/>
              <w:left w:val="single" w:sz="8" w:space="0" w:color="A3A3A3"/>
              <w:bottom w:val="single" w:sz="8" w:space="0" w:color="A3A3A3"/>
              <w:right w:val="single" w:sz="8" w:space="0" w:color="A3A3A3"/>
            </w:tcBorders>
            <w:shd w:val="clear" w:color="auto" w:fill="F2F2F2"/>
          </w:tcPr>
          <w:p w14:paraId="5B55665A" w14:textId="77777777" w:rsidR="00F86C35" w:rsidRPr="0036314F" w:rsidRDefault="00F86C35" w:rsidP="00BE2CA6">
            <w:pPr>
              <w:pStyle w:val="NormalWeb"/>
              <w:spacing w:before="0" w:beforeAutospacing="0" w:after="0" w:afterAutospacing="0"/>
              <w:ind w:left="57"/>
              <w:rPr>
                <w:rFonts w:ascii="Arial" w:hAnsi="Arial" w:cs="Arial"/>
                <w:color w:val="000000"/>
                <w:sz w:val="16"/>
                <w:szCs w:val="16"/>
              </w:rPr>
            </w:pPr>
            <w:r>
              <w:rPr>
                <w:rFonts w:ascii="Arial" w:hAnsi="Arial" w:cs="Arial"/>
                <w:color w:val="000000"/>
                <w:sz w:val="16"/>
                <w:szCs w:val="16"/>
              </w:rPr>
              <w:t>3</w:t>
            </w:r>
          </w:p>
        </w:tc>
        <w:tc>
          <w:tcPr>
            <w:tcW w:w="914" w:type="pct"/>
            <w:tcBorders>
              <w:top w:val="single" w:sz="8" w:space="0" w:color="A3A3A3"/>
              <w:left w:val="single" w:sz="8" w:space="0" w:color="A3A3A3"/>
              <w:bottom w:val="single" w:sz="8" w:space="0" w:color="A3A3A3"/>
              <w:right w:val="single" w:sz="8" w:space="0" w:color="A3A3A3"/>
            </w:tcBorders>
            <w:shd w:val="clear" w:color="auto" w:fill="F2F2F2"/>
          </w:tcPr>
          <w:p w14:paraId="5B55665B" w14:textId="77777777" w:rsidR="00F86C35" w:rsidRPr="0036314F" w:rsidRDefault="000C3C57" w:rsidP="00BE2CA6">
            <w:pPr>
              <w:pStyle w:val="NormalWeb"/>
              <w:spacing w:before="0" w:beforeAutospacing="0" w:after="0" w:afterAutospacing="0"/>
              <w:ind w:left="57"/>
              <w:rPr>
                <w:rFonts w:ascii="Arial" w:hAnsi="Arial" w:cs="Arial"/>
                <w:color w:val="000000"/>
                <w:sz w:val="16"/>
                <w:szCs w:val="16"/>
              </w:rPr>
            </w:pPr>
            <w:r>
              <w:rPr>
                <w:rFonts w:ascii="Arial" w:hAnsi="Arial" w:cs="Arial"/>
                <w:color w:val="000000"/>
                <w:sz w:val="16"/>
                <w:szCs w:val="16"/>
              </w:rPr>
              <w:t>50</w:t>
            </w:r>
          </w:p>
        </w:tc>
        <w:tc>
          <w:tcPr>
            <w:tcW w:w="914" w:type="pct"/>
            <w:tcBorders>
              <w:top w:val="single" w:sz="8" w:space="0" w:color="A3A3A3"/>
              <w:left w:val="single" w:sz="8" w:space="0" w:color="A3A3A3"/>
              <w:bottom w:val="single" w:sz="8" w:space="0" w:color="A3A3A3"/>
              <w:right w:val="single" w:sz="8" w:space="0" w:color="A3A3A3"/>
            </w:tcBorders>
            <w:shd w:val="clear" w:color="auto" w:fill="F2F2F2"/>
          </w:tcPr>
          <w:p w14:paraId="5B55665C" w14:textId="77777777" w:rsidR="00F86C35" w:rsidRDefault="000C3C57" w:rsidP="00BE2CA6">
            <w:pPr>
              <w:pStyle w:val="NormalWeb"/>
              <w:spacing w:before="0" w:beforeAutospacing="0" w:after="0" w:afterAutospacing="0"/>
              <w:ind w:left="57"/>
              <w:rPr>
                <w:rFonts w:ascii="Arial" w:hAnsi="Arial" w:cs="Arial"/>
                <w:color w:val="000000"/>
                <w:sz w:val="16"/>
                <w:szCs w:val="16"/>
              </w:rPr>
            </w:pPr>
            <w:r>
              <w:rPr>
                <w:rFonts w:ascii="Arial" w:hAnsi="Arial" w:cs="Arial"/>
                <w:color w:val="000000"/>
                <w:sz w:val="16"/>
                <w:szCs w:val="16"/>
              </w:rPr>
              <w:t>64</w:t>
            </w:r>
          </w:p>
        </w:tc>
        <w:tc>
          <w:tcPr>
            <w:tcW w:w="1248" w:type="pct"/>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tcPr>
          <w:p w14:paraId="5B55665D" w14:textId="77777777" w:rsidR="00F86C35" w:rsidRDefault="000C3C57" w:rsidP="00BE2CA6">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T:\Data_X\tempdb_01</w:t>
            </w:r>
          </w:p>
        </w:tc>
      </w:tr>
    </w:tbl>
    <w:p w14:paraId="5B55665F" w14:textId="77777777" w:rsidR="00BD3B73" w:rsidRDefault="00BD3B73" w:rsidP="00BD3B73">
      <w:pPr>
        <w:spacing w:before="120" w:after="0"/>
        <w:jc w:val="right"/>
        <w:rPr>
          <w:lang w:val="en-US"/>
        </w:rPr>
      </w:pPr>
      <w:r w:rsidRPr="00BD3B73">
        <w:rPr>
          <w:i/>
          <w:sz w:val="16"/>
          <w:szCs w:val="16"/>
        </w:rPr>
        <w:t xml:space="preserve">Review </w:t>
      </w:r>
      <w:r w:rsidRPr="00C91218">
        <w:rPr>
          <w:i/>
          <w:sz w:val="16"/>
          <w:szCs w:val="16"/>
        </w:rPr>
        <w:t>Appendix</w:t>
      </w:r>
      <w:r w:rsidRPr="00BD3B73">
        <w:rPr>
          <w:i/>
          <w:sz w:val="16"/>
          <w:szCs w:val="16"/>
        </w:rPr>
        <w:t xml:space="preserve"> for script to </w:t>
      </w:r>
      <w:r w:rsidR="00C87842">
        <w:rPr>
          <w:i/>
          <w:sz w:val="16"/>
          <w:szCs w:val="16"/>
        </w:rPr>
        <w:t>setup disk configuration</w:t>
      </w:r>
      <w:r w:rsidRPr="00BD3B73">
        <w:rPr>
          <w:i/>
          <w:sz w:val="16"/>
          <w:szCs w:val="16"/>
        </w:rPr>
        <w:t>.</w:t>
      </w:r>
    </w:p>
    <w:p w14:paraId="5B556660" w14:textId="77777777" w:rsidR="00C82B48" w:rsidRDefault="005250BC" w:rsidP="00C87842">
      <w:pPr>
        <w:spacing w:before="160" w:after="240"/>
        <w:rPr>
          <w:lang w:val="en-US"/>
        </w:rPr>
      </w:pPr>
      <w:r>
        <w:rPr>
          <w:lang w:val="en-US"/>
        </w:rPr>
        <w:t xml:space="preserve">Caution: disks sizes shouldn’t exceed 300GB, this is due to how the storage is configured within the Hyper-V environment. With an initial disk size </w:t>
      </w:r>
      <w:r w:rsidR="003A5EDA">
        <w:rPr>
          <w:lang w:val="en-US"/>
        </w:rPr>
        <w:t>threshold</w:t>
      </w:r>
      <w:r>
        <w:rPr>
          <w:lang w:val="en-US"/>
        </w:rPr>
        <w:t>, we have some flexibility to increase the disks where demand</w:t>
      </w:r>
      <w:r w:rsidR="00BE2CA6">
        <w:rPr>
          <w:lang w:val="en-US"/>
        </w:rPr>
        <w:t xml:space="preserve"> requires</w:t>
      </w:r>
      <w:r>
        <w:rPr>
          <w:lang w:val="en-US"/>
        </w:rPr>
        <w:t>.  For larger disk requirements its recommend that the database Primary file be split to span multiple disks as illustrated</w:t>
      </w:r>
      <w:r w:rsidR="00C82B48">
        <w:rPr>
          <w:lang w:val="en-US"/>
        </w:rPr>
        <w:t xml:space="preserve"> in the example</w:t>
      </w:r>
      <w:r>
        <w:rPr>
          <w:lang w:val="en-US"/>
        </w:rPr>
        <w:t xml:space="preserve"> below</w:t>
      </w:r>
      <w:r w:rsidR="00C82B48">
        <w:rPr>
          <w:lang w:val="en-US"/>
        </w:rPr>
        <w:t xml:space="preserve"> with the i2_Live database:</w:t>
      </w:r>
    </w:p>
    <w:tbl>
      <w:tblPr>
        <w:tblStyle w:val="TableGrid"/>
        <w:tblW w:w="0" w:type="auto"/>
        <w:tblLook w:val="04A0" w:firstRow="1" w:lastRow="0" w:firstColumn="1" w:lastColumn="0" w:noHBand="0" w:noVBand="1"/>
      </w:tblPr>
      <w:tblGrid>
        <w:gridCol w:w="9017"/>
      </w:tblGrid>
      <w:tr w:rsidR="00DE33DA" w14:paraId="5B556662" w14:textId="77777777" w:rsidTr="00BE2CA6">
        <w:tc>
          <w:tcPr>
            <w:tcW w:w="9017" w:type="dxa"/>
            <w:tcBorders>
              <w:top w:val="nil"/>
              <w:left w:val="nil"/>
              <w:bottom w:val="nil"/>
              <w:right w:val="nil"/>
            </w:tcBorders>
          </w:tcPr>
          <w:p w14:paraId="5B556661" w14:textId="77777777" w:rsidR="00DE33DA" w:rsidRDefault="00DE33DA" w:rsidP="00BE2CA6">
            <w:pPr>
              <w:spacing w:before="0" w:after="0"/>
              <w:rPr>
                <w:lang w:val="en-US"/>
              </w:rPr>
            </w:pPr>
            <w:r>
              <w:rPr>
                <w:noProof/>
                <w:lang w:eastAsia="en-GB"/>
              </w:rPr>
              <w:drawing>
                <wp:anchor distT="0" distB="0" distL="114300" distR="114300" simplePos="0" relativeHeight="251661312" behindDoc="0" locked="0" layoutInCell="1" allowOverlap="1" wp14:anchorId="5B55698F" wp14:editId="5B556990">
                  <wp:simplePos x="0" y="0"/>
                  <wp:positionH relativeFrom="page">
                    <wp:posOffset>782955</wp:posOffset>
                  </wp:positionH>
                  <wp:positionV relativeFrom="paragraph">
                    <wp:posOffset>346</wp:posOffset>
                  </wp:positionV>
                  <wp:extent cx="4154400" cy="12960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154400" cy="1296000"/>
                          </a:xfrm>
                          <a:prstGeom prst="rect">
                            <a:avLst/>
                          </a:prstGeom>
                        </pic:spPr>
                      </pic:pic>
                    </a:graphicData>
                  </a:graphic>
                  <wp14:sizeRelH relativeFrom="page">
                    <wp14:pctWidth>0</wp14:pctWidth>
                  </wp14:sizeRelH>
                  <wp14:sizeRelV relativeFrom="page">
                    <wp14:pctHeight>0</wp14:pctHeight>
                  </wp14:sizeRelV>
                </wp:anchor>
              </w:drawing>
            </w:r>
          </w:p>
        </w:tc>
      </w:tr>
    </w:tbl>
    <w:p w14:paraId="5B556663" w14:textId="77777777" w:rsidR="00D67725" w:rsidRDefault="00D67725" w:rsidP="00BE2CA6">
      <w:pPr>
        <w:pStyle w:val="Heading3"/>
      </w:pPr>
      <w:bookmarkStart w:id="20" w:name="_Toc452464937"/>
      <w:r>
        <w:t>Operating System Required Updates</w:t>
      </w:r>
      <w:bookmarkEnd w:id="20"/>
    </w:p>
    <w:p w14:paraId="5B556664" w14:textId="77777777" w:rsidR="00E91935" w:rsidRPr="00E91935" w:rsidRDefault="00D67725" w:rsidP="00D67725">
      <w:pPr>
        <w:rPr>
          <w:rFonts w:cs="Arial"/>
          <w:szCs w:val="18"/>
          <w:lang w:eastAsia="en-GB"/>
        </w:rPr>
      </w:pPr>
      <w:r>
        <w:rPr>
          <w:lang w:val="en-US"/>
        </w:rPr>
        <w:t xml:space="preserve">With </w:t>
      </w:r>
      <w:r w:rsidRPr="00F4507C">
        <w:t>Win</w:t>
      </w:r>
      <w:r>
        <w:t xml:space="preserve">dows Server Failover Clustering (WSFC) and AlwaysOn Availability Group (AAG) there are a number of </w:t>
      </w:r>
      <w:r>
        <w:rPr>
          <w:rFonts w:ascii="HelveticaNeue" w:hAnsi="HelveticaNeue" w:cs="HelveticaNeue"/>
          <w:szCs w:val="18"/>
          <w:lang w:eastAsia="en-GB"/>
        </w:rPr>
        <w:t>recommend</w:t>
      </w:r>
      <w:r w:rsidR="00E91935">
        <w:rPr>
          <w:rFonts w:ascii="HelveticaNeue" w:hAnsi="HelveticaNeue" w:cs="HelveticaNeue"/>
          <w:szCs w:val="18"/>
          <w:lang w:eastAsia="en-GB"/>
        </w:rPr>
        <w:t xml:space="preserve">ed </w:t>
      </w:r>
      <w:r w:rsidR="00E91935" w:rsidRPr="00E91935">
        <w:rPr>
          <w:rFonts w:cs="Arial"/>
          <w:szCs w:val="18"/>
          <w:lang w:eastAsia="en-GB"/>
        </w:rPr>
        <w:t>hotfixes see</w:t>
      </w:r>
    </w:p>
    <w:p w14:paraId="5B556665" w14:textId="77777777" w:rsidR="00D67725" w:rsidRDefault="00E91935" w:rsidP="0001633C">
      <w:pPr>
        <w:pStyle w:val="ListParagraph"/>
        <w:numPr>
          <w:ilvl w:val="0"/>
          <w:numId w:val="11"/>
        </w:numPr>
        <w:rPr>
          <w:rFonts w:cs="Arial"/>
          <w:bCs/>
          <w:color w:val="000000"/>
          <w:sz w:val="18"/>
          <w:szCs w:val="18"/>
        </w:rPr>
      </w:pPr>
      <w:r w:rsidRPr="00E91935">
        <w:rPr>
          <w:rFonts w:cs="Arial"/>
          <w:bCs/>
          <w:color w:val="000000"/>
          <w:sz w:val="18"/>
          <w:szCs w:val="18"/>
        </w:rPr>
        <w:t>Recommended hotfixes and updates for Windows Server 2012 R2-based failover clusters</w:t>
      </w:r>
      <w:r>
        <w:rPr>
          <w:rFonts w:cs="Arial"/>
          <w:bCs/>
          <w:color w:val="000000"/>
          <w:sz w:val="18"/>
          <w:szCs w:val="18"/>
        </w:rPr>
        <w:t>:</w:t>
      </w:r>
    </w:p>
    <w:p w14:paraId="5B556666" w14:textId="77777777" w:rsidR="00E91935" w:rsidRDefault="008D5AF0" w:rsidP="00E91935">
      <w:pPr>
        <w:pStyle w:val="ListParagraph"/>
        <w:rPr>
          <w:rFonts w:cs="Arial"/>
          <w:color w:val="000000"/>
          <w:sz w:val="18"/>
          <w:szCs w:val="18"/>
          <w:lang w:val="en-US"/>
        </w:rPr>
      </w:pPr>
      <w:hyperlink r:id="rId17" w:history="1">
        <w:r w:rsidR="00E91935" w:rsidRPr="00E91935">
          <w:rPr>
            <w:rStyle w:val="Hyperlink"/>
            <w:rFonts w:cs="Arial"/>
            <w:sz w:val="18"/>
            <w:szCs w:val="18"/>
            <w:lang w:val="en-US"/>
          </w:rPr>
          <w:t>https://support.microsoft.com/en-gb/kb/2920151</w:t>
        </w:r>
      </w:hyperlink>
    </w:p>
    <w:p w14:paraId="5B556667" w14:textId="77777777" w:rsidR="00BA64BD" w:rsidRDefault="0087251F" w:rsidP="00BA64BD">
      <w:pPr>
        <w:rPr>
          <w:rFonts w:cs="Arial"/>
          <w:bCs/>
          <w:color w:val="000000"/>
          <w:szCs w:val="18"/>
        </w:rPr>
      </w:pPr>
      <w:r>
        <w:rPr>
          <w:lang w:val="en-US"/>
        </w:rPr>
        <w:t>See the windows hotfix specification table below:</w:t>
      </w:r>
    </w:p>
    <w:tbl>
      <w:tblPr>
        <w:tblW w:w="5000" w:type="pct"/>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549"/>
        <w:gridCol w:w="1020"/>
        <w:gridCol w:w="4792"/>
        <w:gridCol w:w="1646"/>
      </w:tblGrid>
      <w:tr w:rsidR="0087251F" w14:paraId="5B55666C" w14:textId="77777777" w:rsidTr="0087251F">
        <w:tc>
          <w:tcPr>
            <w:tcW w:w="860" w:type="pct"/>
            <w:tcBorders>
              <w:top w:val="single" w:sz="8" w:space="0" w:color="A3A3A3"/>
              <w:left w:val="single" w:sz="8" w:space="0" w:color="A3A3A3"/>
              <w:bottom w:val="single" w:sz="8" w:space="0" w:color="A3A3A3"/>
              <w:right w:val="single" w:sz="8" w:space="0" w:color="A3A3A3"/>
            </w:tcBorders>
            <w:shd w:val="clear" w:color="auto" w:fill="548DD4" w:themeFill="text2" w:themeFillTint="99"/>
            <w:tcMar>
              <w:top w:w="80" w:type="dxa"/>
              <w:left w:w="80" w:type="dxa"/>
              <w:bottom w:w="80" w:type="dxa"/>
              <w:right w:w="80" w:type="dxa"/>
            </w:tcMar>
            <w:hideMark/>
          </w:tcPr>
          <w:p w14:paraId="5B556668" w14:textId="77777777" w:rsidR="0087251F" w:rsidRPr="004E5126" w:rsidRDefault="0087251F">
            <w:pPr>
              <w:pStyle w:val="NormalWeb"/>
              <w:spacing w:before="0" w:beforeAutospacing="0" w:after="0" w:afterAutospacing="0"/>
              <w:rPr>
                <w:rFonts w:ascii="Arial" w:hAnsi="Arial" w:cs="Arial"/>
                <w:b/>
                <w:bCs/>
                <w:color w:val="FFFFFF"/>
                <w:sz w:val="16"/>
                <w:szCs w:val="16"/>
              </w:rPr>
            </w:pPr>
            <w:r w:rsidRPr="004E5126">
              <w:rPr>
                <w:rFonts w:ascii="Arial" w:hAnsi="Arial" w:cs="Arial"/>
                <w:b/>
                <w:bCs/>
                <w:color w:val="FFFFFF"/>
                <w:sz w:val="16"/>
                <w:szCs w:val="16"/>
              </w:rPr>
              <w:t>Date that update was added</w:t>
            </w:r>
          </w:p>
        </w:tc>
        <w:tc>
          <w:tcPr>
            <w:tcW w:w="566" w:type="pct"/>
            <w:tcBorders>
              <w:top w:val="single" w:sz="8" w:space="0" w:color="A3A3A3"/>
              <w:left w:val="single" w:sz="8" w:space="0" w:color="A3A3A3"/>
              <w:bottom w:val="single" w:sz="8" w:space="0" w:color="A3A3A3"/>
              <w:right w:val="single" w:sz="8" w:space="0" w:color="A3A3A3"/>
            </w:tcBorders>
            <w:shd w:val="clear" w:color="auto" w:fill="548DD4" w:themeFill="text2" w:themeFillTint="99"/>
            <w:tcMar>
              <w:top w:w="80" w:type="dxa"/>
              <w:left w:w="80" w:type="dxa"/>
              <w:bottom w:w="80" w:type="dxa"/>
              <w:right w:w="80" w:type="dxa"/>
            </w:tcMar>
            <w:hideMark/>
          </w:tcPr>
          <w:p w14:paraId="5B556669" w14:textId="77777777" w:rsidR="0087251F" w:rsidRPr="004E5126" w:rsidRDefault="0087251F" w:rsidP="004E5126">
            <w:pPr>
              <w:pStyle w:val="NormalWeb"/>
              <w:spacing w:before="0" w:beforeAutospacing="0" w:after="0" w:afterAutospacing="0"/>
              <w:rPr>
                <w:rFonts w:ascii="Arial" w:hAnsi="Arial" w:cs="Arial"/>
                <w:b/>
                <w:bCs/>
                <w:color w:val="FFFFFF"/>
                <w:sz w:val="16"/>
                <w:szCs w:val="16"/>
              </w:rPr>
            </w:pPr>
            <w:r w:rsidRPr="004E5126">
              <w:rPr>
                <w:rFonts w:ascii="Arial" w:hAnsi="Arial" w:cs="Arial"/>
                <w:b/>
                <w:bCs/>
                <w:color w:val="FFFFFF"/>
                <w:sz w:val="16"/>
                <w:szCs w:val="16"/>
              </w:rPr>
              <w:t>Related KB article</w:t>
            </w:r>
          </w:p>
        </w:tc>
        <w:tc>
          <w:tcPr>
            <w:tcW w:w="2660" w:type="pct"/>
            <w:tcBorders>
              <w:top w:val="single" w:sz="8" w:space="0" w:color="A3A3A3"/>
              <w:left w:val="single" w:sz="8" w:space="0" w:color="A3A3A3"/>
              <w:bottom w:val="single" w:sz="8" w:space="0" w:color="A3A3A3"/>
              <w:right w:val="single" w:sz="8" w:space="0" w:color="A3A3A3"/>
            </w:tcBorders>
            <w:shd w:val="clear" w:color="auto" w:fill="548DD4" w:themeFill="text2" w:themeFillTint="99"/>
            <w:tcMar>
              <w:top w:w="80" w:type="dxa"/>
              <w:left w:w="80" w:type="dxa"/>
              <w:bottom w:w="80" w:type="dxa"/>
              <w:right w:w="80" w:type="dxa"/>
            </w:tcMar>
            <w:hideMark/>
          </w:tcPr>
          <w:p w14:paraId="5B55666A" w14:textId="77777777" w:rsidR="0087251F" w:rsidRPr="004E5126" w:rsidRDefault="0087251F">
            <w:pPr>
              <w:pStyle w:val="NormalWeb"/>
              <w:spacing w:before="0" w:beforeAutospacing="0" w:after="0" w:afterAutospacing="0"/>
              <w:rPr>
                <w:rFonts w:ascii="Arial" w:hAnsi="Arial" w:cs="Arial"/>
                <w:b/>
                <w:bCs/>
                <w:color w:val="FFFFFF"/>
                <w:sz w:val="16"/>
                <w:szCs w:val="16"/>
              </w:rPr>
            </w:pPr>
            <w:r w:rsidRPr="004E5126">
              <w:rPr>
                <w:rFonts w:ascii="Arial" w:hAnsi="Arial" w:cs="Arial"/>
                <w:b/>
                <w:bCs/>
                <w:color w:val="FFFFFF"/>
                <w:sz w:val="16"/>
                <w:szCs w:val="16"/>
              </w:rPr>
              <w:t>Title</w:t>
            </w:r>
          </w:p>
        </w:tc>
        <w:tc>
          <w:tcPr>
            <w:tcW w:w="914" w:type="pct"/>
            <w:tcBorders>
              <w:top w:val="single" w:sz="8" w:space="0" w:color="A3A3A3"/>
              <w:left w:val="single" w:sz="8" w:space="0" w:color="A3A3A3"/>
              <w:bottom w:val="single" w:sz="8" w:space="0" w:color="A3A3A3"/>
              <w:right w:val="single" w:sz="8" w:space="0" w:color="A3A3A3"/>
            </w:tcBorders>
            <w:shd w:val="clear" w:color="auto" w:fill="548DD4" w:themeFill="text2" w:themeFillTint="99"/>
            <w:tcMar>
              <w:top w:w="80" w:type="dxa"/>
              <w:left w:w="80" w:type="dxa"/>
              <w:bottom w:w="80" w:type="dxa"/>
              <w:right w:w="80" w:type="dxa"/>
            </w:tcMar>
            <w:hideMark/>
          </w:tcPr>
          <w:p w14:paraId="5B55666B" w14:textId="77777777" w:rsidR="0087251F" w:rsidRPr="004E5126" w:rsidRDefault="0087251F">
            <w:pPr>
              <w:pStyle w:val="NormalWeb"/>
              <w:spacing w:before="0" w:beforeAutospacing="0" w:after="0" w:afterAutospacing="0"/>
              <w:rPr>
                <w:rFonts w:ascii="Arial" w:hAnsi="Arial" w:cs="Arial"/>
                <w:b/>
                <w:bCs/>
                <w:color w:val="FFFFFF"/>
                <w:sz w:val="16"/>
                <w:szCs w:val="16"/>
              </w:rPr>
            </w:pPr>
            <w:r w:rsidRPr="004E5126">
              <w:rPr>
                <w:rFonts w:ascii="Arial" w:hAnsi="Arial" w:cs="Arial"/>
                <w:b/>
                <w:bCs/>
                <w:color w:val="FFFFFF"/>
                <w:sz w:val="16"/>
                <w:szCs w:val="16"/>
              </w:rPr>
              <w:t>Component</w:t>
            </w:r>
          </w:p>
        </w:tc>
      </w:tr>
      <w:tr w:rsidR="0087251F" w14:paraId="5B556671" w14:textId="77777777" w:rsidTr="0087251F">
        <w:tc>
          <w:tcPr>
            <w:tcW w:w="860"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66D" w14:textId="77777777" w:rsidR="0087251F" w:rsidRPr="004E5126" w:rsidRDefault="0087251F">
            <w:pPr>
              <w:pStyle w:val="NormalWeb"/>
              <w:spacing w:before="0" w:beforeAutospacing="0" w:after="0" w:afterAutospacing="0"/>
              <w:rPr>
                <w:rFonts w:ascii="Arial" w:hAnsi="Arial" w:cs="Arial"/>
                <w:sz w:val="12"/>
                <w:szCs w:val="12"/>
              </w:rPr>
            </w:pPr>
            <w:r w:rsidRPr="004E5126">
              <w:rPr>
                <w:rFonts w:ascii="Arial" w:hAnsi="Arial" w:cs="Arial"/>
                <w:sz w:val="12"/>
                <w:szCs w:val="12"/>
              </w:rPr>
              <w:t>March 23, 2016</w:t>
            </w:r>
          </w:p>
        </w:tc>
        <w:tc>
          <w:tcPr>
            <w:tcW w:w="566" w:type="pct"/>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B55666E" w14:textId="77777777" w:rsidR="0087251F" w:rsidRPr="004E5126" w:rsidRDefault="008D5AF0">
            <w:pPr>
              <w:pStyle w:val="NormalWeb"/>
              <w:spacing w:before="0" w:beforeAutospacing="0" w:after="0" w:afterAutospacing="0"/>
              <w:rPr>
                <w:rFonts w:ascii="Arial" w:hAnsi="Arial" w:cs="Arial"/>
                <w:sz w:val="12"/>
                <w:szCs w:val="12"/>
              </w:rPr>
            </w:pPr>
            <w:hyperlink r:id="rId18" w:history="1">
              <w:r w:rsidR="0087251F" w:rsidRPr="004E5126">
                <w:rPr>
                  <w:rStyle w:val="Hyperlink"/>
                  <w:rFonts w:ascii="Arial" w:hAnsi="Arial" w:cs="Arial"/>
                  <w:sz w:val="12"/>
                  <w:szCs w:val="12"/>
                </w:rPr>
                <w:t>3130944</w:t>
              </w:r>
            </w:hyperlink>
          </w:p>
        </w:tc>
        <w:tc>
          <w:tcPr>
            <w:tcW w:w="2660"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66F" w14:textId="77777777" w:rsidR="0087251F" w:rsidRPr="004E5126" w:rsidRDefault="0087251F">
            <w:pPr>
              <w:pStyle w:val="NormalWeb"/>
              <w:spacing w:before="0" w:beforeAutospacing="0" w:after="0" w:afterAutospacing="0"/>
              <w:rPr>
                <w:rFonts w:ascii="Arial" w:hAnsi="Arial" w:cs="Arial"/>
                <w:sz w:val="12"/>
                <w:szCs w:val="12"/>
              </w:rPr>
            </w:pPr>
            <w:r w:rsidRPr="004E5126">
              <w:rPr>
                <w:rFonts w:ascii="Arial" w:hAnsi="Arial" w:cs="Arial"/>
                <w:sz w:val="12"/>
                <w:szCs w:val="12"/>
              </w:rPr>
              <w:t>DPM filter driver can't track changes on CSV or VM setting files can't be online in Windows Server 2012 R2</w:t>
            </w:r>
          </w:p>
        </w:tc>
        <w:tc>
          <w:tcPr>
            <w:tcW w:w="914"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670" w14:textId="77777777" w:rsidR="0087251F" w:rsidRPr="004E5126" w:rsidRDefault="0087251F">
            <w:pPr>
              <w:pStyle w:val="NormalWeb"/>
              <w:spacing w:before="0" w:beforeAutospacing="0" w:after="0" w:afterAutospacing="0"/>
              <w:rPr>
                <w:rFonts w:ascii="Arial" w:hAnsi="Arial" w:cs="Arial"/>
                <w:sz w:val="12"/>
                <w:szCs w:val="12"/>
              </w:rPr>
            </w:pPr>
            <w:r w:rsidRPr="004E5126">
              <w:rPr>
                <w:rFonts w:ascii="Arial" w:hAnsi="Arial" w:cs="Arial"/>
                <w:sz w:val="12"/>
                <w:szCs w:val="12"/>
              </w:rPr>
              <w:t>Clussvc.exe Csvfs.sys</w:t>
            </w:r>
          </w:p>
        </w:tc>
      </w:tr>
      <w:tr w:rsidR="0087251F" w14:paraId="5B556676" w14:textId="77777777" w:rsidTr="00F45B8E">
        <w:tc>
          <w:tcPr>
            <w:tcW w:w="860"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hideMark/>
          </w:tcPr>
          <w:p w14:paraId="5B556672" w14:textId="77777777" w:rsidR="0087251F" w:rsidRPr="004E5126" w:rsidRDefault="0087251F">
            <w:pPr>
              <w:pStyle w:val="NormalWeb"/>
              <w:spacing w:before="0" w:beforeAutospacing="0" w:after="0" w:afterAutospacing="0"/>
              <w:rPr>
                <w:rFonts w:ascii="Arial" w:hAnsi="Arial" w:cs="Arial"/>
                <w:sz w:val="12"/>
                <w:szCs w:val="12"/>
              </w:rPr>
            </w:pPr>
            <w:r w:rsidRPr="004E5126">
              <w:rPr>
                <w:rFonts w:ascii="Arial" w:hAnsi="Arial" w:cs="Arial"/>
                <w:sz w:val="12"/>
                <w:szCs w:val="12"/>
              </w:rPr>
              <w:t>March 23, 2016</w:t>
            </w:r>
          </w:p>
        </w:tc>
        <w:tc>
          <w:tcPr>
            <w:tcW w:w="566" w:type="pct"/>
            <w:tcBorders>
              <w:top w:val="single" w:sz="8" w:space="0" w:color="A3A3A3"/>
              <w:left w:val="single" w:sz="8" w:space="0" w:color="A3A3A3"/>
              <w:bottom w:val="single" w:sz="8" w:space="0" w:color="A3A3A3"/>
              <w:right w:val="single" w:sz="8" w:space="0" w:color="A3A3A3"/>
            </w:tcBorders>
            <w:shd w:val="clear" w:color="auto" w:fill="00FF00"/>
            <w:tcMar>
              <w:top w:w="80" w:type="dxa"/>
              <w:left w:w="80" w:type="dxa"/>
              <w:bottom w:w="80" w:type="dxa"/>
              <w:right w:w="80" w:type="dxa"/>
            </w:tcMar>
            <w:hideMark/>
          </w:tcPr>
          <w:p w14:paraId="5B556673" w14:textId="77777777" w:rsidR="0087251F" w:rsidRPr="004E5126" w:rsidRDefault="008D5AF0">
            <w:pPr>
              <w:pStyle w:val="NormalWeb"/>
              <w:spacing w:before="0" w:beforeAutospacing="0" w:after="0" w:afterAutospacing="0"/>
              <w:rPr>
                <w:rFonts w:ascii="Arial" w:hAnsi="Arial" w:cs="Arial"/>
                <w:sz w:val="12"/>
                <w:szCs w:val="12"/>
              </w:rPr>
            </w:pPr>
            <w:hyperlink r:id="rId19" w:history="1">
              <w:r w:rsidR="0087251F" w:rsidRPr="004E5126">
                <w:rPr>
                  <w:rStyle w:val="Hyperlink"/>
                  <w:rFonts w:ascii="Arial" w:hAnsi="Arial" w:cs="Arial"/>
                  <w:sz w:val="12"/>
                  <w:szCs w:val="12"/>
                </w:rPr>
                <w:t>3137691</w:t>
              </w:r>
            </w:hyperlink>
          </w:p>
        </w:tc>
        <w:tc>
          <w:tcPr>
            <w:tcW w:w="2660"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hideMark/>
          </w:tcPr>
          <w:p w14:paraId="5B556674" w14:textId="77777777" w:rsidR="0087251F" w:rsidRPr="004E5126" w:rsidRDefault="0087251F">
            <w:pPr>
              <w:pStyle w:val="NormalWeb"/>
              <w:spacing w:before="0" w:beforeAutospacing="0" w:after="0" w:afterAutospacing="0"/>
              <w:rPr>
                <w:rFonts w:ascii="Arial" w:hAnsi="Arial" w:cs="Arial"/>
                <w:sz w:val="12"/>
                <w:szCs w:val="12"/>
              </w:rPr>
            </w:pPr>
            <w:r w:rsidRPr="004E5126">
              <w:rPr>
                <w:rFonts w:ascii="Arial" w:hAnsi="Arial" w:cs="Arial"/>
                <w:sz w:val="12"/>
                <w:szCs w:val="12"/>
              </w:rPr>
              <w:t>LBFO Dynamic Teaming mode may drop packets in Windows Server 2012 R2</w:t>
            </w:r>
          </w:p>
        </w:tc>
        <w:tc>
          <w:tcPr>
            <w:tcW w:w="914"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hideMark/>
          </w:tcPr>
          <w:p w14:paraId="5B556675" w14:textId="77777777" w:rsidR="0087251F" w:rsidRPr="004E5126" w:rsidRDefault="0087251F">
            <w:pPr>
              <w:pStyle w:val="NormalWeb"/>
              <w:spacing w:before="0" w:beforeAutospacing="0" w:after="0" w:afterAutospacing="0"/>
              <w:rPr>
                <w:rFonts w:ascii="Arial" w:hAnsi="Arial" w:cs="Arial"/>
                <w:sz w:val="12"/>
                <w:szCs w:val="12"/>
              </w:rPr>
            </w:pPr>
            <w:r w:rsidRPr="004E5126">
              <w:rPr>
                <w:rFonts w:ascii="Arial" w:hAnsi="Arial" w:cs="Arial"/>
                <w:sz w:val="12"/>
                <w:szCs w:val="12"/>
              </w:rPr>
              <w:t>mslbfoprovider.sys</w:t>
            </w:r>
          </w:p>
        </w:tc>
      </w:tr>
      <w:tr w:rsidR="0087251F" w14:paraId="5B55667B" w14:textId="77777777" w:rsidTr="0087251F">
        <w:tc>
          <w:tcPr>
            <w:tcW w:w="860"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677" w14:textId="77777777" w:rsidR="0087251F" w:rsidRPr="004E5126" w:rsidRDefault="0087251F">
            <w:pPr>
              <w:pStyle w:val="NormalWeb"/>
              <w:spacing w:before="0" w:beforeAutospacing="0" w:after="0" w:afterAutospacing="0"/>
              <w:rPr>
                <w:rFonts w:ascii="Arial" w:hAnsi="Arial" w:cs="Arial"/>
                <w:sz w:val="12"/>
                <w:szCs w:val="12"/>
              </w:rPr>
            </w:pPr>
            <w:r w:rsidRPr="004E5126">
              <w:rPr>
                <w:rFonts w:ascii="Arial" w:hAnsi="Arial" w:cs="Arial"/>
                <w:sz w:val="12"/>
                <w:szCs w:val="12"/>
              </w:rPr>
              <w:t>March 23, 2016</w:t>
            </w:r>
          </w:p>
        </w:tc>
        <w:tc>
          <w:tcPr>
            <w:tcW w:w="566" w:type="pct"/>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B556678" w14:textId="77777777" w:rsidR="0087251F" w:rsidRPr="004E5126" w:rsidRDefault="008D5AF0">
            <w:pPr>
              <w:pStyle w:val="NormalWeb"/>
              <w:spacing w:before="0" w:beforeAutospacing="0" w:after="0" w:afterAutospacing="0"/>
              <w:rPr>
                <w:rFonts w:ascii="Arial" w:hAnsi="Arial" w:cs="Arial"/>
                <w:sz w:val="12"/>
                <w:szCs w:val="12"/>
              </w:rPr>
            </w:pPr>
            <w:hyperlink r:id="rId20" w:history="1">
              <w:r w:rsidR="0087251F" w:rsidRPr="004E5126">
                <w:rPr>
                  <w:rStyle w:val="Hyperlink"/>
                  <w:rFonts w:ascii="Arial" w:hAnsi="Arial" w:cs="Arial"/>
                  <w:sz w:val="12"/>
                  <w:szCs w:val="12"/>
                </w:rPr>
                <w:t>3130939</w:t>
              </w:r>
            </w:hyperlink>
          </w:p>
        </w:tc>
        <w:tc>
          <w:tcPr>
            <w:tcW w:w="2660"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679" w14:textId="77777777" w:rsidR="0087251F" w:rsidRPr="004E5126" w:rsidRDefault="0087251F">
            <w:pPr>
              <w:pStyle w:val="NormalWeb"/>
              <w:spacing w:before="0" w:beforeAutospacing="0" w:after="0" w:afterAutospacing="0"/>
              <w:rPr>
                <w:rFonts w:ascii="Arial" w:hAnsi="Arial" w:cs="Arial"/>
                <w:sz w:val="12"/>
                <w:szCs w:val="12"/>
              </w:rPr>
            </w:pPr>
            <w:r w:rsidRPr="004E5126">
              <w:rPr>
                <w:rFonts w:ascii="Arial" w:hAnsi="Arial" w:cs="Arial"/>
                <w:sz w:val="12"/>
                <w:szCs w:val="12"/>
              </w:rPr>
              <w:t>Nonpaged pool memory leak occurs in a Windows Server 2012 R2-based failover cluster</w:t>
            </w:r>
          </w:p>
        </w:tc>
        <w:tc>
          <w:tcPr>
            <w:tcW w:w="914"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67A" w14:textId="77777777" w:rsidR="0087251F" w:rsidRPr="004E5126" w:rsidRDefault="0087251F">
            <w:pPr>
              <w:pStyle w:val="NormalWeb"/>
              <w:spacing w:before="0" w:beforeAutospacing="0" w:after="0" w:afterAutospacing="0"/>
              <w:rPr>
                <w:rFonts w:ascii="Arial" w:hAnsi="Arial" w:cs="Arial"/>
                <w:sz w:val="12"/>
                <w:szCs w:val="12"/>
              </w:rPr>
            </w:pPr>
            <w:r w:rsidRPr="004E5126">
              <w:rPr>
                <w:rFonts w:ascii="Arial" w:hAnsi="Arial" w:cs="Arial"/>
                <w:sz w:val="12"/>
                <w:szCs w:val="12"/>
              </w:rPr>
              <w:t xml:space="preserve">Svhdxflt.sys </w:t>
            </w:r>
          </w:p>
        </w:tc>
      </w:tr>
      <w:tr w:rsidR="0087251F" w14:paraId="5B556680" w14:textId="77777777" w:rsidTr="0087251F">
        <w:tc>
          <w:tcPr>
            <w:tcW w:w="860"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hideMark/>
          </w:tcPr>
          <w:p w14:paraId="5B55667C" w14:textId="77777777" w:rsidR="0087251F" w:rsidRPr="004E5126" w:rsidRDefault="0087251F">
            <w:pPr>
              <w:pStyle w:val="NormalWeb"/>
              <w:spacing w:before="0" w:beforeAutospacing="0" w:after="0" w:afterAutospacing="0"/>
              <w:rPr>
                <w:rFonts w:ascii="Arial" w:hAnsi="Arial" w:cs="Arial"/>
                <w:sz w:val="12"/>
                <w:szCs w:val="12"/>
              </w:rPr>
            </w:pPr>
            <w:r w:rsidRPr="004E5126">
              <w:rPr>
                <w:rFonts w:ascii="Arial" w:hAnsi="Arial" w:cs="Arial"/>
                <w:sz w:val="12"/>
                <w:szCs w:val="12"/>
              </w:rPr>
              <w:t>October 28, 2015</w:t>
            </w:r>
          </w:p>
        </w:tc>
        <w:tc>
          <w:tcPr>
            <w:tcW w:w="566"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hideMark/>
          </w:tcPr>
          <w:p w14:paraId="5B55667D" w14:textId="77777777" w:rsidR="0087251F" w:rsidRPr="004E5126" w:rsidRDefault="008D5AF0">
            <w:pPr>
              <w:pStyle w:val="NormalWeb"/>
              <w:spacing w:before="0" w:beforeAutospacing="0" w:after="0" w:afterAutospacing="0"/>
              <w:rPr>
                <w:rFonts w:ascii="Arial" w:hAnsi="Arial" w:cs="Arial"/>
                <w:sz w:val="12"/>
                <w:szCs w:val="12"/>
              </w:rPr>
            </w:pPr>
            <w:hyperlink r:id="rId21" w:history="1">
              <w:r w:rsidR="0087251F" w:rsidRPr="004E5126">
                <w:rPr>
                  <w:rStyle w:val="Hyperlink"/>
                  <w:rFonts w:ascii="Arial" w:hAnsi="Arial" w:cs="Arial"/>
                  <w:sz w:val="12"/>
                  <w:szCs w:val="12"/>
                </w:rPr>
                <w:t>3091057</w:t>
              </w:r>
            </w:hyperlink>
          </w:p>
        </w:tc>
        <w:tc>
          <w:tcPr>
            <w:tcW w:w="2660"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hideMark/>
          </w:tcPr>
          <w:p w14:paraId="5B55667E" w14:textId="77777777" w:rsidR="0087251F" w:rsidRPr="004E5126" w:rsidRDefault="0087251F">
            <w:pPr>
              <w:pStyle w:val="NormalWeb"/>
              <w:spacing w:before="0" w:beforeAutospacing="0" w:after="0" w:afterAutospacing="0"/>
              <w:rPr>
                <w:rFonts w:ascii="Arial" w:hAnsi="Arial" w:cs="Arial"/>
                <w:sz w:val="12"/>
                <w:szCs w:val="12"/>
              </w:rPr>
            </w:pPr>
            <w:r w:rsidRPr="004E5126">
              <w:rPr>
                <w:rFonts w:ascii="Arial" w:hAnsi="Arial" w:cs="Arial"/>
                <w:sz w:val="12"/>
                <w:szCs w:val="12"/>
              </w:rPr>
              <w:t xml:space="preserve">Cluster validation fails in the "Validate Simultaneous Failover" test in a Windows Server 2012 R2-based failover cluster </w:t>
            </w:r>
          </w:p>
        </w:tc>
        <w:tc>
          <w:tcPr>
            <w:tcW w:w="914"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hideMark/>
          </w:tcPr>
          <w:p w14:paraId="5B55667F" w14:textId="77777777" w:rsidR="0087251F" w:rsidRPr="004E5126" w:rsidRDefault="0087251F">
            <w:pPr>
              <w:pStyle w:val="NormalWeb"/>
              <w:spacing w:before="0" w:beforeAutospacing="0" w:after="0" w:afterAutospacing="0"/>
              <w:rPr>
                <w:rFonts w:ascii="Arial" w:hAnsi="Arial" w:cs="Arial"/>
                <w:sz w:val="12"/>
                <w:szCs w:val="12"/>
              </w:rPr>
            </w:pPr>
            <w:r w:rsidRPr="004E5126">
              <w:rPr>
                <w:rFonts w:ascii="Arial" w:hAnsi="Arial" w:cs="Arial"/>
                <w:sz w:val="12"/>
                <w:szCs w:val="12"/>
              </w:rPr>
              <w:t>Cprepsrv</w:t>
            </w:r>
          </w:p>
        </w:tc>
      </w:tr>
      <w:tr w:rsidR="0087251F" w14:paraId="5B556685" w14:textId="77777777" w:rsidTr="00F45B8E">
        <w:tc>
          <w:tcPr>
            <w:tcW w:w="860"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681" w14:textId="77777777" w:rsidR="0087251F" w:rsidRPr="004E5126" w:rsidRDefault="0087251F">
            <w:pPr>
              <w:pStyle w:val="NormalWeb"/>
              <w:spacing w:before="0" w:beforeAutospacing="0" w:after="0" w:afterAutospacing="0"/>
              <w:rPr>
                <w:rFonts w:ascii="Arial" w:hAnsi="Arial" w:cs="Arial"/>
                <w:sz w:val="12"/>
                <w:szCs w:val="12"/>
              </w:rPr>
            </w:pPr>
            <w:r w:rsidRPr="004E5126">
              <w:rPr>
                <w:rFonts w:ascii="Arial" w:hAnsi="Arial" w:cs="Arial"/>
                <w:sz w:val="12"/>
                <w:szCs w:val="12"/>
              </w:rPr>
              <w:t>December 18, 2014</w:t>
            </w:r>
          </w:p>
        </w:tc>
        <w:tc>
          <w:tcPr>
            <w:tcW w:w="566" w:type="pct"/>
            <w:tcBorders>
              <w:top w:val="single" w:sz="8" w:space="0" w:color="A3A3A3"/>
              <w:left w:val="single" w:sz="8" w:space="0" w:color="A3A3A3"/>
              <w:bottom w:val="single" w:sz="8" w:space="0" w:color="A3A3A3"/>
              <w:right w:val="single" w:sz="8" w:space="0" w:color="A3A3A3"/>
            </w:tcBorders>
            <w:shd w:val="clear" w:color="auto" w:fill="00FF00"/>
            <w:tcMar>
              <w:top w:w="80" w:type="dxa"/>
              <w:left w:w="80" w:type="dxa"/>
              <w:bottom w:w="80" w:type="dxa"/>
              <w:right w:w="80" w:type="dxa"/>
            </w:tcMar>
            <w:hideMark/>
          </w:tcPr>
          <w:p w14:paraId="5B556682" w14:textId="77777777" w:rsidR="0087251F" w:rsidRPr="004E5126" w:rsidRDefault="008D5AF0">
            <w:pPr>
              <w:pStyle w:val="NormalWeb"/>
              <w:spacing w:before="0" w:beforeAutospacing="0" w:after="0" w:afterAutospacing="0"/>
              <w:rPr>
                <w:rFonts w:ascii="Arial" w:hAnsi="Arial" w:cs="Arial"/>
                <w:sz w:val="12"/>
                <w:szCs w:val="12"/>
              </w:rPr>
            </w:pPr>
            <w:hyperlink r:id="rId22" w:history="1">
              <w:r w:rsidR="0087251F" w:rsidRPr="004E5126">
                <w:rPr>
                  <w:rStyle w:val="Hyperlink"/>
                  <w:rFonts w:ascii="Arial" w:hAnsi="Arial" w:cs="Arial"/>
                  <w:sz w:val="12"/>
                  <w:szCs w:val="12"/>
                </w:rPr>
                <w:t>3013769</w:t>
              </w:r>
            </w:hyperlink>
          </w:p>
        </w:tc>
        <w:tc>
          <w:tcPr>
            <w:tcW w:w="2660"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683" w14:textId="77777777" w:rsidR="0087251F" w:rsidRPr="004E5126" w:rsidRDefault="0087251F">
            <w:pPr>
              <w:pStyle w:val="NormalWeb"/>
              <w:spacing w:before="0" w:beforeAutospacing="0" w:after="0" w:afterAutospacing="0"/>
              <w:rPr>
                <w:rFonts w:ascii="Arial" w:hAnsi="Arial" w:cs="Arial"/>
                <w:sz w:val="12"/>
                <w:szCs w:val="12"/>
              </w:rPr>
            </w:pPr>
            <w:r w:rsidRPr="004E5126">
              <w:rPr>
                <w:rFonts w:ascii="Arial" w:hAnsi="Arial" w:cs="Arial"/>
                <w:sz w:val="12"/>
                <w:szCs w:val="12"/>
              </w:rPr>
              <w:t>December 2014 update rollup for Windows RT 8.1, Windows 8.1, and Windows Server 2012 R2</w:t>
            </w:r>
          </w:p>
        </w:tc>
        <w:tc>
          <w:tcPr>
            <w:tcW w:w="914"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684" w14:textId="77777777" w:rsidR="0087251F" w:rsidRPr="004E5126" w:rsidRDefault="0087251F">
            <w:pPr>
              <w:pStyle w:val="NormalWeb"/>
              <w:spacing w:before="0" w:beforeAutospacing="0" w:after="0" w:afterAutospacing="0"/>
              <w:rPr>
                <w:rFonts w:ascii="Arial" w:hAnsi="Arial" w:cs="Arial"/>
                <w:sz w:val="12"/>
                <w:szCs w:val="12"/>
              </w:rPr>
            </w:pPr>
            <w:r w:rsidRPr="004E5126">
              <w:rPr>
                <w:rFonts w:ascii="Arial" w:hAnsi="Arial" w:cs="Arial"/>
                <w:sz w:val="12"/>
                <w:szCs w:val="12"/>
              </w:rPr>
              <w:t xml:space="preserve">Multiple </w:t>
            </w:r>
          </w:p>
        </w:tc>
      </w:tr>
      <w:tr w:rsidR="0087251F" w14:paraId="5B55668A" w14:textId="77777777" w:rsidTr="00F45B8E">
        <w:tc>
          <w:tcPr>
            <w:tcW w:w="860"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hideMark/>
          </w:tcPr>
          <w:p w14:paraId="5B556686" w14:textId="77777777" w:rsidR="0087251F" w:rsidRPr="004E5126" w:rsidRDefault="0087251F">
            <w:pPr>
              <w:pStyle w:val="NormalWeb"/>
              <w:spacing w:before="0" w:beforeAutospacing="0" w:after="0" w:afterAutospacing="0"/>
              <w:rPr>
                <w:rFonts w:ascii="Arial" w:hAnsi="Arial" w:cs="Arial"/>
                <w:sz w:val="12"/>
                <w:szCs w:val="12"/>
              </w:rPr>
            </w:pPr>
            <w:r w:rsidRPr="004E5126">
              <w:rPr>
                <w:rFonts w:ascii="Arial" w:hAnsi="Arial" w:cs="Arial"/>
                <w:sz w:val="12"/>
                <w:szCs w:val="12"/>
              </w:rPr>
              <w:t>November 18, 2014</w:t>
            </w:r>
          </w:p>
        </w:tc>
        <w:tc>
          <w:tcPr>
            <w:tcW w:w="566" w:type="pct"/>
            <w:tcBorders>
              <w:top w:val="single" w:sz="8" w:space="0" w:color="A3A3A3"/>
              <w:left w:val="single" w:sz="8" w:space="0" w:color="A3A3A3"/>
              <w:bottom w:val="single" w:sz="8" w:space="0" w:color="A3A3A3"/>
              <w:right w:val="single" w:sz="8" w:space="0" w:color="A3A3A3"/>
            </w:tcBorders>
            <w:shd w:val="clear" w:color="auto" w:fill="00FF00"/>
            <w:tcMar>
              <w:top w:w="80" w:type="dxa"/>
              <w:left w:w="80" w:type="dxa"/>
              <w:bottom w:w="80" w:type="dxa"/>
              <w:right w:w="80" w:type="dxa"/>
            </w:tcMar>
            <w:hideMark/>
          </w:tcPr>
          <w:p w14:paraId="5B556687" w14:textId="77777777" w:rsidR="0087251F" w:rsidRPr="004E5126" w:rsidRDefault="008D5AF0">
            <w:pPr>
              <w:pStyle w:val="NormalWeb"/>
              <w:spacing w:before="0" w:beforeAutospacing="0" w:after="0" w:afterAutospacing="0"/>
              <w:rPr>
                <w:rFonts w:ascii="Arial" w:hAnsi="Arial" w:cs="Arial"/>
                <w:sz w:val="12"/>
                <w:szCs w:val="12"/>
              </w:rPr>
            </w:pPr>
            <w:hyperlink r:id="rId23" w:history="1">
              <w:r w:rsidR="0087251F" w:rsidRPr="004E5126">
                <w:rPr>
                  <w:rStyle w:val="Hyperlink"/>
                  <w:rFonts w:ascii="Arial" w:hAnsi="Arial" w:cs="Arial"/>
                  <w:sz w:val="12"/>
                  <w:szCs w:val="12"/>
                </w:rPr>
                <w:t>3000850</w:t>
              </w:r>
            </w:hyperlink>
          </w:p>
        </w:tc>
        <w:tc>
          <w:tcPr>
            <w:tcW w:w="2660"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hideMark/>
          </w:tcPr>
          <w:p w14:paraId="5B556688" w14:textId="77777777" w:rsidR="0087251F" w:rsidRPr="004E5126" w:rsidRDefault="0087251F">
            <w:pPr>
              <w:pStyle w:val="NormalWeb"/>
              <w:spacing w:before="0" w:beforeAutospacing="0" w:after="0" w:afterAutospacing="0"/>
              <w:rPr>
                <w:rFonts w:ascii="Arial" w:hAnsi="Arial" w:cs="Arial"/>
                <w:sz w:val="12"/>
                <w:szCs w:val="12"/>
              </w:rPr>
            </w:pPr>
            <w:r w:rsidRPr="004E5126">
              <w:rPr>
                <w:rFonts w:ascii="Arial" w:hAnsi="Arial" w:cs="Arial"/>
                <w:sz w:val="12"/>
                <w:szCs w:val="12"/>
              </w:rPr>
              <w:t xml:space="preserve">November 2014 update rollup for Windows RT 8.1, Windows 8.1, and Windows Server 2012 R2 </w:t>
            </w:r>
          </w:p>
        </w:tc>
        <w:tc>
          <w:tcPr>
            <w:tcW w:w="914"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hideMark/>
          </w:tcPr>
          <w:p w14:paraId="5B556689" w14:textId="77777777" w:rsidR="0087251F" w:rsidRPr="004E5126" w:rsidRDefault="0087251F">
            <w:pPr>
              <w:pStyle w:val="NormalWeb"/>
              <w:spacing w:before="0" w:beforeAutospacing="0" w:after="0" w:afterAutospacing="0"/>
              <w:rPr>
                <w:rFonts w:ascii="Arial" w:hAnsi="Arial" w:cs="Arial"/>
                <w:sz w:val="12"/>
                <w:szCs w:val="12"/>
              </w:rPr>
            </w:pPr>
            <w:r w:rsidRPr="004E5126">
              <w:rPr>
                <w:rFonts w:ascii="Arial" w:hAnsi="Arial" w:cs="Arial"/>
                <w:sz w:val="12"/>
                <w:szCs w:val="12"/>
              </w:rPr>
              <w:t xml:space="preserve">Multiple </w:t>
            </w:r>
          </w:p>
        </w:tc>
      </w:tr>
      <w:tr w:rsidR="0087251F" w14:paraId="5B55668F" w14:textId="77777777" w:rsidTr="00C17E32">
        <w:tc>
          <w:tcPr>
            <w:tcW w:w="860"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68B" w14:textId="77777777" w:rsidR="0087251F" w:rsidRPr="004E5126" w:rsidRDefault="0087251F">
            <w:pPr>
              <w:pStyle w:val="NormalWeb"/>
              <w:spacing w:before="0" w:beforeAutospacing="0" w:after="0" w:afterAutospacing="0"/>
              <w:rPr>
                <w:rFonts w:ascii="Arial" w:hAnsi="Arial" w:cs="Arial"/>
                <w:sz w:val="12"/>
                <w:szCs w:val="12"/>
              </w:rPr>
            </w:pPr>
            <w:r w:rsidRPr="004E5126">
              <w:rPr>
                <w:rFonts w:ascii="Arial" w:hAnsi="Arial" w:cs="Arial"/>
                <w:sz w:val="12"/>
                <w:szCs w:val="12"/>
              </w:rPr>
              <w:t>April 8, 2014</w:t>
            </w:r>
          </w:p>
        </w:tc>
        <w:tc>
          <w:tcPr>
            <w:tcW w:w="566" w:type="pct"/>
            <w:tcBorders>
              <w:top w:val="single" w:sz="8" w:space="0" w:color="A3A3A3"/>
              <w:left w:val="single" w:sz="8" w:space="0" w:color="A3A3A3"/>
              <w:bottom w:val="single" w:sz="8" w:space="0" w:color="A3A3A3"/>
              <w:right w:val="single" w:sz="8" w:space="0" w:color="A3A3A3"/>
            </w:tcBorders>
            <w:shd w:val="clear" w:color="auto" w:fill="00FF00"/>
            <w:tcMar>
              <w:top w:w="80" w:type="dxa"/>
              <w:left w:w="80" w:type="dxa"/>
              <w:bottom w:w="80" w:type="dxa"/>
              <w:right w:w="80" w:type="dxa"/>
            </w:tcMar>
            <w:hideMark/>
          </w:tcPr>
          <w:p w14:paraId="5B55668C" w14:textId="77777777" w:rsidR="0087251F" w:rsidRPr="004E5126" w:rsidRDefault="008D5AF0">
            <w:pPr>
              <w:pStyle w:val="NormalWeb"/>
              <w:spacing w:before="0" w:beforeAutospacing="0" w:after="0" w:afterAutospacing="0"/>
              <w:rPr>
                <w:rFonts w:ascii="Arial" w:hAnsi="Arial" w:cs="Arial"/>
                <w:sz w:val="12"/>
                <w:szCs w:val="12"/>
              </w:rPr>
            </w:pPr>
            <w:hyperlink r:id="rId24" w:history="1">
              <w:r w:rsidR="0087251F" w:rsidRPr="004E5126">
                <w:rPr>
                  <w:rStyle w:val="Hyperlink"/>
                  <w:rFonts w:ascii="Arial" w:hAnsi="Arial" w:cs="Arial"/>
                  <w:sz w:val="12"/>
                  <w:szCs w:val="12"/>
                </w:rPr>
                <w:t>2919355</w:t>
              </w:r>
            </w:hyperlink>
          </w:p>
        </w:tc>
        <w:tc>
          <w:tcPr>
            <w:tcW w:w="2660"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68D" w14:textId="77777777" w:rsidR="0087251F" w:rsidRPr="004E5126" w:rsidRDefault="0087251F">
            <w:pPr>
              <w:pStyle w:val="NormalWeb"/>
              <w:spacing w:before="0" w:beforeAutospacing="0" w:after="0" w:afterAutospacing="0"/>
              <w:rPr>
                <w:rFonts w:ascii="Arial" w:hAnsi="Arial" w:cs="Arial"/>
                <w:sz w:val="12"/>
                <w:szCs w:val="12"/>
              </w:rPr>
            </w:pPr>
            <w:r w:rsidRPr="004E5126">
              <w:rPr>
                <w:rFonts w:ascii="Arial" w:hAnsi="Arial" w:cs="Arial"/>
                <w:sz w:val="12"/>
                <w:szCs w:val="12"/>
              </w:rPr>
              <w:t>Windows RT 8.1, Windows 8.1, and Windows Server 2012 R2 Update April, 2014</w:t>
            </w:r>
          </w:p>
        </w:tc>
        <w:tc>
          <w:tcPr>
            <w:tcW w:w="914"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68E" w14:textId="77777777" w:rsidR="0087251F" w:rsidRPr="004E5126" w:rsidRDefault="0087251F">
            <w:pPr>
              <w:pStyle w:val="NormalWeb"/>
              <w:spacing w:before="0" w:beforeAutospacing="0" w:after="0" w:afterAutospacing="0"/>
              <w:rPr>
                <w:rFonts w:ascii="Arial" w:hAnsi="Arial" w:cs="Arial"/>
                <w:sz w:val="12"/>
                <w:szCs w:val="12"/>
              </w:rPr>
            </w:pPr>
            <w:r w:rsidRPr="004E5126">
              <w:rPr>
                <w:rFonts w:ascii="Arial" w:hAnsi="Arial" w:cs="Arial"/>
                <w:sz w:val="12"/>
                <w:szCs w:val="12"/>
              </w:rPr>
              <w:t>Multiple</w:t>
            </w:r>
          </w:p>
        </w:tc>
      </w:tr>
    </w:tbl>
    <w:p w14:paraId="5B556690" w14:textId="77777777" w:rsidR="00FD334D" w:rsidRDefault="00D11CCF" w:rsidP="00D11CCF">
      <w:pPr>
        <w:spacing w:before="120" w:after="0"/>
        <w:jc w:val="right"/>
        <w:rPr>
          <w:b/>
          <w:color w:val="004874"/>
          <w:sz w:val="22"/>
          <w:szCs w:val="22"/>
          <w:lang w:val="en-US"/>
        </w:rPr>
      </w:pPr>
      <w:r w:rsidRPr="00D11CCF">
        <w:rPr>
          <w:bCs/>
          <w:i/>
          <w:sz w:val="16"/>
          <w:szCs w:val="16"/>
        </w:rPr>
        <w:t>It is essential that updates on all nodes are kept in sync</w:t>
      </w:r>
      <w:r>
        <w:rPr>
          <w:i/>
          <w:sz w:val="16"/>
          <w:szCs w:val="16"/>
        </w:rPr>
        <w:t>, r</w:t>
      </w:r>
      <w:r w:rsidR="00AC7095" w:rsidRPr="00BD3B73">
        <w:rPr>
          <w:i/>
          <w:sz w:val="16"/>
          <w:szCs w:val="16"/>
        </w:rPr>
        <w:t xml:space="preserve">eview </w:t>
      </w:r>
      <w:r w:rsidR="00AC7095" w:rsidRPr="00C91218">
        <w:rPr>
          <w:i/>
          <w:sz w:val="16"/>
          <w:szCs w:val="16"/>
        </w:rPr>
        <w:t>Appendix</w:t>
      </w:r>
      <w:r w:rsidR="00AC7095" w:rsidRPr="00BD3B73">
        <w:rPr>
          <w:i/>
          <w:sz w:val="16"/>
          <w:szCs w:val="16"/>
        </w:rPr>
        <w:t xml:space="preserve"> for script to </w:t>
      </w:r>
      <w:r>
        <w:rPr>
          <w:bCs/>
          <w:i/>
          <w:sz w:val="16"/>
          <w:szCs w:val="16"/>
        </w:rPr>
        <w:t>apply updates.</w:t>
      </w:r>
    </w:p>
    <w:p w14:paraId="5B556691" w14:textId="77777777" w:rsidR="00BE2CA6" w:rsidRDefault="00BE2CA6" w:rsidP="007A6E50">
      <w:pPr>
        <w:pStyle w:val="Heading2"/>
      </w:pPr>
      <w:bookmarkStart w:id="21" w:name="_Toc452464938"/>
      <w:r>
        <w:t>Network Configuration</w:t>
      </w:r>
      <w:bookmarkEnd w:id="21"/>
    </w:p>
    <w:p w14:paraId="5B556692" w14:textId="77777777" w:rsidR="0012477B" w:rsidRPr="0012477B" w:rsidRDefault="0012477B" w:rsidP="0012477B">
      <w:pPr>
        <w:rPr>
          <w:lang w:val="en-US"/>
        </w:rPr>
      </w:pPr>
      <w:r w:rsidRPr="00312D02">
        <w:t>Communication between Server Cluster nodes is critical for smooth cluster operations.</w:t>
      </w:r>
      <w:r>
        <w:t xml:space="preserve">  </w:t>
      </w:r>
      <w:r w:rsidRPr="00312D02">
        <w:t>For networking configuration, two or more independent networks must connect the nodes of a cluster to av</w:t>
      </w:r>
      <w:r>
        <w:t xml:space="preserve">oid a single point of failure.  </w:t>
      </w:r>
      <w:r>
        <w:rPr>
          <w:lang w:val="en-US"/>
        </w:rPr>
        <w:t xml:space="preserve">The </w:t>
      </w:r>
      <w:r w:rsidRPr="00F4507C">
        <w:t>Win</w:t>
      </w:r>
      <w:r>
        <w:t xml:space="preserve">dows Server Failover Clustering (WSFC) is stretched across three sites </w:t>
      </w:r>
      <w:r>
        <w:rPr>
          <w:rFonts w:cs="Arial"/>
          <w:color w:val="000000"/>
          <w:szCs w:val="18"/>
        </w:rPr>
        <w:t xml:space="preserve">MER1 and MER2 at the OCC and the Dereham DR site, and </w:t>
      </w:r>
      <w:r>
        <w:t>t</w:t>
      </w:r>
      <w:r w:rsidRPr="00312D02">
        <w:t xml:space="preserve">he use of two local </w:t>
      </w:r>
      <w:r>
        <w:t xml:space="preserve">area networks (LANs) is typical </w:t>
      </w:r>
      <w:r>
        <w:rPr>
          <w:rFonts w:cs="Arial"/>
          <w:color w:val="000000"/>
          <w:szCs w:val="18"/>
        </w:rPr>
        <w:t>for public and heartbeat communications.</w:t>
      </w:r>
    </w:p>
    <w:p w14:paraId="5B556693" w14:textId="77777777" w:rsidR="007A6E50" w:rsidRDefault="007A6E50" w:rsidP="007A6E50">
      <w:pPr>
        <w:pStyle w:val="Heading3"/>
      </w:pPr>
      <w:bookmarkStart w:id="22" w:name="_Toc452464939"/>
      <w:r>
        <w:t>Subnets</w:t>
      </w:r>
      <w:bookmarkEnd w:id="22"/>
    </w:p>
    <w:p w14:paraId="5B556694" w14:textId="77777777" w:rsidR="00DB417A" w:rsidRPr="006113C9" w:rsidRDefault="004640FB" w:rsidP="00FE2FA5">
      <w:r>
        <w:rPr>
          <w:rFonts w:cs="Arial"/>
          <w:color w:val="000000"/>
          <w:szCs w:val="18"/>
        </w:rPr>
        <w:t>The following subnets</w:t>
      </w:r>
      <w:r w:rsidR="0083143A">
        <w:rPr>
          <w:rFonts w:cs="Arial"/>
          <w:color w:val="000000"/>
          <w:szCs w:val="18"/>
        </w:rPr>
        <w:t xml:space="preserve"> have been provisioned for the cluster </w:t>
      </w:r>
      <w:r>
        <w:rPr>
          <w:rFonts w:cs="Arial"/>
          <w:color w:val="000000"/>
          <w:szCs w:val="18"/>
        </w:rPr>
        <w:t>configuration:</w:t>
      </w:r>
    </w:p>
    <w:tbl>
      <w:tblPr>
        <w:tblW w:w="5000" w:type="pct"/>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69"/>
        <w:gridCol w:w="1769"/>
        <w:gridCol w:w="1769"/>
        <w:gridCol w:w="1769"/>
        <w:gridCol w:w="1931"/>
      </w:tblGrid>
      <w:tr w:rsidR="004640FB" w:rsidRPr="00461F78" w14:paraId="5B55669A" w14:textId="77777777" w:rsidTr="00413DFC">
        <w:trPr>
          <w:trHeight w:val="113"/>
        </w:trPr>
        <w:tc>
          <w:tcPr>
            <w:tcW w:w="982" w:type="pct"/>
            <w:tcBorders>
              <w:top w:val="single" w:sz="8" w:space="0" w:color="A3A3A3"/>
              <w:left w:val="single" w:sz="8" w:space="0" w:color="A3A3A3"/>
              <w:bottom w:val="single" w:sz="8" w:space="0" w:color="A3A3A3"/>
              <w:right w:val="single" w:sz="8" w:space="0" w:color="A3A3A3"/>
            </w:tcBorders>
            <w:shd w:val="clear" w:color="auto" w:fill="548DD4" w:themeFill="text2" w:themeFillTint="99"/>
            <w:tcMar>
              <w:top w:w="80" w:type="dxa"/>
              <w:left w:w="80" w:type="dxa"/>
              <w:bottom w:w="80" w:type="dxa"/>
              <w:right w:w="80" w:type="dxa"/>
            </w:tcMar>
            <w:hideMark/>
          </w:tcPr>
          <w:p w14:paraId="5B556695" w14:textId="77777777" w:rsidR="004640FB" w:rsidRPr="00461F78" w:rsidRDefault="004640FB" w:rsidP="004640FB">
            <w:pPr>
              <w:pStyle w:val="NormalWeb"/>
              <w:spacing w:before="0" w:beforeAutospacing="0" w:after="0" w:afterAutospacing="0"/>
              <w:ind w:left="57"/>
              <w:jc w:val="both"/>
              <w:rPr>
                <w:rFonts w:ascii="Arial" w:hAnsi="Arial" w:cs="Arial"/>
                <w:b/>
                <w:bCs/>
                <w:color w:val="FFFFFF"/>
                <w:sz w:val="16"/>
                <w:szCs w:val="16"/>
              </w:rPr>
            </w:pPr>
            <w:r w:rsidRPr="00DB417A">
              <w:rPr>
                <w:rFonts w:ascii="Arial" w:hAnsi="Arial" w:cs="Arial"/>
                <w:b/>
                <w:bCs/>
                <w:color w:val="FFFFFF"/>
                <w:sz w:val="16"/>
                <w:szCs w:val="16"/>
              </w:rPr>
              <w:t>Hostname</w:t>
            </w:r>
          </w:p>
        </w:tc>
        <w:tc>
          <w:tcPr>
            <w:tcW w:w="982" w:type="pct"/>
            <w:tcBorders>
              <w:top w:val="single" w:sz="8" w:space="0" w:color="A3A3A3"/>
              <w:left w:val="single" w:sz="8" w:space="0" w:color="A3A3A3"/>
              <w:bottom w:val="single" w:sz="8" w:space="0" w:color="A3A3A3"/>
              <w:right w:val="single" w:sz="8" w:space="0" w:color="A3A3A3"/>
            </w:tcBorders>
            <w:shd w:val="clear" w:color="auto" w:fill="548DD4" w:themeFill="text2" w:themeFillTint="99"/>
            <w:tcMar>
              <w:top w:w="80" w:type="dxa"/>
              <w:left w:w="80" w:type="dxa"/>
              <w:bottom w:w="80" w:type="dxa"/>
              <w:right w:w="80" w:type="dxa"/>
            </w:tcMar>
            <w:hideMark/>
          </w:tcPr>
          <w:p w14:paraId="5B556696" w14:textId="77777777" w:rsidR="004640FB" w:rsidRPr="00461F78" w:rsidRDefault="004640FB" w:rsidP="004640FB">
            <w:pPr>
              <w:pStyle w:val="NormalWeb"/>
              <w:spacing w:before="0" w:beforeAutospacing="0" w:after="0" w:afterAutospacing="0"/>
              <w:ind w:left="57"/>
              <w:jc w:val="both"/>
              <w:rPr>
                <w:rFonts w:ascii="Arial" w:hAnsi="Arial" w:cs="Arial"/>
                <w:b/>
                <w:bCs/>
                <w:color w:val="FFFFFF"/>
                <w:sz w:val="16"/>
                <w:szCs w:val="16"/>
              </w:rPr>
            </w:pPr>
            <w:r w:rsidRPr="00DB417A">
              <w:rPr>
                <w:rFonts w:ascii="Arial" w:hAnsi="Arial" w:cs="Arial"/>
                <w:b/>
                <w:bCs/>
                <w:color w:val="FFFFFF"/>
                <w:sz w:val="16"/>
                <w:szCs w:val="16"/>
              </w:rPr>
              <w:t>Public</w:t>
            </w:r>
            <w:r>
              <w:rPr>
                <w:rFonts w:ascii="Arial" w:hAnsi="Arial" w:cs="Arial"/>
                <w:b/>
                <w:bCs/>
                <w:color w:val="FFFFFF"/>
                <w:sz w:val="16"/>
                <w:szCs w:val="16"/>
              </w:rPr>
              <w:t xml:space="preserve"> LAN</w:t>
            </w:r>
          </w:p>
        </w:tc>
        <w:tc>
          <w:tcPr>
            <w:tcW w:w="982" w:type="pct"/>
            <w:tcBorders>
              <w:top w:val="single" w:sz="8" w:space="0" w:color="A3A3A3"/>
              <w:left w:val="single" w:sz="8" w:space="0" w:color="A3A3A3"/>
              <w:bottom w:val="single" w:sz="8" w:space="0" w:color="A3A3A3"/>
              <w:right w:val="single" w:sz="8" w:space="0" w:color="A3A3A3"/>
            </w:tcBorders>
            <w:shd w:val="clear" w:color="auto" w:fill="548DD4" w:themeFill="text2" w:themeFillTint="99"/>
          </w:tcPr>
          <w:p w14:paraId="5B556697" w14:textId="77777777" w:rsidR="004640FB" w:rsidRPr="00461F78" w:rsidRDefault="004640FB" w:rsidP="004640FB">
            <w:pPr>
              <w:pStyle w:val="NormalWeb"/>
              <w:spacing w:before="0" w:beforeAutospacing="0" w:after="0" w:afterAutospacing="0"/>
              <w:ind w:left="57"/>
              <w:jc w:val="both"/>
              <w:rPr>
                <w:rFonts w:ascii="Arial" w:hAnsi="Arial" w:cs="Arial"/>
                <w:b/>
                <w:bCs/>
                <w:color w:val="FFFFFF"/>
                <w:sz w:val="16"/>
                <w:szCs w:val="16"/>
              </w:rPr>
            </w:pPr>
            <w:r>
              <w:rPr>
                <w:rFonts w:ascii="Arial" w:hAnsi="Arial" w:cs="Arial"/>
                <w:b/>
                <w:bCs/>
                <w:color w:val="FFFFFF"/>
                <w:sz w:val="16"/>
                <w:szCs w:val="16"/>
              </w:rPr>
              <w:t>Public Subnet</w:t>
            </w:r>
          </w:p>
        </w:tc>
        <w:tc>
          <w:tcPr>
            <w:tcW w:w="982" w:type="pct"/>
            <w:tcBorders>
              <w:top w:val="single" w:sz="8" w:space="0" w:color="A3A3A3"/>
              <w:left w:val="single" w:sz="8" w:space="0" w:color="A3A3A3"/>
              <w:bottom w:val="single" w:sz="8" w:space="0" w:color="A3A3A3"/>
              <w:right w:val="single" w:sz="8" w:space="0" w:color="A3A3A3"/>
            </w:tcBorders>
            <w:shd w:val="clear" w:color="auto" w:fill="548DD4" w:themeFill="text2" w:themeFillTint="99"/>
            <w:tcMar>
              <w:top w:w="80" w:type="dxa"/>
              <w:left w:w="80" w:type="dxa"/>
              <w:bottom w:w="80" w:type="dxa"/>
              <w:right w:w="80" w:type="dxa"/>
            </w:tcMar>
            <w:hideMark/>
          </w:tcPr>
          <w:p w14:paraId="5B556698" w14:textId="77777777" w:rsidR="004640FB" w:rsidRPr="00461F78" w:rsidRDefault="004640FB" w:rsidP="004640FB">
            <w:pPr>
              <w:pStyle w:val="NormalWeb"/>
              <w:spacing w:before="0" w:beforeAutospacing="0" w:after="0" w:afterAutospacing="0"/>
              <w:ind w:left="57"/>
              <w:jc w:val="both"/>
              <w:rPr>
                <w:rFonts w:ascii="Arial" w:hAnsi="Arial" w:cs="Arial"/>
                <w:b/>
                <w:bCs/>
                <w:color w:val="FFFFFF"/>
                <w:sz w:val="16"/>
                <w:szCs w:val="16"/>
              </w:rPr>
            </w:pPr>
            <w:r w:rsidRPr="00DB417A">
              <w:rPr>
                <w:rFonts w:ascii="Arial" w:hAnsi="Arial" w:cs="Arial"/>
                <w:b/>
                <w:bCs/>
                <w:color w:val="FFFFFF"/>
                <w:sz w:val="16"/>
                <w:szCs w:val="16"/>
              </w:rPr>
              <w:t>Heartbeat</w:t>
            </w:r>
            <w:r>
              <w:rPr>
                <w:rFonts w:ascii="Arial" w:hAnsi="Arial" w:cs="Arial"/>
                <w:b/>
                <w:bCs/>
                <w:color w:val="FFFFFF"/>
                <w:sz w:val="16"/>
                <w:szCs w:val="16"/>
              </w:rPr>
              <w:t xml:space="preserve"> LAN</w:t>
            </w:r>
          </w:p>
        </w:tc>
        <w:tc>
          <w:tcPr>
            <w:tcW w:w="1072" w:type="pct"/>
            <w:tcBorders>
              <w:top w:val="single" w:sz="8" w:space="0" w:color="A3A3A3"/>
              <w:left w:val="single" w:sz="8" w:space="0" w:color="A3A3A3"/>
              <w:bottom w:val="single" w:sz="8" w:space="0" w:color="A3A3A3"/>
              <w:right w:val="single" w:sz="8" w:space="0" w:color="A3A3A3"/>
            </w:tcBorders>
            <w:shd w:val="clear" w:color="auto" w:fill="548DD4" w:themeFill="text2" w:themeFillTint="99"/>
            <w:tcMar>
              <w:top w:w="80" w:type="dxa"/>
              <w:left w:w="80" w:type="dxa"/>
              <w:bottom w:w="80" w:type="dxa"/>
              <w:right w:w="80" w:type="dxa"/>
            </w:tcMar>
            <w:hideMark/>
          </w:tcPr>
          <w:p w14:paraId="5B556699" w14:textId="77777777" w:rsidR="004640FB" w:rsidRPr="00461F78" w:rsidRDefault="004640FB" w:rsidP="004640FB">
            <w:pPr>
              <w:pStyle w:val="NormalWeb"/>
              <w:spacing w:before="0" w:beforeAutospacing="0" w:after="0" w:afterAutospacing="0"/>
              <w:ind w:left="57"/>
              <w:jc w:val="both"/>
              <w:rPr>
                <w:rFonts w:ascii="Arial" w:hAnsi="Arial" w:cs="Arial"/>
                <w:b/>
                <w:bCs/>
                <w:color w:val="FFFFFF"/>
                <w:sz w:val="16"/>
                <w:szCs w:val="16"/>
              </w:rPr>
            </w:pPr>
            <w:r w:rsidRPr="00DB417A">
              <w:rPr>
                <w:rFonts w:ascii="Arial" w:hAnsi="Arial" w:cs="Arial"/>
                <w:b/>
                <w:bCs/>
                <w:color w:val="FFFFFF"/>
                <w:sz w:val="16"/>
                <w:szCs w:val="16"/>
              </w:rPr>
              <w:t>Heartbeat</w:t>
            </w:r>
            <w:r>
              <w:rPr>
                <w:rFonts w:ascii="Arial" w:hAnsi="Arial" w:cs="Arial"/>
                <w:b/>
                <w:bCs/>
                <w:color w:val="FFFFFF"/>
                <w:sz w:val="16"/>
                <w:szCs w:val="16"/>
              </w:rPr>
              <w:t xml:space="preserve"> Subnet</w:t>
            </w:r>
          </w:p>
        </w:tc>
      </w:tr>
      <w:tr w:rsidR="004640FB" w:rsidRPr="00DB417A" w14:paraId="5B5566A0" w14:textId="77777777" w:rsidTr="00413DFC">
        <w:trPr>
          <w:trHeight w:val="113"/>
        </w:trPr>
        <w:tc>
          <w:tcPr>
            <w:tcW w:w="982"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69B" w14:textId="77777777" w:rsidR="004640FB" w:rsidRPr="00DB417A" w:rsidRDefault="004640FB" w:rsidP="004640FB">
            <w:pPr>
              <w:pStyle w:val="NormalWeb"/>
              <w:spacing w:before="0" w:beforeAutospacing="0" w:after="0" w:afterAutospacing="0"/>
              <w:ind w:left="57"/>
              <w:jc w:val="both"/>
              <w:rPr>
                <w:rFonts w:ascii="Arial" w:hAnsi="Arial" w:cs="Arial"/>
                <w:sz w:val="16"/>
                <w:szCs w:val="16"/>
              </w:rPr>
            </w:pPr>
            <w:r>
              <w:rPr>
                <w:rFonts w:ascii="Arial" w:hAnsi="Arial" w:cs="Arial"/>
                <w:sz w:val="16"/>
                <w:szCs w:val="16"/>
              </w:rPr>
              <w:t>DER</w:t>
            </w:r>
          </w:p>
        </w:tc>
        <w:tc>
          <w:tcPr>
            <w:tcW w:w="982" w:type="pct"/>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B55669C" w14:textId="77777777" w:rsidR="004640FB" w:rsidRPr="00DB417A" w:rsidRDefault="004640FB" w:rsidP="004640FB">
            <w:pPr>
              <w:pStyle w:val="NormalWeb"/>
              <w:spacing w:before="0" w:beforeAutospacing="0" w:after="0" w:afterAutospacing="0"/>
              <w:ind w:left="57"/>
              <w:jc w:val="both"/>
              <w:rPr>
                <w:rFonts w:ascii="Arial" w:hAnsi="Arial" w:cs="Arial"/>
                <w:sz w:val="16"/>
                <w:szCs w:val="16"/>
              </w:rPr>
            </w:pPr>
            <w:r w:rsidRPr="00DB417A">
              <w:rPr>
                <w:rFonts w:ascii="Arial" w:hAnsi="Arial" w:cs="Arial"/>
                <w:sz w:val="16"/>
                <w:szCs w:val="16"/>
              </w:rPr>
              <w:t>v-lan-102</w:t>
            </w:r>
          </w:p>
        </w:tc>
        <w:tc>
          <w:tcPr>
            <w:tcW w:w="982" w:type="pct"/>
            <w:tcBorders>
              <w:top w:val="single" w:sz="8" w:space="0" w:color="A3A3A3"/>
              <w:left w:val="single" w:sz="8" w:space="0" w:color="A3A3A3"/>
              <w:bottom w:val="single" w:sz="8" w:space="0" w:color="A3A3A3"/>
              <w:right w:val="single" w:sz="8" w:space="0" w:color="A3A3A3"/>
            </w:tcBorders>
          </w:tcPr>
          <w:p w14:paraId="5B55669D" w14:textId="77777777" w:rsidR="004640FB" w:rsidRPr="00DB417A" w:rsidRDefault="004640FB" w:rsidP="004640FB">
            <w:pPr>
              <w:pStyle w:val="NormalWeb"/>
              <w:spacing w:before="0" w:beforeAutospacing="0" w:after="0" w:afterAutospacing="0"/>
              <w:ind w:left="57"/>
              <w:jc w:val="both"/>
              <w:rPr>
                <w:rFonts w:ascii="Arial" w:hAnsi="Arial" w:cs="Arial"/>
                <w:sz w:val="16"/>
                <w:szCs w:val="16"/>
              </w:rPr>
            </w:pPr>
            <w:r>
              <w:rPr>
                <w:rFonts w:ascii="Arial" w:hAnsi="Arial" w:cs="Arial"/>
                <w:sz w:val="16"/>
                <w:szCs w:val="16"/>
              </w:rPr>
              <w:t>10.129.82.0/24</w:t>
            </w:r>
          </w:p>
        </w:tc>
        <w:tc>
          <w:tcPr>
            <w:tcW w:w="982"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69E" w14:textId="77777777" w:rsidR="004640FB" w:rsidRPr="00DB417A" w:rsidRDefault="004640FB" w:rsidP="004640FB">
            <w:pPr>
              <w:pStyle w:val="NormalWeb"/>
              <w:spacing w:before="0" w:beforeAutospacing="0" w:after="0" w:afterAutospacing="0"/>
              <w:ind w:left="57"/>
              <w:jc w:val="both"/>
              <w:rPr>
                <w:rFonts w:ascii="Arial" w:hAnsi="Arial" w:cs="Arial"/>
                <w:sz w:val="16"/>
                <w:szCs w:val="16"/>
              </w:rPr>
            </w:pPr>
            <w:r w:rsidRPr="00DB417A">
              <w:rPr>
                <w:rFonts w:ascii="Arial" w:hAnsi="Arial" w:cs="Arial"/>
                <w:sz w:val="16"/>
                <w:szCs w:val="16"/>
              </w:rPr>
              <w:t>v-lan-101-hb</w:t>
            </w:r>
          </w:p>
        </w:tc>
        <w:tc>
          <w:tcPr>
            <w:tcW w:w="1072"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69F" w14:textId="77777777" w:rsidR="004640FB" w:rsidRPr="00DB417A" w:rsidRDefault="00413DFC" w:rsidP="004640FB">
            <w:pPr>
              <w:pStyle w:val="NormalWeb"/>
              <w:spacing w:before="0" w:beforeAutospacing="0" w:after="0" w:afterAutospacing="0"/>
              <w:ind w:left="57"/>
              <w:jc w:val="both"/>
              <w:rPr>
                <w:rFonts w:ascii="Arial" w:hAnsi="Arial" w:cs="Arial"/>
                <w:sz w:val="16"/>
                <w:szCs w:val="16"/>
              </w:rPr>
            </w:pPr>
            <w:r>
              <w:rPr>
                <w:rFonts w:ascii="Arial" w:hAnsi="Arial" w:cs="Arial"/>
                <w:sz w:val="16"/>
                <w:szCs w:val="16"/>
              </w:rPr>
              <w:t>10.129.81.</w:t>
            </w:r>
            <w:r w:rsidR="004640FB">
              <w:rPr>
                <w:rFonts w:ascii="Arial" w:hAnsi="Arial" w:cs="Arial"/>
                <w:sz w:val="16"/>
                <w:szCs w:val="16"/>
              </w:rPr>
              <w:t>0/24</w:t>
            </w:r>
          </w:p>
        </w:tc>
      </w:tr>
      <w:tr w:rsidR="004640FB" w:rsidRPr="00DB417A" w14:paraId="5B5566A6" w14:textId="77777777" w:rsidTr="00413DFC">
        <w:trPr>
          <w:trHeight w:val="113"/>
        </w:trPr>
        <w:tc>
          <w:tcPr>
            <w:tcW w:w="982"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hideMark/>
          </w:tcPr>
          <w:p w14:paraId="5B5566A1" w14:textId="77777777" w:rsidR="004640FB" w:rsidRPr="00DB417A" w:rsidRDefault="00413DFC" w:rsidP="004640FB">
            <w:pPr>
              <w:pStyle w:val="NormalWeb"/>
              <w:spacing w:before="0" w:beforeAutospacing="0" w:after="0" w:afterAutospacing="0"/>
              <w:ind w:left="57"/>
              <w:jc w:val="both"/>
              <w:rPr>
                <w:rFonts w:ascii="Arial" w:hAnsi="Arial" w:cs="Arial"/>
                <w:sz w:val="16"/>
                <w:szCs w:val="16"/>
              </w:rPr>
            </w:pPr>
            <w:r w:rsidRPr="00874972">
              <w:rPr>
                <w:rFonts w:ascii="Arial" w:hAnsi="Arial" w:cs="Arial"/>
                <w:sz w:val="16"/>
                <w:szCs w:val="16"/>
              </w:rPr>
              <w:t>MER1</w:t>
            </w:r>
          </w:p>
        </w:tc>
        <w:tc>
          <w:tcPr>
            <w:tcW w:w="982"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hideMark/>
          </w:tcPr>
          <w:p w14:paraId="5B5566A2" w14:textId="77777777" w:rsidR="004640FB" w:rsidRPr="00DB417A" w:rsidRDefault="004640FB" w:rsidP="004640FB">
            <w:pPr>
              <w:pStyle w:val="NormalWeb"/>
              <w:spacing w:before="0" w:beforeAutospacing="0" w:after="0" w:afterAutospacing="0"/>
              <w:ind w:left="57"/>
              <w:jc w:val="both"/>
              <w:rPr>
                <w:rFonts w:ascii="Arial" w:hAnsi="Arial" w:cs="Arial"/>
                <w:sz w:val="16"/>
                <w:szCs w:val="16"/>
              </w:rPr>
            </w:pPr>
            <w:r w:rsidRPr="00DB417A">
              <w:rPr>
                <w:rFonts w:ascii="Arial" w:hAnsi="Arial" w:cs="Arial"/>
                <w:sz w:val="16"/>
                <w:szCs w:val="16"/>
              </w:rPr>
              <w:t>v-lan-111</w:t>
            </w:r>
          </w:p>
        </w:tc>
        <w:tc>
          <w:tcPr>
            <w:tcW w:w="982"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Pr>
          <w:p w14:paraId="5B5566A3" w14:textId="77777777" w:rsidR="004640FB" w:rsidRPr="00DB417A" w:rsidRDefault="004640FB" w:rsidP="004640FB">
            <w:pPr>
              <w:pStyle w:val="NormalWeb"/>
              <w:spacing w:before="0" w:beforeAutospacing="0" w:after="0" w:afterAutospacing="0"/>
              <w:ind w:left="57"/>
              <w:jc w:val="both"/>
              <w:rPr>
                <w:rFonts w:ascii="Arial" w:hAnsi="Arial" w:cs="Arial"/>
                <w:sz w:val="16"/>
                <w:szCs w:val="16"/>
              </w:rPr>
            </w:pPr>
            <w:r>
              <w:rPr>
                <w:rFonts w:ascii="Arial" w:hAnsi="Arial" w:cs="Arial"/>
                <w:sz w:val="16"/>
                <w:szCs w:val="16"/>
              </w:rPr>
              <w:t>10.34.81.</w:t>
            </w:r>
            <w:r w:rsidRPr="00DB417A">
              <w:rPr>
                <w:rFonts w:ascii="Arial" w:hAnsi="Arial" w:cs="Arial"/>
                <w:sz w:val="16"/>
                <w:szCs w:val="16"/>
              </w:rPr>
              <w:t>0</w:t>
            </w:r>
            <w:r>
              <w:rPr>
                <w:rFonts w:ascii="Arial" w:hAnsi="Arial" w:cs="Arial"/>
                <w:sz w:val="16"/>
                <w:szCs w:val="16"/>
              </w:rPr>
              <w:t>/24</w:t>
            </w:r>
          </w:p>
        </w:tc>
        <w:tc>
          <w:tcPr>
            <w:tcW w:w="982"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hideMark/>
          </w:tcPr>
          <w:p w14:paraId="5B5566A4" w14:textId="77777777" w:rsidR="004640FB" w:rsidRPr="00DB417A" w:rsidRDefault="004640FB" w:rsidP="004640FB">
            <w:pPr>
              <w:pStyle w:val="NormalWeb"/>
              <w:spacing w:before="0" w:beforeAutospacing="0" w:after="0" w:afterAutospacing="0"/>
              <w:ind w:left="57"/>
              <w:jc w:val="both"/>
              <w:rPr>
                <w:rFonts w:ascii="Arial" w:hAnsi="Arial" w:cs="Arial"/>
                <w:sz w:val="16"/>
                <w:szCs w:val="16"/>
              </w:rPr>
            </w:pPr>
            <w:r w:rsidRPr="00DB417A">
              <w:rPr>
                <w:rFonts w:ascii="Arial" w:hAnsi="Arial" w:cs="Arial"/>
                <w:sz w:val="16"/>
                <w:szCs w:val="16"/>
              </w:rPr>
              <w:t>v-lan-113-hb</w:t>
            </w:r>
          </w:p>
        </w:tc>
        <w:tc>
          <w:tcPr>
            <w:tcW w:w="1072"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hideMark/>
          </w:tcPr>
          <w:p w14:paraId="5B5566A5" w14:textId="77777777" w:rsidR="004640FB" w:rsidRPr="00DB417A" w:rsidRDefault="004640FB" w:rsidP="004640FB">
            <w:pPr>
              <w:pStyle w:val="NormalWeb"/>
              <w:spacing w:before="0" w:beforeAutospacing="0" w:after="0" w:afterAutospacing="0"/>
              <w:ind w:left="57"/>
              <w:jc w:val="both"/>
              <w:rPr>
                <w:rFonts w:ascii="Arial" w:hAnsi="Arial" w:cs="Arial"/>
                <w:sz w:val="16"/>
                <w:szCs w:val="16"/>
              </w:rPr>
            </w:pPr>
            <w:r>
              <w:rPr>
                <w:rFonts w:ascii="Arial" w:hAnsi="Arial" w:cs="Arial"/>
                <w:sz w:val="16"/>
                <w:szCs w:val="16"/>
              </w:rPr>
              <w:t>10.34.83.</w:t>
            </w:r>
            <w:r w:rsidRPr="00DB417A">
              <w:rPr>
                <w:rFonts w:ascii="Arial" w:hAnsi="Arial" w:cs="Arial"/>
                <w:sz w:val="16"/>
                <w:szCs w:val="16"/>
              </w:rPr>
              <w:t>0</w:t>
            </w:r>
            <w:r>
              <w:rPr>
                <w:rFonts w:ascii="Arial" w:hAnsi="Arial" w:cs="Arial"/>
                <w:sz w:val="16"/>
                <w:szCs w:val="16"/>
              </w:rPr>
              <w:t>/24</w:t>
            </w:r>
          </w:p>
        </w:tc>
      </w:tr>
      <w:tr w:rsidR="00413DFC" w:rsidRPr="00DB417A" w14:paraId="5B5566AC" w14:textId="77777777" w:rsidTr="00413DFC">
        <w:trPr>
          <w:trHeight w:val="113"/>
        </w:trPr>
        <w:tc>
          <w:tcPr>
            <w:tcW w:w="982" w:type="pct"/>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B5566A7" w14:textId="77777777" w:rsidR="00413DFC" w:rsidRPr="00DB417A" w:rsidRDefault="00413DFC" w:rsidP="00C81847">
            <w:pPr>
              <w:pStyle w:val="NormalWeb"/>
              <w:spacing w:before="0" w:beforeAutospacing="0" w:after="0" w:afterAutospacing="0"/>
              <w:ind w:left="57"/>
              <w:jc w:val="both"/>
              <w:rPr>
                <w:rFonts w:ascii="Arial" w:hAnsi="Arial" w:cs="Arial"/>
                <w:color w:val="000000"/>
                <w:sz w:val="18"/>
                <w:szCs w:val="18"/>
              </w:rPr>
            </w:pPr>
            <w:r w:rsidRPr="00874972">
              <w:rPr>
                <w:rFonts w:ascii="Arial" w:hAnsi="Arial" w:cs="Arial"/>
                <w:sz w:val="16"/>
                <w:szCs w:val="16"/>
              </w:rPr>
              <w:t>MER2</w:t>
            </w:r>
          </w:p>
        </w:tc>
        <w:tc>
          <w:tcPr>
            <w:tcW w:w="982" w:type="pct"/>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B5566A8" w14:textId="77777777" w:rsidR="00413DFC" w:rsidRPr="00DB417A" w:rsidRDefault="00413DFC" w:rsidP="00C81847">
            <w:pPr>
              <w:pStyle w:val="NormalWeb"/>
              <w:spacing w:before="0" w:beforeAutospacing="0" w:after="0" w:afterAutospacing="0"/>
              <w:ind w:left="57"/>
              <w:jc w:val="both"/>
              <w:rPr>
                <w:rFonts w:ascii="Arial" w:hAnsi="Arial" w:cs="Arial"/>
                <w:sz w:val="16"/>
                <w:szCs w:val="16"/>
              </w:rPr>
            </w:pPr>
            <w:r w:rsidRPr="00DB417A">
              <w:rPr>
                <w:rFonts w:ascii="Arial" w:hAnsi="Arial" w:cs="Arial"/>
                <w:sz w:val="16"/>
                <w:szCs w:val="16"/>
              </w:rPr>
              <w:t>v-lan-122</w:t>
            </w:r>
          </w:p>
        </w:tc>
        <w:tc>
          <w:tcPr>
            <w:tcW w:w="982" w:type="pct"/>
            <w:tcBorders>
              <w:top w:val="single" w:sz="8" w:space="0" w:color="A3A3A3"/>
              <w:left w:val="single" w:sz="8" w:space="0" w:color="A3A3A3"/>
              <w:bottom w:val="single" w:sz="8" w:space="0" w:color="A3A3A3"/>
              <w:right w:val="single" w:sz="8" w:space="0" w:color="A3A3A3"/>
            </w:tcBorders>
            <w:shd w:val="clear" w:color="auto" w:fill="auto"/>
          </w:tcPr>
          <w:p w14:paraId="5B5566A9" w14:textId="77777777" w:rsidR="00413DFC" w:rsidRPr="00DB417A" w:rsidRDefault="00413DFC" w:rsidP="00C81847">
            <w:pPr>
              <w:pStyle w:val="NormalWeb"/>
              <w:spacing w:before="0" w:beforeAutospacing="0" w:after="0" w:afterAutospacing="0"/>
              <w:ind w:left="57"/>
              <w:jc w:val="both"/>
              <w:rPr>
                <w:rFonts w:ascii="Arial" w:hAnsi="Arial" w:cs="Arial"/>
                <w:sz w:val="16"/>
                <w:szCs w:val="16"/>
              </w:rPr>
            </w:pPr>
            <w:r>
              <w:rPr>
                <w:rFonts w:ascii="Arial" w:hAnsi="Arial" w:cs="Arial"/>
                <w:sz w:val="16"/>
                <w:szCs w:val="16"/>
              </w:rPr>
              <w:t>10.34.82.0/24</w:t>
            </w:r>
          </w:p>
        </w:tc>
        <w:tc>
          <w:tcPr>
            <w:tcW w:w="982" w:type="pct"/>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B5566AA" w14:textId="77777777" w:rsidR="00413DFC" w:rsidRPr="00DB417A" w:rsidRDefault="00413DFC" w:rsidP="00C81847">
            <w:pPr>
              <w:pStyle w:val="NormalWeb"/>
              <w:spacing w:before="0" w:beforeAutospacing="0" w:after="0" w:afterAutospacing="0"/>
              <w:ind w:left="57"/>
              <w:jc w:val="both"/>
              <w:rPr>
                <w:rFonts w:ascii="Arial" w:hAnsi="Arial" w:cs="Arial"/>
                <w:sz w:val="16"/>
                <w:szCs w:val="16"/>
              </w:rPr>
            </w:pPr>
            <w:r w:rsidRPr="00DB417A">
              <w:rPr>
                <w:rFonts w:ascii="Arial" w:hAnsi="Arial" w:cs="Arial"/>
                <w:sz w:val="16"/>
                <w:szCs w:val="16"/>
              </w:rPr>
              <w:t>v-lan-124-hb</w:t>
            </w:r>
          </w:p>
        </w:tc>
        <w:tc>
          <w:tcPr>
            <w:tcW w:w="1072" w:type="pct"/>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B5566AB" w14:textId="77777777" w:rsidR="00413DFC" w:rsidRPr="00DB417A" w:rsidRDefault="00413DFC" w:rsidP="00C81847">
            <w:pPr>
              <w:pStyle w:val="NormalWeb"/>
              <w:spacing w:before="0" w:beforeAutospacing="0" w:after="0" w:afterAutospacing="0"/>
              <w:ind w:left="57"/>
              <w:jc w:val="both"/>
              <w:rPr>
                <w:rFonts w:ascii="Arial" w:hAnsi="Arial" w:cs="Arial"/>
                <w:sz w:val="16"/>
                <w:szCs w:val="16"/>
              </w:rPr>
            </w:pPr>
            <w:r w:rsidRPr="00DB417A">
              <w:rPr>
                <w:rFonts w:ascii="Arial" w:hAnsi="Arial" w:cs="Arial"/>
                <w:sz w:val="16"/>
                <w:szCs w:val="16"/>
              </w:rPr>
              <w:t>10.34.84.</w:t>
            </w:r>
            <w:r>
              <w:rPr>
                <w:rFonts w:ascii="Arial" w:hAnsi="Arial" w:cs="Arial"/>
                <w:sz w:val="16"/>
                <w:szCs w:val="16"/>
              </w:rPr>
              <w:t>0/24</w:t>
            </w:r>
          </w:p>
        </w:tc>
      </w:tr>
    </w:tbl>
    <w:p w14:paraId="5B5566AD" w14:textId="77777777" w:rsidR="005F589C" w:rsidRDefault="00534DC6" w:rsidP="006F60E2">
      <w:pPr>
        <w:spacing w:before="240"/>
        <w:rPr>
          <w:rFonts w:cs="Arial"/>
          <w:color w:val="000000"/>
          <w:szCs w:val="18"/>
        </w:rPr>
      </w:pPr>
      <w:r>
        <w:rPr>
          <w:rFonts w:cs="Arial"/>
          <w:color w:val="000000"/>
          <w:szCs w:val="18"/>
        </w:rPr>
        <w:t xml:space="preserve">To aid in the identification of each LAN adapter </w:t>
      </w:r>
      <w:r w:rsidR="006F60E2">
        <w:rPr>
          <w:rFonts w:cs="Arial"/>
          <w:color w:val="000000"/>
          <w:szCs w:val="18"/>
        </w:rPr>
        <w:t>these should be renamed during the build to ‘LAN’ for Public LAN and ‘Heartbeat’ for Heartbeat LAN.</w:t>
      </w:r>
    </w:p>
    <w:p w14:paraId="5B5566AE" w14:textId="77777777" w:rsidR="00CD0809" w:rsidRDefault="00CD0809" w:rsidP="00CD0809">
      <w:pPr>
        <w:pStyle w:val="Heading3"/>
      </w:pPr>
      <w:bookmarkStart w:id="23" w:name="_Toc452464940"/>
      <w:r>
        <w:t>TCP IP Configuration</w:t>
      </w:r>
      <w:bookmarkEnd w:id="23"/>
    </w:p>
    <w:p w14:paraId="5B5566AF" w14:textId="77777777" w:rsidR="005F589C" w:rsidRDefault="00FD334D" w:rsidP="00CD0809">
      <w:pPr>
        <w:rPr>
          <w:rFonts w:cs="Arial"/>
          <w:color w:val="000000"/>
          <w:szCs w:val="18"/>
        </w:rPr>
      </w:pPr>
      <w:r>
        <w:rPr>
          <w:rFonts w:cs="Arial"/>
          <w:color w:val="000000"/>
          <w:szCs w:val="18"/>
        </w:rPr>
        <w:t xml:space="preserve">The following IP have been provisioned for each nodes public and heartbeat LAN, in addition </w:t>
      </w:r>
      <w:r w:rsidR="00637AFF">
        <w:rPr>
          <w:rFonts w:cs="Arial"/>
          <w:color w:val="000000"/>
          <w:szCs w:val="18"/>
        </w:rPr>
        <w:t xml:space="preserve">a cluster resource IP has </w:t>
      </w:r>
      <w:r w:rsidR="00874972">
        <w:rPr>
          <w:rFonts w:cs="Arial"/>
          <w:color w:val="000000"/>
          <w:szCs w:val="18"/>
        </w:rPr>
        <w:t xml:space="preserve">also </w:t>
      </w:r>
      <w:r w:rsidR="00637AFF">
        <w:rPr>
          <w:rFonts w:cs="Arial"/>
          <w:color w:val="000000"/>
          <w:szCs w:val="18"/>
        </w:rPr>
        <w:t>been provisioned for each of the three subnets.</w:t>
      </w:r>
    </w:p>
    <w:tbl>
      <w:tblPr>
        <w:tblW w:w="5000" w:type="pct"/>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287"/>
        <w:gridCol w:w="1287"/>
        <w:gridCol w:w="1287"/>
        <w:gridCol w:w="1287"/>
        <w:gridCol w:w="1287"/>
        <w:gridCol w:w="1286"/>
        <w:gridCol w:w="1286"/>
      </w:tblGrid>
      <w:tr w:rsidR="00E171D3" w:rsidRPr="004E5126" w14:paraId="5B5566B7" w14:textId="77777777" w:rsidTr="004640FB">
        <w:trPr>
          <w:trHeight w:val="20"/>
        </w:trPr>
        <w:tc>
          <w:tcPr>
            <w:tcW w:w="714" w:type="pct"/>
            <w:tcBorders>
              <w:top w:val="single" w:sz="8" w:space="0" w:color="A3A3A3"/>
              <w:left w:val="single" w:sz="8" w:space="0" w:color="A3A3A3"/>
              <w:bottom w:val="single" w:sz="8" w:space="0" w:color="A3A3A3"/>
              <w:right w:val="single" w:sz="8" w:space="0" w:color="A3A3A3"/>
            </w:tcBorders>
            <w:shd w:val="clear" w:color="auto" w:fill="548DD4" w:themeFill="text2" w:themeFillTint="99"/>
            <w:tcMar>
              <w:top w:w="80" w:type="dxa"/>
              <w:left w:w="80" w:type="dxa"/>
              <w:bottom w:w="80" w:type="dxa"/>
              <w:right w:w="80" w:type="dxa"/>
            </w:tcMar>
            <w:hideMark/>
          </w:tcPr>
          <w:p w14:paraId="5B5566B0" w14:textId="77777777" w:rsidR="00461F78" w:rsidRPr="00461F78" w:rsidRDefault="00461F78" w:rsidP="00E171D3">
            <w:pPr>
              <w:pStyle w:val="NormalWeb"/>
              <w:spacing w:before="0" w:beforeAutospacing="0" w:after="0" w:afterAutospacing="0"/>
              <w:ind w:left="57"/>
              <w:jc w:val="both"/>
              <w:rPr>
                <w:rFonts w:ascii="Arial" w:hAnsi="Arial" w:cs="Arial"/>
                <w:b/>
                <w:bCs/>
                <w:color w:val="FFFFFF"/>
                <w:sz w:val="16"/>
                <w:szCs w:val="16"/>
              </w:rPr>
            </w:pPr>
            <w:r w:rsidRPr="00DB417A">
              <w:rPr>
                <w:rFonts w:ascii="Arial" w:hAnsi="Arial" w:cs="Arial"/>
                <w:b/>
                <w:bCs/>
                <w:color w:val="FFFFFF"/>
                <w:sz w:val="16"/>
                <w:szCs w:val="16"/>
              </w:rPr>
              <w:t>Hostname</w:t>
            </w:r>
          </w:p>
        </w:tc>
        <w:tc>
          <w:tcPr>
            <w:tcW w:w="714" w:type="pct"/>
            <w:tcBorders>
              <w:top w:val="single" w:sz="8" w:space="0" w:color="A3A3A3"/>
              <w:left w:val="single" w:sz="8" w:space="0" w:color="A3A3A3"/>
              <w:bottom w:val="single" w:sz="8" w:space="0" w:color="A3A3A3"/>
              <w:right w:val="single" w:sz="8" w:space="0" w:color="A3A3A3"/>
            </w:tcBorders>
            <w:shd w:val="clear" w:color="auto" w:fill="548DD4" w:themeFill="text2" w:themeFillTint="99"/>
            <w:tcMar>
              <w:top w:w="80" w:type="dxa"/>
              <w:left w:w="80" w:type="dxa"/>
              <w:bottom w:w="80" w:type="dxa"/>
              <w:right w:w="80" w:type="dxa"/>
            </w:tcMar>
            <w:hideMark/>
          </w:tcPr>
          <w:p w14:paraId="5B5566B1" w14:textId="77777777" w:rsidR="00461F78" w:rsidRPr="00461F78" w:rsidRDefault="00461F78" w:rsidP="00E171D3">
            <w:pPr>
              <w:pStyle w:val="NormalWeb"/>
              <w:spacing w:before="0" w:beforeAutospacing="0" w:after="0" w:afterAutospacing="0"/>
              <w:ind w:left="57"/>
              <w:jc w:val="both"/>
              <w:rPr>
                <w:rFonts w:ascii="Arial" w:hAnsi="Arial" w:cs="Arial"/>
                <w:b/>
                <w:bCs/>
                <w:color w:val="FFFFFF"/>
                <w:sz w:val="16"/>
                <w:szCs w:val="16"/>
              </w:rPr>
            </w:pPr>
            <w:r w:rsidRPr="00DB417A">
              <w:rPr>
                <w:rFonts w:ascii="Arial" w:hAnsi="Arial" w:cs="Arial"/>
                <w:b/>
                <w:bCs/>
                <w:color w:val="FFFFFF"/>
                <w:sz w:val="16"/>
                <w:szCs w:val="16"/>
              </w:rPr>
              <w:t>VLAN</w:t>
            </w:r>
          </w:p>
        </w:tc>
        <w:tc>
          <w:tcPr>
            <w:tcW w:w="714" w:type="pct"/>
            <w:tcBorders>
              <w:top w:val="single" w:sz="8" w:space="0" w:color="A3A3A3"/>
              <w:left w:val="single" w:sz="8" w:space="0" w:color="A3A3A3"/>
              <w:bottom w:val="single" w:sz="8" w:space="0" w:color="A3A3A3"/>
              <w:right w:val="single" w:sz="8" w:space="0" w:color="A3A3A3"/>
            </w:tcBorders>
            <w:shd w:val="clear" w:color="auto" w:fill="548DD4" w:themeFill="text2" w:themeFillTint="99"/>
          </w:tcPr>
          <w:p w14:paraId="5B5566B2" w14:textId="77777777" w:rsidR="00461F78" w:rsidRPr="00461F78" w:rsidRDefault="00461F78" w:rsidP="00E171D3">
            <w:pPr>
              <w:pStyle w:val="NormalWeb"/>
              <w:spacing w:before="0" w:beforeAutospacing="0" w:after="0" w:afterAutospacing="0"/>
              <w:ind w:left="57"/>
              <w:jc w:val="both"/>
              <w:rPr>
                <w:rFonts w:ascii="Arial" w:hAnsi="Arial" w:cs="Arial"/>
                <w:b/>
                <w:bCs/>
                <w:color w:val="FFFFFF"/>
                <w:sz w:val="16"/>
                <w:szCs w:val="16"/>
              </w:rPr>
            </w:pPr>
            <w:r w:rsidRPr="00461F78">
              <w:rPr>
                <w:rFonts w:ascii="Arial" w:hAnsi="Arial" w:cs="Arial"/>
                <w:b/>
                <w:bCs/>
                <w:color w:val="FFFFFF"/>
                <w:sz w:val="16"/>
                <w:szCs w:val="16"/>
              </w:rPr>
              <w:t>IP</w:t>
            </w:r>
            <w:r w:rsidRPr="00DB417A">
              <w:rPr>
                <w:rFonts w:ascii="Arial" w:hAnsi="Arial" w:cs="Arial"/>
                <w:b/>
                <w:bCs/>
                <w:color w:val="FFFFFF"/>
                <w:sz w:val="16"/>
                <w:szCs w:val="16"/>
              </w:rPr>
              <w:t xml:space="preserve"> Public</w:t>
            </w:r>
          </w:p>
        </w:tc>
        <w:tc>
          <w:tcPr>
            <w:tcW w:w="714" w:type="pct"/>
            <w:tcBorders>
              <w:top w:val="single" w:sz="8" w:space="0" w:color="A3A3A3"/>
              <w:left w:val="single" w:sz="8" w:space="0" w:color="A3A3A3"/>
              <w:bottom w:val="single" w:sz="8" w:space="0" w:color="A3A3A3"/>
              <w:right w:val="single" w:sz="8" w:space="0" w:color="A3A3A3"/>
            </w:tcBorders>
            <w:shd w:val="clear" w:color="auto" w:fill="548DD4" w:themeFill="text2" w:themeFillTint="99"/>
          </w:tcPr>
          <w:p w14:paraId="5B5566B3" w14:textId="77777777" w:rsidR="00461F78" w:rsidRPr="00461F78" w:rsidRDefault="00461F78" w:rsidP="00E171D3">
            <w:pPr>
              <w:pStyle w:val="NormalWeb"/>
              <w:spacing w:before="0" w:beforeAutospacing="0" w:after="0" w:afterAutospacing="0"/>
              <w:ind w:left="57"/>
              <w:jc w:val="both"/>
              <w:rPr>
                <w:rFonts w:ascii="Arial" w:hAnsi="Arial" w:cs="Arial"/>
                <w:b/>
                <w:bCs/>
                <w:color w:val="FFFFFF"/>
                <w:sz w:val="16"/>
                <w:szCs w:val="16"/>
              </w:rPr>
            </w:pPr>
            <w:r w:rsidRPr="00461F78">
              <w:rPr>
                <w:rFonts w:ascii="Arial" w:hAnsi="Arial" w:cs="Arial"/>
                <w:b/>
                <w:bCs/>
                <w:color w:val="FFFFFF"/>
                <w:sz w:val="16"/>
                <w:szCs w:val="16"/>
              </w:rPr>
              <w:t>IP Cluster</w:t>
            </w:r>
          </w:p>
        </w:tc>
        <w:tc>
          <w:tcPr>
            <w:tcW w:w="714" w:type="pct"/>
            <w:tcBorders>
              <w:top w:val="single" w:sz="8" w:space="0" w:color="A3A3A3"/>
              <w:left w:val="single" w:sz="8" w:space="0" w:color="A3A3A3"/>
              <w:bottom w:val="single" w:sz="8" w:space="0" w:color="A3A3A3"/>
              <w:right w:val="single" w:sz="8" w:space="0" w:color="A3A3A3"/>
            </w:tcBorders>
            <w:shd w:val="clear" w:color="auto" w:fill="548DD4" w:themeFill="text2" w:themeFillTint="99"/>
            <w:tcMar>
              <w:top w:w="80" w:type="dxa"/>
              <w:left w:w="80" w:type="dxa"/>
              <w:bottom w:w="80" w:type="dxa"/>
              <w:right w:w="80" w:type="dxa"/>
            </w:tcMar>
            <w:hideMark/>
          </w:tcPr>
          <w:p w14:paraId="5B5566B4" w14:textId="77777777" w:rsidR="00461F78" w:rsidRPr="00461F78" w:rsidRDefault="00461F78" w:rsidP="00E171D3">
            <w:pPr>
              <w:pStyle w:val="NormalWeb"/>
              <w:spacing w:before="0" w:beforeAutospacing="0" w:after="0" w:afterAutospacing="0"/>
              <w:ind w:left="57"/>
              <w:jc w:val="both"/>
              <w:rPr>
                <w:rFonts w:ascii="Arial" w:hAnsi="Arial" w:cs="Arial"/>
                <w:b/>
                <w:bCs/>
                <w:color w:val="FFFFFF"/>
                <w:sz w:val="16"/>
                <w:szCs w:val="16"/>
              </w:rPr>
            </w:pPr>
            <w:r w:rsidRPr="00DB417A">
              <w:rPr>
                <w:rFonts w:ascii="Arial" w:hAnsi="Arial" w:cs="Arial"/>
                <w:b/>
                <w:bCs/>
                <w:color w:val="FFFFFF"/>
                <w:sz w:val="16"/>
                <w:szCs w:val="16"/>
              </w:rPr>
              <w:t>VLAN</w:t>
            </w:r>
          </w:p>
        </w:tc>
        <w:tc>
          <w:tcPr>
            <w:tcW w:w="714" w:type="pct"/>
            <w:tcBorders>
              <w:top w:val="single" w:sz="8" w:space="0" w:color="A3A3A3"/>
              <w:left w:val="single" w:sz="8" w:space="0" w:color="A3A3A3"/>
              <w:bottom w:val="single" w:sz="8" w:space="0" w:color="A3A3A3"/>
              <w:right w:val="single" w:sz="8" w:space="0" w:color="A3A3A3"/>
            </w:tcBorders>
            <w:shd w:val="clear" w:color="auto" w:fill="548DD4" w:themeFill="text2" w:themeFillTint="99"/>
            <w:tcMar>
              <w:top w:w="80" w:type="dxa"/>
              <w:left w:w="80" w:type="dxa"/>
              <w:bottom w:w="80" w:type="dxa"/>
              <w:right w:w="80" w:type="dxa"/>
            </w:tcMar>
            <w:hideMark/>
          </w:tcPr>
          <w:p w14:paraId="5B5566B5" w14:textId="77777777" w:rsidR="00461F78" w:rsidRPr="00461F78" w:rsidRDefault="00461F78" w:rsidP="00E171D3">
            <w:pPr>
              <w:pStyle w:val="NormalWeb"/>
              <w:spacing w:before="0" w:beforeAutospacing="0" w:after="0" w:afterAutospacing="0"/>
              <w:ind w:left="57"/>
              <w:jc w:val="both"/>
              <w:rPr>
                <w:rFonts w:ascii="Arial" w:hAnsi="Arial" w:cs="Arial"/>
                <w:b/>
                <w:bCs/>
                <w:color w:val="FFFFFF"/>
                <w:sz w:val="16"/>
                <w:szCs w:val="16"/>
              </w:rPr>
            </w:pPr>
            <w:r w:rsidRPr="00461F78">
              <w:rPr>
                <w:rFonts w:ascii="Arial" w:hAnsi="Arial" w:cs="Arial"/>
                <w:b/>
                <w:bCs/>
                <w:color w:val="FFFFFF"/>
                <w:sz w:val="16"/>
                <w:szCs w:val="16"/>
              </w:rPr>
              <w:t>IP</w:t>
            </w:r>
            <w:r w:rsidRPr="00DB417A">
              <w:rPr>
                <w:rFonts w:ascii="Arial" w:hAnsi="Arial" w:cs="Arial"/>
                <w:b/>
                <w:bCs/>
                <w:color w:val="FFFFFF"/>
                <w:sz w:val="16"/>
                <w:szCs w:val="16"/>
              </w:rPr>
              <w:t xml:space="preserve"> Heartbeat</w:t>
            </w:r>
          </w:p>
        </w:tc>
        <w:tc>
          <w:tcPr>
            <w:tcW w:w="714" w:type="pct"/>
            <w:tcBorders>
              <w:top w:val="single" w:sz="8" w:space="0" w:color="A3A3A3"/>
              <w:left w:val="single" w:sz="8" w:space="0" w:color="A3A3A3"/>
              <w:bottom w:val="single" w:sz="8" w:space="0" w:color="A3A3A3"/>
              <w:right w:val="single" w:sz="8" w:space="0" w:color="A3A3A3"/>
            </w:tcBorders>
            <w:shd w:val="clear" w:color="auto" w:fill="548DD4" w:themeFill="text2" w:themeFillTint="99"/>
          </w:tcPr>
          <w:p w14:paraId="5B5566B6" w14:textId="77777777" w:rsidR="00461F78" w:rsidRPr="00461F78" w:rsidRDefault="00461F78" w:rsidP="00E171D3">
            <w:pPr>
              <w:pStyle w:val="NormalWeb"/>
              <w:spacing w:before="0" w:beforeAutospacing="0" w:after="0" w:afterAutospacing="0"/>
              <w:ind w:left="57"/>
              <w:jc w:val="both"/>
              <w:rPr>
                <w:rFonts w:ascii="Arial" w:hAnsi="Arial" w:cs="Arial"/>
                <w:b/>
                <w:bCs/>
                <w:color w:val="FFFFFF"/>
                <w:sz w:val="16"/>
                <w:szCs w:val="16"/>
              </w:rPr>
            </w:pPr>
            <w:r w:rsidRPr="00DB417A">
              <w:rPr>
                <w:rFonts w:ascii="Arial" w:hAnsi="Arial" w:cs="Arial"/>
                <w:b/>
                <w:bCs/>
                <w:color w:val="FFFFFF"/>
                <w:sz w:val="16"/>
                <w:szCs w:val="16"/>
              </w:rPr>
              <w:t>Note</w:t>
            </w:r>
          </w:p>
        </w:tc>
      </w:tr>
      <w:tr w:rsidR="00E171D3" w:rsidRPr="00DB417A" w14:paraId="5B5566BF" w14:textId="77777777" w:rsidTr="004640FB">
        <w:trPr>
          <w:trHeight w:val="20"/>
        </w:trPr>
        <w:tc>
          <w:tcPr>
            <w:tcW w:w="714"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6B8" w14:textId="77777777" w:rsidR="00E171D3" w:rsidRPr="00DB417A" w:rsidRDefault="00E171D3" w:rsidP="00E171D3">
            <w:pPr>
              <w:pStyle w:val="NormalWeb"/>
              <w:ind w:left="57"/>
              <w:jc w:val="both"/>
              <w:rPr>
                <w:rFonts w:ascii="Arial" w:hAnsi="Arial" w:cs="Arial"/>
                <w:sz w:val="16"/>
                <w:szCs w:val="16"/>
              </w:rPr>
            </w:pPr>
            <w:r w:rsidRPr="00DB417A">
              <w:rPr>
                <w:rFonts w:ascii="Arial" w:hAnsi="Arial" w:cs="Arial"/>
                <w:sz w:val="16"/>
                <w:szCs w:val="16"/>
              </w:rPr>
              <w:t xml:space="preserve">DB-DE45 </w:t>
            </w:r>
          </w:p>
        </w:tc>
        <w:tc>
          <w:tcPr>
            <w:tcW w:w="714" w:type="pct"/>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B5566B9" w14:textId="77777777" w:rsidR="00E171D3" w:rsidRPr="00DB417A" w:rsidRDefault="00E171D3" w:rsidP="00E171D3">
            <w:pPr>
              <w:pStyle w:val="NormalWeb"/>
              <w:ind w:left="57"/>
              <w:jc w:val="both"/>
              <w:rPr>
                <w:rFonts w:ascii="Arial" w:hAnsi="Arial" w:cs="Arial"/>
                <w:sz w:val="16"/>
                <w:szCs w:val="16"/>
              </w:rPr>
            </w:pPr>
            <w:r w:rsidRPr="00DB417A">
              <w:rPr>
                <w:rFonts w:ascii="Arial" w:hAnsi="Arial" w:cs="Arial"/>
                <w:sz w:val="16"/>
                <w:szCs w:val="16"/>
              </w:rPr>
              <w:t>v-lan-102</w:t>
            </w:r>
          </w:p>
        </w:tc>
        <w:tc>
          <w:tcPr>
            <w:tcW w:w="714" w:type="pct"/>
            <w:tcBorders>
              <w:top w:val="single" w:sz="8" w:space="0" w:color="A3A3A3"/>
              <w:left w:val="single" w:sz="8" w:space="0" w:color="A3A3A3"/>
              <w:bottom w:val="single" w:sz="8" w:space="0" w:color="A3A3A3"/>
              <w:right w:val="single" w:sz="8" w:space="0" w:color="A3A3A3"/>
            </w:tcBorders>
          </w:tcPr>
          <w:p w14:paraId="5B5566BA" w14:textId="77777777" w:rsidR="00E171D3" w:rsidRPr="00DB417A" w:rsidRDefault="00E171D3" w:rsidP="00E171D3">
            <w:pPr>
              <w:pStyle w:val="NormalWeb"/>
              <w:ind w:left="57"/>
              <w:jc w:val="both"/>
              <w:rPr>
                <w:rFonts w:ascii="Arial" w:hAnsi="Arial" w:cs="Arial"/>
                <w:sz w:val="16"/>
                <w:szCs w:val="16"/>
              </w:rPr>
            </w:pPr>
            <w:r w:rsidRPr="00DB417A">
              <w:rPr>
                <w:rFonts w:ascii="Arial" w:hAnsi="Arial" w:cs="Arial"/>
                <w:sz w:val="16"/>
                <w:szCs w:val="16"/>
              </w:rPr>
              <w:t xml:space="preserve">10.129.82.25 </w:t>
            </w:r>
          </w:p>
        </w:tc>
        <w:tc>
          <w:tcPr>
            <w:tcW w:w="714" w:type="pct"/>
            <w:tcBorders>
              <w:top w:val="single" w:sz="8" w:space="0" w:color="A3A3A3"/>
              <w:left w:val="single" w:sz="8" w:space="0" w:color="A3A3A3"/>
              <w:bottom w:val="single" w:sz="8" w:space="0" w:color="A3A3A3"/>
              <w:right w:val="single" w:sz="8" w:space="0" w:color="A3A3A3"/>
            </w:tcBorders>
          </w:tcPr>
          <w:p w14:paraId="5B5566BB" w14:textId="77777777" w:rsidR="00E171D3" w:rsidRPr="00DB417A" w:rsidRDefault="00E171D3" w:rsidP="00E171D3">
            <w:pPr>
              <w:pStyle w:val="NormalWeb"/>
              <w:ind w:left="57"/>
              <w:jc w:val="both"/>
              <w:rPr>
                <w:rFonts w:ascii="Arial" w:hAnsi="Arial" w:cs="Arial"/>
                <w:sz w:val="16"/>
                <w:szCs w:val="16"/>
              </w:rPr>
            </w:pPr>
            <w:r w:rsidRPr="00DB417A">
              <w:rPr>
                <w:rFonts w:ascii="Arial" w:hAnsi="Arial" w:cs="Arial"/>
                <w:sz w:val="16"/>
                <w:szCs w:val="16"/>
              </w:rPr>
              <w:t>10.129.82.200</w:t>
            </w:r>
          </w:p>
        </w:tc>
        <w:tc>
          <w:tcPr>
            <w:tcW w:w="714"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6BC" w14:textId="77777777" w:rsidR="00E171D3" w:rsidRPr="00DB417A" w:rsidRDefault="00E171D3" w:rsidP="00E171D3">
            <w:pPr>
              <w:pStyle w:val="NormalWeb"/>
              <w:ind w:left="57"/>
              <w:jc w:val="both"/>
              <w:rPr>
                <w:rFonts w:ascii="Arial" w:hAnsi="Arial" w:cs="Arial"/>
                <w:sz w:val="16"/>
                <w:szCs w:val="16"/>
              </w:rPr>
            </w:pPr>
            <w:r w:rsidRPr="00DB417A">
              <w:rPr>
                <w:rFonts w:ascii="Arial" w:hAnsi="Arial" w:cs="Arial"/>
                <w:sz w:val="16"/>
                <w:szCs w:val="16"/>
              </w:rPr>
              <w:t>v-lan-101-hb</w:t>
            </w:r>
          </w:p>
        </w:tc>
        <w:tc>
          <w:tcPr>
            <w:tcW w:w="714"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6BD" w14:textId="77777777" w:rsidR="00E171D3" w:rsidRPr="00DB417A" w:rsidRDefault="00E171D3" w:rsidP="00E171D3">
            <w:pPr>
              <w:pStyle w:val="NormalWeb"/>
              <w:ind w:left="57"/>
              <w:jc w:val="both"/>
              <w:rPr>
                <w:rFonts w:ascii="Arial" w:hAnsi="Arial" w:cs="Arial"/>
                <w:sz w:val="16"/>
                <w:szCs w:val="16"/>
              </w:rPr>
            </w:pPr>
            <w:r w:rsidRPr="00DB417A">
              <w:rPr>
                <w:rFonts w:ascii="Arial" w:hAnsi="Arial" w:cs="Arial"/>
                <w:sz w:val="16"/>
                <w:szCs w:val="16"/>
              </w:rPr>
              <w:t>10.129.81.25</w:t>
            </w:r>
          </w:p>
        </w:tc>
        <w:tc>
          <w:tcPr>
            <w:tcW w:w="714" w:type="pct"/>
            <w:tcBorders>
              <w:top w:val="single" w:sz="8" w:space="0" w:color="A3A3A3"/>
              <w:left w:val="single" w:sz="8" w:space="0" w:color="A3A3A3"/>
              <w:bottom w:val="single" w:sz="8" w:space="0" w:color="A3A3A3"/>
              <w:right w:val="single" w:sz="8" w:space="0" w:color="A3A3A3"/>
            </w:tcBorders>
          </w:tcPr>
          <w:p w14:paraId="5B5566BE" w14:textId="77777777" w:rsidR="00E171D3" w:rsidRPr="00DB417A" w:rsidRDefault="00E171D3" w:rsidP="00E171D3">
            <w:pPr>
              <w:pStyle w:val="NormalWeb"/>
              <w:ind w:left="57"/>
              <w:jc w:val="both"/>
              <w:rPr>
                <w:rFonts w:ascii="Arial" w:hAnsi="Arial" w:cs="Arial"/>
                <w:sz w:val="16"/>
                <w:szCs w:val="16"/>
              </w:rPr>
            </w:pPr>
            <w:r w:rsidRPr="00DB417A">
              <w:rPr>
                <w:rFonts w:ascii="Arial" w:hAnsi="Arial" w:cs="Arial"/>
                <w:sz w:val="16"/>
                <w:szCs w:val="16"/>
              </w:rPr>
              <w:t> </w:t>
            </w:r>
          </w:p>
        </w:tc>
      </w:tr>
      <w:tr w:rsidR="00E171D3" w:rsidRPr="00DB417A" w14:paraId="5B5566C7" w14:textId="77777777" w:rsidTr="00D00239">
        <w:trPr>
          <w:trHeight w:val="20"/>
        </w:trPr>
        <w:tc>
          <w:tcPr>
            <w:tcW w:w="714"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hideMark/>
          </w:tcPr>
          <w:p w14:paraId="5B5566C0" w14:textId="77777777" w:rsidR="00E171D3" w:rsidRPr="00DB417A" w:rsidRDefault="00E171D3" w:rsidP="00E171D3">
            <w:pPr>
              <w:pStyle w:val="NormalWeb"/>
              <w:ind w:left="57"/>
              <w:jc w:val="both"/>
              <w:rPr>
                <w:rFonts w:ascii="Arial" w:hAnsi="Arial" w:cs="Arial"/>
                <w:sz w:val="16"/>
                <w:szCs w:val="16"/>
              </w:rPr>
            </w:pPr>
            <w:r w:rsidRPr="00DB417A">
              <w:rPr>
                <w:rFonts w:ascii="Arial" w:hAnsi="Arial" w:cs="Arial"/>
                <w:sz w:val="16"/>
                <w:szCs w:val="16"/>
              </w:rPr>
              <w:t xml:space="preserve">DB-OC45 </w:t>
            </w:r>
          </w:p>
        </w:tc>
        <w:tc>
          <w:tcPr>
            <w:tcW w:w="714"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hideMark/>
          </w:tcPr>
          <w:p w14:paraId="5B5566C1" w14:textId="77777777" w:rsidR="00E171D3" w:rsidRPr="00DB417A" w:rsidRDefault="00E171D3" w:rsidP="00E171D3">
            <w:pPr>
              <w:pStyle w:val="NormalWeb"/>
              <w:ind w:left="57"/>
              <w:jc w:val="both"/>
              <w:rPr>
                <w:rFonts w:ascii="Arial" w:hAnsi="Arial" w:cs="Arial"/>
                <w:sz w:val="16"/>
                <w:szCs w:val="16"/>
              </w:rPr>
            </w:pPr>
            <w:r w:rsidRPr="00DB417A">
              <w:rPr>
                <w:rFonts w:ascii="Arial" w:hAnsi="Arial" w:cs="Arial"/>
                <w:sz w:val="16"/>
                <w:szCs w:val="16"/>
              </w:rPr>
              <w:t>v-lan-122</w:t>
            </w:r>
          </w:p>
        </w:tc>
        <w:tc>
          <w:tcPr>
            <w:tcW w:w="714"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Pr>
          <w:p w14:paraId="5B5566C2" w14:textId="77777777" w:rsidR="00E171D3" w:rsidRPr="00DB417A" w:rsidRDefault="00E171D3" w:rsidP="00E171D3">
            <w:pPr>
              <w:pStyle w:val="NormalWeb"/>
              <w:ind w:left="57"/>
              <w:jc w:val="both"/>
              <w:rPr>
                <w:rFonts w:ascii="Arial" w:hAnsi="Arial" w:cs="Arial"/>
                <w:sz w:val="16"/>
                <w:szCs w:val="16"/>
              </w:rPr>
            </w:pPr>
            <w:r w:rsidRPr="00DB417A">
              <w:rPr>
                <w:rFonts w:ascii="Arial" w:hAnsi="Arial" w:cs="Arial"/>
                <w:sz w:val="16"/>
                <w:szCs w:val="16"/>
              </w:rPr>
              <w:t xml:space="preserve">10.34.82.30 </w:t>
            </w:r>
          </w:p>
        </w:tc>
        <w:tc>
          <w:tcPr>
            <w:tcW w:w="714"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Pr>
          <w:p w14:paraId="5B5566C3" w14:textId="77777777" w:rsidR="00E171D3" w:rsidRPr="00DB417A" w:rsidRDefault="00E171D3" w:rsidP="00E171D3">
            <w:pPr>
              <w:pStyle w:val="NormalWeb"/>
              <w:ind w:left="57"/>
              <w:jc w:val="both"/>
              <w:rPr>
                <w:rFonts w:ascii="Arial" w:hAnsi="Arial" w:cs="Arial"/>
                <w:sz w:val="16"/>
                <w:szCs w:val="16"/>
              </w:rPr>
            </w:pPr>
            <w:r w:rsidRPr="00DB417A">
              <w:rPr>
                <w:rFonts w:ascii="Arial" w:hAnsi="Arial" w:cs="Arial"/>
                <w:sz w:val="16"/>
                <w:szCs w:val="16"/>
              </w:rPr>
              <w:t>10.34.82.200</w:t>
            </w:r>
          </w:p>
        </w:tc>
        <w:tc>
          <w:tcPr>
            <w:tcW w:w="714"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hideMark/>
          </w:tcPr>
          <w:p w14:paraId="5B5566C4" w14:textId="77777777" w:rsidR="00E171D3" w:rsidRPr="00DB417A" w:rsidRDefault="00E171D3" w:rsidP="00E171D3">
            <w:pPr>
              <w:pStyle w:val="NormalWeb"/>
              <w:ind w:left="57"/>
              <w:jc w:val="both"/>
              <w:rPr>
                <w:rFonts w:ascii="Arial" w:hAnsi="Arial" w:cs="Arial"/>
                <w:sz w:val="16"/>
                <w:szCs w:val="16"/>
              </w:rPr>
            </w:pPr>
            <w:r w:rsidRPr="00DB417A">
              <w:rPr>
                <w:rFonts w:ascii="Arial" w:hAnsi="Arial" w:cs="Arial"/>
                <w:sz w:val="16"/>
                <w:szCs w:val="16"/>
              </w:rPr>
              <w:t>v-lan-124-hb</w:t>
            </w:r>
          </w:p>
        </w:tc>
        <w:tc>
          <w:tcPr>
            <w:tcW w:w="714"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hideMark/>
          </w:tcPr>
          <w:p w14:paraId="5B5566C5" w14:textId="77777777" w:rsidR="00E171D3" w:rsidRPr="00DB417A" w:rsidRDefault="00E171D3" w:rsidP="00E171D3">
            <w:pPr>
              <w:pStyle w:val="NormalWeb"/>
              <w:ind w:left="57"/>
              <w:jc w:val="both"/>
              <w:rPr>
                <w:rFonts w:ascii="Arial" w:hAnsi="Arial" w:cs="Arial"/>
                <w:sz w:val="16"/>
                <w:szCs w:val="16"/>
              </w:rPr>
            </w:pPr>
            <w:r w:rsidRPr="00DB417A">
              <w:rPr>
                <w:rFonts w:ascii="Arial" w:hAnsi="Arial" w:cs="Arial"/>
                <w:sz w:val="16"/>
                <w:szCs w:val="16"/>
              </w:rPr>
              <w:t>10.34.84.30</w:t>
            </w:r>
          </w:p>
        </w:tc>
        <w:tc>
          <w:tcPr>
            <w:tcW w:w="714"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Pr>
          <w:p w14:paraId="5B5566C6" w14:textId="77777777" w:rsidR="00E171D3" w:rsidRPr="00DB417A" w:rsidRDefault="00E171D3" w:rsidP="00E171D3">
            <w:pPr>
              <w:pStyle w:val="NormalWeb"/>
              <w:ind w:left="57"/>
              <w:jc w:val="both"/>
              <w:rPr>
                <w:rFonts w:ascii="Arial" w:hAnsi="Arial" w:cs="Arial"/>
                <w:sz w:val="16"/>
                <w:szCs w:val="16"/>
              </w:rPr>
            </w:pPr>
            <w:r w:rsidRPr="00DB417A">
              <w:rPr>
                <w:rFonts w:ascii="Arial" w:hAnsi="Arial" w:cs="Arial"/>
                <w:sz w:val="16"/>
                <w:szCs w:val="16"/>
              </w:rPr>
              <w:t> </w:t>
            </w:r>
          </w:p>
        </w:tc>
      </w:tr>
      <w:tr w:rsidR="00E171D3" w:rsidRPr="00DB417A" w14:paraId="5B5566CF" w14:textId="77777777" w:rsidTr="004640FB">
        <w:trPr>
          <w:trHeight w:val="20"/>
        </w:trPr>
        <w:tc>
          <w:tcPr>
            <w:tcW w:w="714"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6C8" w14:textId="77777777" w:rsidR="00E171D3" w:rsidRPr="00DB417A" w:rsidRDefault="00E171D3" w:rsidP="00E171D3">
            <w:pPr>
              <w:pStyle w:val="NormalWeb"/>
              <w:ind w:left="57"/>
              <w:jc w:val="both"/>
              <w:rPr>
                <w:rFonts w:ascii="Arial" w:hAnsi="Arial" w:cs="Arial"/>
                <w:sz w:val="16"/>
                <w:szCs w:val="16"/>
              </w:rPr>
            </w:pPr>
            <w:r w:rsidRPr="00DB417A">
              <w:rPr>
                <w:rFonts w:ascii="Arial" w:hAnsi="Arial" w:cs="Arial"/>
                <w:sz w:val="16"/>
                <w:szCs w:val="16"/>
              </w:rPr>
              <w:t xml:space="preserve">DB-OC46 </w:t>
            </w:r>
          </w:p>
        </w:tc>
        <w:tc>
          <w:tcPr>
            <w:tcW w:w="714" w:type="pct"/>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B5566C9" w14:textId="77777777" w:rsidR="00E171D3" w:rsidRPr="00DB417A" w:rsidRDefault="00E171D3" w:rsidP="00E171D3">
            <w:pPr>
              <w:pStyle w:val="NormalWeb"/>
              <w:ind w:left="57"/>
              <w:jc w:val="both"/>
              <w:rPr>
                <w:rFonts w:ascii="Arial" w:hAnsi="Arial" w:cs="Arial"/>
                <w:sz w:val="16"/>
                <w:szCs w:val="16"/>
              </w:rPr>
            </w:pPr>
            <w:r w:rsidRPr="00DB417A">
              <w:rPr>
                <w:rFonts w:ascii="Arial" w:hAnsi="Arial" w:cs="Arial"/>
                <w:sz w:val="16"/>
                <w:szCs w:val="16"/>
              </w:rPr>
              <w:t>v-lan-122</w:t>
            </w:r>
          </w:p>
        </w:tc>
        <w:tc>
          <w:tcPr>
            <w:tcW w:w="714" w:type="pct"/>
            <w:tcBorders>
              <w:top w:val="single" w:sz="8" w:space="0" w:color="A3A3A3"/>
              <w:left w:val="single" w:sz="8" w:space="0" w:color="A3A3A3"/>
              <w:bottom w:val="single" w:sz="8" w:space="0" w:color="A3A3A3"/>
              <w:right w:val="single" w:sz="8" w:space="0" w:color="A3A3A3"/>
            </w:tcBorders>
          </w:tcPr>
          <w:p w14:paraId="5B5566CA" w14:textId="77777777" w:rsidR="00E171D3" w:rsidRPr="00DB417A" w:rsidRDefault="00E171D3" w:rsidP="00E171D3">
            <w:pPr>
              <w:pStyle w:val="NormalWeb"/>
              <w:ind w:left="57"/>
              <w:jc w:val="both"/>
              <w:rPr>
                <w:rFonts w:ascii="Arial" w:hAnsi="Arial" w:cs="Arial"/>
                <w:sz w:val="16"/>
                <w:szCs w:val="16"/>
              </w:rPr>
            </w:pPr>
            <w:r w:rsidRPr="00DB417A">
              <w:rPr>
                <w:rFonts w:ascii="Arial" w:hAnsi="Arial" w:cs="Arial"/>
                <w:sz w:val="16"/>
                <w:szCs w:val="16"/>
              </w:rPr>
              <w:t xml:space="preserve">10.34.82.25 </w:t>
            </w:r>
          </w:p>
        </w:tc>
        <w:tc>
          <w:tcPr>
            <w:tcW w:w="714" w:type="pct"/>
            <w:tcBorders>
              <w:top w:val="single" w:sz="8" w:space="0" w:color="A3A3A3"/>
              <w:left w:val="single" w:sz="8" w:space="0" w:color="A3A3A3"/>
              <w:bottom w:val="single" w:sz="8" w:space="0" w:color="A3A3A3"/>
              <w:right w:val="single" w:sz="8" w:space="0" w:color="A3A3A3"/>
            </w:tcBorders>
          </w:tcPr>
          <w:p w14:paraId="5B5566CB" w14:textId="77777777" w:rsidR="00E171D3" w:rsidRPr="00DB417A" w:rsidRDefault="00E171D3" w:rsidP="00E171D3">
            <w:pPr>
              <w:pStyle w:val="NormalWeb"/>
              <w:ind w:left="57"/>
              <w:jc w:val="both"/>
              <w:rPr>
                <w:rFonts w:ascii="Arial" w:hAnsi="Arial" w:cs="Arial"/>
                <w:sz w:val="16"/>
                <w:szCs w:val="16"/>
              </w:rPr>
            </w:pPr>
            <w:r w:rsidRPr="00DB417A">
              <w:rPr>
                <w:rFonts w:ascii="Arial" w:hAnsi="Arial" w:cs="Arial"/>
                <w:sz w:val="16"/>
                <w:szCs w:val="16"/>
              </w:rPr>
              <w:t>10.34.82.200</w:t>
            </w:r>
          </w:p>
        </w:tc>
        <w:tc>
          <w:tcPr>
            <w:tcW w:w="714"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6CC" w14:textId="77777777" w:rsidR="00E171D3" w:rsidRPr="00DB417A" w:rsidRDefault="00E171D3" w:rsidP="00E171D3">
            <w:pPr>
              <w:pStyle w:val="NormalWeb"/>
              <w:ind w:left="57"/>
              <w:jc w:val="both"/>
              <w:rPr>
                <w:rFonts w:ascii="Arial" w:hAnsi="Arial" w:cs="Arial"/>
                <w:sz w:val="16"/>
                <w:szCs w:val="16"/>
              </w:rPr>
            </w:pPr>
            <w:r w:rsidRPr="00DB417A">
              <w:rPr>
                <w:rFonts w:ascii="Arial" w:hAnsi="Arial" w:cs="Arial"/>
                <w:sz w:val="16"/>
                <w:szCs w:val="16"/>
              </w:rPr>
              <w:t>v-lan-124-hb</w:t>
            </w:r>
          </w:p>
        </w:tc>
        <w:tc>
          <w:tcPr>
            <w:tcW w:w="714"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6CD" w14:textId="77777777" w:rsidR="00E171D3" w:rsidRPr="00DB417A" w:rsidRDefault="00E171D3" w:rsidP="00E171D3">
            <w:pPr>
              <w:pStyle w:val="NormalWeb"/>
              <w:ind w:left="57"/>
              <w:jc w:val="both"/>
              <w:rPr>
                <w:rFonts w:ascii="Arial" w:hAnsi="Arial" w:cs="Arial"/>
                <w:sz w:val="16"/>
                <w:szCs w:val="16"/>
              </w:rPr>
            </w:pPr>
            <w:r w:rsidRPr="00DB417A">
              <w:rPr>
                <w:rFonts w:ascii="Arial" w:hAnsi="Arial" w:cs="Arial"/>
                <w:sz w:val="16"/>
                <w:szCs w:val="16"/>
              </w:rPr>
              <w:t>10.34.84.25</w:t>
            </w:r>
          </w:p>
        </w:tc>
        <w:tc>
          <w:tcPr>
            <w:tcW w:w="714" w:type="pct"/>
            <w:tcBorders>
              <w:top w:val="single" w:sz="8" w:space="0" w:color="A3A3A3"/>
              <w:left w:val="single" w:sz="8" w:space="0" w:color="A3A3A3"/>
              <w:bottom w:val="single" w:sz="8" w:space="0" w:color="A3A3A3"/>
              <w:right w:val="single" w:sz="8" w:space="0" w:color="A3A3A3"/>
            </w:tcBorders>
          </w:tcPr>
          <w:p w14:paraId="5B5566CE" w14:textId="77777777" w:rsidR="00E171D3" w:rsidRPr="00DB417A" w:rsidRDefault="00637AFF" w:rsidP="00CD44BF">
            <w:pPr>
              <w:pStyle w:val="NormalWeb"/>
              <w:ind w:left="57"/>
              <w:rPr>
                <w:rFonts w:ascii="Arial" w:hAnsi="Arial" w:cs="Arial"/>
                <w:sz w:val="8"/>
                <w:szCs w:val="8"/>
              </w:rPr>
            </w:pPr>
            <w:r w:rsidRPr="00CD44BF">
              <w:rPr>
                <w:rFonts w:ascii="Arial" w:hAnsi="Arial" w:cs="Arial"/>
                <w:sz w:val="8"/>
                <w:szCs w:val="8"/>
              </w:rPr>
              <w:t xml:space="preserve">Cluster resource </w:t>
            </w:r>
            <w:r w:rsidR="00CD44BF">
              <w:rPr>
                <w:rFonts w:ascii="Arial" w:hAnsi="Arial" w:cs="Arial"/>
                <w:sz w:val="8"/>
                <w:szCs w:val="8"/>
              </w:rPr>
              <w:br/>
            </w:r>
            <w:r w:rsidRPr="00CD44BF">
              <w:rPr>
                <w:rFonts w:ascii="Arial" w:hAnsi="Arial" w:cs="Arial"/>
                <w:sz w:val="8"/>
                <w:szCs w:val="8"/>
              </w:rPr>
              <w:t>shared with DB-OC45</w:t>
            </w:r>
          </w:p>
        </w:tc>
      </w:tr>
      <w:tr w:rsidR="00E171D3" w:rsidRPr="00DB417A" w14:paraId="5B5566D7" w14:textId="77777777" w:rsidTr="00D00239">
        <w:trPr>
          <w:trHeight w:val="20"/>
        </w:trPr>
        <w:tc>
          <w:tcPr>
            <w:tcW w:w="714"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hideMark/>
          </w:tcPr>
          <w:p w14:paraId="5B5566D0" w14:textId="77777777" w:rsidR="00E171D3" w:rsidRPr="00DB417A" w:rsidRDefault="00E171D3" w:rsidP="00E171D3">
            <w:pPr>
              <w:pStyle w:val="NormalWeb"/>
              <w:ind w:left="57"/>
              <w:jc w:val="both"/>
              <w:rPr>
                <w:rFonts w:ascii="Arial" w:hAnsi="Arial" w:cs="Arial"/>
                <w:sz w:val="16"/>
                <w:szCs w:val="16"/>
              </w:rPr>
            </w:pPr>
            <w:r w:rsidRPr="00DB417A">
              <w:rPr>
                <w:rFonts w:ascii="Arial" w:hAnsi="Arial" w:cs="Arial"/>
                <w:sz w:val="16"/>
                <w:szCs w:val="16"/>
              </w:rPr>
              <w:t xml:space="preserve">DB-OC47 </w:t>
            </w:r>
          </w:p>
        </w:tc>
        <w:tc>
          <w:tcPr>
            <w:tcW w:w="714"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hideMark/>
          </w:tcPr>
          <w:p w14:paraId="5B5566D1" w14:textId="77777777" w:rsidR="00E171D3" w:rsidRPr="00DB417A" w:rsidRDefault="00E171D3" w:rsidP="00E171D3">
            <w:pPr>
              <w:pStyle w:val="NormalWeb"/>
              <w:ind w:left="57"/>
              <w:jc w:val="both"/>
              <w:rPr>
                <w:rFonts w:ascii="Arial" w:hAnsi="Arial" w:cs="Arial"/>
                <w:sz w:val="16"/>
                <w:szCs w:val="16"/>
              </w:rPr>
            </w:pPr>
            <w:r w:rsidRPr="00DB417A">
              <w:rPr>
                <w:rFonts w:ascii="Arial" w:hAnsi="Arial" w:cs="Arial"/>
                <w:sz w:val="16"/>
                <w:szCs w:val="16"/>
              </w:rPr>
              <w:t>v-lan-111</w:t>
            </w:r>
          </w:p>
        </w:tc>
        <w:tc>
          <w:tcPr>
            <w:tcW w:w="714"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Pr>
          <w:p w14:paraId="5B5566D2" w14:textId="77777777" w:rsidR="00E171D3" w:rsidRPr="00DB417A" w:rsidRDefault="00E171D3" w:rsidP="00E171D3">
            <w:pPr>
              <w:pStyle w:val="NormalWeb"/>
              <w:ind w:left="57"/>
              <w:jc w:val="both"/>
              <w:rPr>
                <w:rFonts w:ascii="Arial" w:hAnsi="Arial" w:cs="Arial"/>
                <w:sz w:val="16"/>
                <w:szCs w:val="16"/>
              </w:rPr>
            </w:pPr>
            <w:r w:rsidRPr="00DB417A">
              <w:rPr>
                <w:rFonts w:ascii="Arial" w:hAnsi="Arial" w:cs="Arial"/>
                <w:sz w:val="16"/>
                <w:szCs w:val="16"/>
              </w:rPr>
              <w:t xml:space="preserve">10.34.81.40 </w:t>
            </w:r>
          </w:p>
        </w:tc>
        <w:tc>
          <w:tcPr>
            <w:tcW w:w="714"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Pr>
          <w:p w14:paraId="5B5566D3" w14:textId="77777777" w:rsidR="00E171D3" w:rsidRPr="00DB417A" w:rsidRDefault="00E171D3" w:rsidP="00E171D3">
            <w:pPr>
              <w:pStyle w:val="NormalWeb"/>
              <w:ind w:left="57"/>
              <w:jc w:val="both"/>
              <w:rPr>
                <w:rFonts w:ascii="Arial" w:hAnsi="Arial" w:cs="Arial"/>
                <w:sz w:val="16"/>
                <w:szCs w:val="16"/>
              </w:rPr>
            </w:pPr>
            <w:r w:rsidRPr="00DB417A">
              <w:rPr>
                <w:rFonts w:ascii="Arial" w:hAnsi="Arial" w:cs="Arial"/>
                <w:sz w:val="16"/>
                <w:szCs w:val="16"/>
              </w:rPr>
              <w:t>10.34.81.200</w:t>
            </w:r>
          </w:p>
        </w:tc>
        <w:tc>
          <w:tcPr>
            <w:tcW w:w="714"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hideMark/>
          </w:tcPr>
          <w:p w14:paraId="5B5566D4" w14:textId="77777777" w:rsidR="00E171D3" w:rsidRPr="00DB417A" w:rsidRDefault="00E171D3" w:rsidP="00E171D3">
            <w:pPr>
              <w:pStyle w:val="NormalWeb"/>
              <w:ind w:left="57"/>
              <w:jc w:val="both"/>
              <w:rPr>
                <w:rFonts w:ascii="Arial" w:hAnsi="Arial" w:cs="Arial"/>
                <w:sz w:val="16"/>
                <w:szCs w:val="16"/>
              </w:rPr>
            </w:pPr>
            <w:r w:rsidRPr="00DB417A">
              <w:rPr>
                <w:rFonts w:ascii="Arial" w:hAnsi="Arial" w:cs="Arial"/>
                <w:sz w:val="16"/>
                <w:szCs w:val="16"/>
              </w:rPr>
              <w:t>v-lan-113-hb</w:t>
            </w:r>
          </w:p>
        </w:tc>
        <w:tc>
          <w:tcPr>
            <w:tcW w:w="714"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hideMark/>
          </w:tcPr>
          <w:p w14:paraId="5B5566D5" w14:textId="77777777" w:rsidR="00E171D3" w:rsidRPr="00DB417A" w:rsidRDefault="00E171D3" w:rsidP="00E171D3">
            <w:pPr>
              <w:pStyle w:val="NormalWeb"/>
              <w:ind w:left="57"/>
              <w:jc w:val="both"/>
              <w:rPr>
                <w:rFonts w:ascii="Arial" w:hAnsi="Arial" w:cs="Arial"/>
                <w:sz w:val="16"/>
                <w:szCs w:val="16"/>
              </w:rPr>
            </w:pPr>
            <w:r w:rsidRPr="00DB417A">
              <w:rPr>
                <w:rFonts w:ascii="Arial" w:hAnsi="Arial" w:cs="Arial"/>
                <w:sz w:val="16"/>
                <w:szCs w:val="16"/>
              </w:rPr>
              <w:t>10.34.83.40</w:t>
            </w:r>
          </w:p>
        </w:tc>
        <w:tc>
          <w:tcPr>
            <w:tcW w:w="714"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Pr>
          <w:p w14:paraId="5B5566D6" w14:textId="77777777" w:rsidR="00E171D3" w:rsidRPr="00DB417A" w:rsidRDefault="00E171D3" w:rsidP="00E171D3">
            <w:pPr>
              <w:pStyle w:val="NormalWeb"/>
              <w:ind w:left="57"/>
              <w:jc w:val="both"/>
              <w:rPr>
                <w:rFonts w:ascii="Arial" w:hAnsi="Arial" w:cs="Arial"/>
                <w:sz w:val="16"/>
                <w:szCs w:val="16"/>
              </w:rPr>
            </w:pPr>
            <w:r w:rsidRPr="00DB417A">
              <w:rPr>
                <w:rFonts w:ascii="Arial" w:hAnsi="Arial" w:cs="Arial"/>
                <w:sz w:val="16"/>
                <w:szCs w:val="16"/>
              </w:rPr>
              <w:t> </w:t>
            </w:r>
          </w:p>
        </w:tc>
      </w:tr>
    </w:tbl>
    <w:p w14:paraId="5B5566D8" w14:textId="77777777" w:rsidR="00D75E9A" w:rsidRPr="0009514E" w:rsidRDefault="00D75E9A" w:rsidP="0009514E">
      <w:pPr>
        <w:spacing w:before="0" w:after="0"/>
        <w:rPr>
          <w:b/>
        </w:rPr>
      </w:pPr>
      <w:r>
        <w:rPr>
          <w:b/>
        </w:rPr>
        <w:br w:type="page"/>
      </w:r>
    </w:p>
    <w:p w14:paraId="5B5566D9" w14:textId="77777777" w:rsidR="00792F11" w:rsidRPr="006F3C61" w:rsidRDefault="0083143A" w:rsidP="007A6E50">
      <w:pPr>
        <w:pStyle w:val="Heading3"/>
      </w:pPr>
      <w:bookmarkStart w:id="24" w:name="_Toc452464941"/>
      <w:r>
        <w:t>Adapter Configuration</w:t>
      </w:r>
      <w:bookmarkEnd w:id="24"/>
    </w:p>
    <w:p w14:paraId="5B5566DA" w14:textId="77777777" w:rsidR="00792F11" w:rsidRDefault="006113C9" w:rsidP="00BA628B">
      <w:r w:rsidRPr="006113C9">
        <w:t>To eliminate possible communication issues, remove all unnecessary network traffic from the network adapter that is set to </w:t>
      </w:r>
      <w:r>
        <w:t xml:space="preserve">heartbeat </w:t>
      </w:r>
      <w:r w:rsidR="006572AE">
        <w:t>adapter</w:t>
      </w:r>
      <w:r w:rsidRPr="006113C9">
        <w:t xml:space="preserve">. Clustering communicates by using Remote Procedure Call (RPC) calls on IP sockets with User </w:t>
      </w:r>
      <w:r w:rsidR="00A30F30">
        <w:t>Datagram Protocol (UDP) packets</w:t>
      </w:r>
      <w:r w:rsidR="00235352">
        <w:t>, apply</w:t>
      </w:r>
      <w:r w:rsidR="0072759E">
        <w:t xml:space="preserve"> the follow measures to ensure appropriate </w:t>
      </w:r>
      <w:r w:rsidR="0072759E" w:rsidRPr="006113C9">
        <w:t>communication</w:t>
      </w:r>
      <w:r w:rsidR="0072759E">
        <w:t>:</w:t>
      </w:r>
    </w:p>
    <w:p w14:paraId="5B5566DB" w14:textId="77777777" w:rsidR="006572AE" w:rsidRPr="006572AE" w:rsidRDefault="006572AE" w:rsidP="00267C58">
      <w:pPr>
        <w:pStyle w:val="Bullet"/>
      </w:pPr>
      <w:r>
        <w:t>Remove</w:t>
      </w:r>
      <w:r w:rsidRPr="006572AE">
        <w:t xml:space="preserve"> NetBIOS from the </w:t>
      </w:r>
      <w:r>
        <w:t>adapter</w:t>
      </w:r>
      <w:r w:rsidRPr="006572AE">
        <w:t>.</w:t>
      </w:r>
    </w:p>
    <w:p w14:paraId="5B5566DC" w14:textId="77777777" w:rsidR="006572AE" w:rsidRDefault="00A30F30" w:rsidP="00267C58">
      <w:pPr>
        <w:pStyle w:val="Bullet"/>
      </w:pPr>
      <w:r>
        <w:t>Set</w:t>
      </w:r>
      <w:r w:rsidR="006572AE" w:rsidRPr="006572AE">
        <w:t xml:space="preserve"> the proper adapter binding order.</w:t>
      </w:r>
    </w:p>
    <w:p w14:paraId="5B5566DD" w14:textId="77777777" w:rsidR="00066615" w:rsidRPr="007A1584" w:rsidRDefault="00066615" w:rsidP="00167CA4">
      <w:pPr>
        <w:spacing w:before="0" w:after="40"/>
        <w:ind w:left="1080"/>
        <w:rPr>
          <w:rFonts w:ascii="Calibri" w:hAnsi="Calibri"/>
          <w:i/>
          <w:sz w:val="16"/>
          <w:szCs w:val="16"/>
          <w:lang w:val="en-NZ"/>
        </w:rPr>
      </w:pPr>
      <w:r w:rsidRPr="007A1584">
        <w:rPr>
          <w:i/>
          <w:sz w:val="16"/>
          <w:szCs w:val="16"/>
          <w:lang w:val="en-NZ"/>
        </w:rPr>
        <w:t>The network binding order rule for SQL server cluster must be set up in this order:</w:t>
      </w:r>
    </w:p>
    <w:p w14:paraId="5B5566DE" w14:textId="77777777" w:rsidR="00066615" w:rsidRPr="007A1584" w:rsidRDefault="00066615" w:rsidP="0001633C">
      <w:pPr>
        <w:numPr>
          <w:ilvl w:val="0"/>
          <w:numId w:val="12"/>
        </w:numPr>
        <w:tabs>
          <w:tab w:val="clear" w:pos="1440"/>
        </w:tabs>
        <w:spacing w:before="0" w:after="40"/>
        <w:rPr>
          <w:i/>
          <w:sz w:val="16"/>
          <w:szCs w:val="16"/>
          <w:lang w:val="en-NZ"/>
        </w:rPr>
      </w:pPr>
      <w:r w:rsidRPr="007A1584">
        <w:rPr>
          <w:i/>
          <w:sz w:val="16"/>
          <w:szCs w:val="16"/>
          <w:lang w:val="en-NZ"/>
        </w:rPr>
        <w:t>Pub</w:t>
      </w:r>
      <w:r w:rsidR="00167CA4" w:rsidRPr="007A1584">
        <w:rPr>
          <w:i/>
          <w:sz w:val="16"/>
          <w:szCs w:val="16"/>
          <w:lang w:val="en-NZ"/>
        </w:rPr>
        <w:t>lic network: teamed adaptor(s)</w:t>
      </w:r>
    </w:p>
    <w:p w14:paraId="5B5566DF" w14:textId="77777777" w:rsidR="00066615" w:rsidRPr="00167CA4" w:rsidRDefault="00167CA4" w:rsidP="0001633C">
      <w:pPr>
        <w:numPr>
          <w:ilvl w:val="0"/>
          <w:numId w:val="12"/>
        </w:numPr>
        <w:tabs>
          <w:tab w:val="clear" w:pos="1440"/>
        </w:tabs>
        <w:spacing w:before="0" w:after="40"/>
        <w:rPr>
          <w:i/>
          <w:sz w:val="12"/>
          <w:szCs w:val="12"/>
          <w:lang w:val="en-NZ"/>
        </w:rPr>
      </w:pPr>
      <w:r w:rsidRPr="007A1584">
        <w:rPr>
          <w:i/>
          <w:sz w:val="16"/>
          <w:szCs w:val="16"/>
          <w:lang w:val="en-NZ"/>
        </w:rPr>
        <w:t>Private (Heart beat) network</w:t>
      </w:r>
    </w:p>
    <w:p w14:paraId="5B5566E0" w14:textId="77777777" w:rsidR="006572AE" w:rsidRDefault="00F06BF0" w:rsidP="00267C58">
      <w:pPr>
        <w:pStyle w:val="Bullet"/>
      </w:pPr>
      <w:r>
        <w:t>Set</w:t>
      </w:r>
      <w:r w:rsidRPr="006572AE">
        <w:t xml:space="preserve"> the proper Clust</w:t>
      </w:r>
      <w:r>
        <w:t xml:space="preserve">er </w:t>
      </w:r>
      <w:r w:rsidR="000616A7">
        <w:t>Network Roles</w:t>
      </w:r>
      <w:r w:rsidR="006572AE" w:rsidRPr="006572AE">
        <w:t>.</w:t>
      </w:r>
    </w:p>
    <w:p w14:paraId="5B5566E1" w14:textId="77777777" w:rsidR="0083143A" w:rsidRDefault="0083143A" w:rsidP="0083143A">
      <w:pPr>
        <w:pStyle w:val="Heading3"/>
      </w:pPr>
      <w:bookmarkStart w:id="25" w:name="_Toc452464942"/>
      <w:r w:rsidRPr="006F3C61">
        <w:t>Routes</w:t>
      </w:r>
      <w:bookmarkEnd w:id="25"/>
    </w:p>
    <w:p w14:paraId="5B5566E2" w14:textId="77777777" w:rsidR="000616A7" w:rsidRPr="0083143A" w:rsidRDefault="00A30F30" w:rsidP="0083143A">
      <w:r>
        <w:t>Configure</w:t>
      </w:r>
      <w:r w:rsidR="006572AE" w:rsidRPr="006572AE">
        <w:t xml:space="preserve"> TCP/IP </w:t>
      </w:r>
      <w:r w:rsidR="00142432">
        <w:t xml:space="preserve">and routes </w:t>
      </w:r>
      <w:r w:rsidR="006572AE" w:rsidRPr="006572AE">
        <w:t>correctly.</w:t>
      </w:r>
      <w:r w:rsidR="0083143A">
        <w:t xml:space="preserve">  </w:t>
      </w:r>
      <w:r w:rsidR="00142432" w:rsidRPr="0083143A">
        <w:t>See the following table for route configuration of the heartbeat adapters</w:t>
      </w:r>
      <w:r w:rsidR="00874972" w:rsidRPr="0083143A">
        <w:t>, this illustrates</w:t>
      </w:r>
      <w:r w:rsidR="00820F1D" w:rsidRPr="0083143A">
        <w:t xml:space="preserve"> the route for each node</w:t>
      </w:r>
      <w:r w:rsidR="00874972" w:rsidRPr="0083143A">
        <w:t>’</w:t>
      </w:r>
      <w:r w:rsidR="00820F1D" w:rsidRPr="0083143A">
        <w:t>s heartbeat adapter, e.g. for DB-OC46 to reach Destination Prefix 10.34.83.40/32 a route through 10.34.84.1 must be generated.</w:t>
      </w:r>
    </w:p>
    <w:tbl>
      <w:tblPr>
        <w:tblStyle w:val="LightList-Accent11"/>
        <w:tblW w:w="5000" w:type="pct"/>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ook w:val="04A0" w:firstRow="1" w:lastRow="0" w:firstColumn="1" w:lastColumn="0" w:noHBand="0" w:noVBand="1"/>
      </w:tblPr>
      <w:tblGrid>
        <w:gridCol w:w="1397"/>
        <w:gridCol w:w="1870"/>
        <w:gridCol w:w="1870"/>
        <w:gridCol w:w="1870"/>
        <w:gridCol w:w="2000"/>
      </w:tblGrid>
      <w:tr w:rsidR="00A45825" w:rsidRPr="00A45825" w14:paraId="5B5566E8" w14:textId="77777777" w:rsidTr="00CF746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5" w:type="pct"/>
            <w:shd w:val="clear" w:color="auto" w:fill="548DD4" w:themeFill="text2" w:themeFillTint="99"/>
            <w:noWrap/>
            <w:hideMark/>
          </w:tcPr>
          <w:p w14:paraId="5B5566E3" w14:textId="77777777" w:rsidR="00A45825" w:rsidRPr="00A45825" w:rsidRDefault="00820F1D" w:rsidP="00A45825">
            <w:pPr>
              <w:spacing w:after="0"/>
              <w:rPr>
                <w:rFonts w:ascii="Times New Roman" w:hAnsi="Times New Roman"/>
                <w:color w:val="FFFFFF" w:themeColor="background1"/>
                <w:sz w:val="20"/>
                <w:szCs w:val="24"/>
                <w:lang w:eastAsia="en-GB"/>
              </w:rPr>
            </w:pPr>
            <w:r>
              <w:rPr>
                <w:lang w:eastAsia="en-GB"/>
              </w:rPr>
              <w:t>Destination</w:t>
            </w:r>
          </w:p>
        </w:tc>
        <w:tc>
          <w:tcPr>
            <w:tcW w:w="1038" w:type="pct"/>
            <w:shd w:val="clear" w:color="auto" w:fill="548DD4" w:themeFill="text2" w:themeFillTint="99"/>
            <w:noWrap/>
            <w:hideMark/>
          </w:tcPr>
          <w:p w14:paraId="5B5566E4" w14:textId="77777777" w:rsidR="00A45825" w:rsidRPr="00A45825" w:rsidRDefault="00A45825" w:rsidP="00A45825">
            <w:pPr>
              <w:spacing w:after="0"/>
              <w:cnfStyle w:val="100000000000" w:firstRow="1" w:lastRow="0" w:firstColumn="0" w:lastColumn="0" w:oddVBand="0" w:evenVBand="0" w:oddHBand="0" w:evenHBand="0" w:firstRowFirstColumn="0" w:firstRowLastColumn="0" w:lastRowFirstColumn="0" w:lastRowLastColumn="0"/>
              <w:rPr>
                <w:rFonts w:cs="Arial"/>
                <w:color w:val="FFFFFF" w:themeColor="background1"/>
                <w:sz w:val="16"/>
                <w:szCs w:val="16"/>
                <w:lang w:eastAsia="en-GB"/>
              </w:rPr>
            </w:pPr>
            <w:r w:rsidRPr="00A45825">
              <w:rPr>
                <w:rFonts w:cs="Arial"/>
                <w:color w:val="FFFFFF" w:themeColor="background1"/>
                <w:sz w:val="16"/>
                <w:szCs w:val="16"/>
                <w:lang w:eastAsia="en-GB"/>
              </w:rPr>
              <w:t>10.34.84.30/32</w:t>
            </w:r>
          </w:p>
        </w:tc>
        <w:tc>
          <w:tcPr>
            <w:tcW w:w="1038" w:type="pct"/>
            <w:shd w:val="clear" w:color="auto" w:fill="548DD4" w:themeFill="text2" w:themeFillTint="99"/>
            <w:noWrap/>
            <w:hideMark/>
          </w:tcPr>
          <w:p w14:paraId="5B5566E5" w14:textId="77777777" w:rsidR="00A45825" w:rsidRPr="00A45825" w:rsidRDefault="00A45825" w:rsidP="00A45825">
            <w:pPr>
              <w:spacing w:after="0"/>
              <w:cnfStyle w:val="100000000000" w:firstRow="1" w:lastRow="0" w:firstColumn="0" w:lastColumn="0" w:oddVBand="0" w:evenVBand="0" w:oddHBand="0" w:evenHBand="0" w:firstRowFirstColumn="0" w:firstRowLastColumn="0" w:lastRowFirstColumn="0" w:lastRowLastColumn="0"/>
              <w:rPr>
                <w:rFonts w:cs="Arial"/>
                <w:color w:val="FFFFFF" w:themeColor="background1"/>
                <w:sz w:val="16"/>
                <w:szCs w:val="16"/>
                <w:lang w:eastAsia="en-GB"/>
              </w:rPr>
            </w:pPr>
            <w:r w:rsidRPr="00A45825">
              <w:rPr>
                <w:rFonts w:cs="Arial"/>
                <w:color w:val="FFFFFF" w:themeColor="background1"/>
                <w:sz w:val="16"/>
                <w:szCs w:val="16"/>
                <w:lang w:eastAsia="en-GB"/>
              </w:rPr>
              <w:t>10.34.84.25/32</w:t>
            </w:r>
          </w:p>
        </w:tc>
        <w:tc>
          <w:tcPr>
            <w:tcW w:w="1038" w:type="pct"/>
            <w:shd w:val="clear" w:color="auto" w:fill="548DD4" w:themeFill="text2" w:themeFillTint="99"/>
            <w:noWrap/>
            <w:hideMark/>
          </w:tcPr>
          <w:p w14:paraId="5B5566E6" w14:textId="77777777" w:rsidR="00A45825" w:rsidRPr="00A45825" w:rsidRDefault="00A45825" w:rsidP="00A45825">
            <w:pPr>
              <w:spacing w:after="0"/>
              <w:cnfStyle w:val="100000000000" w:firstRow="1" w:lastRow="0" w:firstColumn="0" w:lastColumn="0" w:oddVBand="0" w:evenVBand="0" w:oddHBand="0" w:evenHBand="0" w:firstRowFirstColumn="0" w:firstRowLastColumn="0" w:lastRowFirstColumn="0" w:lastRowLastColumn="0"/>
              <w:rPr>
                <w:rFonts w:cs="Arial"/>
                <w:color w:val="FFFFFF" w:themeColor="background1"/>
                <w:sz w:val="16"/>
                <w:szCs w:val="16"/>
                <w:lang w:eastAsia="en-GB"/>
              </w:rPr>
            </w:pPr>
            <w:r w:rsidRPr="00A45825">
              <w:rPr>
                <w:rFonts w:cs="Arial"/>
                <w:color w:val="FFFFFF" w:themeColor="background1"/>
                <w:sz w:val="16"/>
                <w:szCs w:val="16"/>
                <w:lang w:eastAsia="en-GB"/>
              </w:rPr>
              <w:t>10.34.83.40/32</w:t>
            </w:r>
          </w:p>
        </w:tc>
        <w:tc>
          <w:tcPr>
            <w:tcW w:w="1110" w:type="pct"/>
            <w:shd w:val="clear" w:color="auto" w:fill="548DD4" w:themeFill="text2" w:themeFillTint="99"/>
            <w:noWrap/>
            <w:hideMark/>
          </w:tcPr>
          <w:p w14:paraId="5B5566E7" w14:textId="77777777" w:rsidR="00A45825" w:rsidRPr="00A45825" w:rsidRDefault="00A45825" w:rsidP="00A45825">
            <w:pPr>
              <w:spacing w:after="0"/>
              <w:cnfStyle w:val="100000000000" w:firstRow="1" w:lastRow="0" w:firstColumn="0" w:lastColumn="0" w:oddVBand="0" w:evenVBand="0" w:oddHBand="0" w:evenHBand="0" w:firstRowFirstColumn="0" w:firstRowLastColumn="0" w:lastRowFirstColumn="0" w:lastRowLastColumn="0"/>
              <w:rPr>
                <w:rFonts w:cs="Arial"/>
                <w:color w:val="FFFFFF" w:themeColor="background1"/>
                <w:sz w:val="16"/>
                <w:szCs w:val="16"/>
                <w:lang w:eastAsia="en-GB"/>
              </w:rPr>
            </w:pPr>
            <w:r w:rsidRPr="00A45825">
              <w:rPr>
                <w:rFonts w:cs="Arial"/>
                <w:color w:val="FFFFFF" w:themeColor="background1"/>
                <w:sz w:val="16"/>
                <w:szCs w:val="16"/>
                <w:lang w:eastAsia="en-GB"/>
              </w:rPr>
              <w:t>10.129.81.25/32</w:t>
            </w:r>
          </w:p>
        </w:tc>
      </w:tr>
      <w:tr w:rsidR="00A45825" w:rsidRPr="00A45825" w14:paraId="5B5566EE" w14:textId="77777777" w:rsidTr="00CF746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5" w:type="pct"/>
            <w:tcBorders>
              <w:top w:val="none" w:sz="0" w:space="0" w:color="auto"/>
              <w:left w:val="none" w:sz="0" w:space="0" w:color="auto"/>
              <w:bottom w:val="none" w:sz="0" w:space="0" w:color="auto"/>
            </w:tcBorders>
            <w:noWrap/>
            <w:hideMark/>
          </w:tcPr>
          <w:p w14:paraId="5B5566E9" w14:textId="77777777" w:rsidR="00A45825" w:rsidRPr="00A45825" w:rsidRDefault="00A45825" w:rsidP="00A45825">
            <w:pPr>
              <w:spacing w:after="0"/>
              <w:rPr>
                <w:rFonts w:cs="Arial"/>
                <w:color w:val="000000"/>
                <w:sz w:val="16"/>
                <w:szCs w:val="16"/>
                <w:lang w:eastAsia="en-GB"/>
              </w:rPr>
            </w:pPr>
            <w:r w:rsidRPr="00A45825">
              <w:rPr>
                <w:rFonts w:cs="Arial"/>
                <w:color w:val="000000"/>
                <w:sz w:val="16"/>
                <w:szCs w:val="16"/>
                <w:lang w:eastAsia="en-GB"/>
              </w:rPr>
              <w:t>DB-OC45</w:t>
            </w:r>
          </w:p>
        </w:tc>
        <w:tc>
          <w:tcPr>
            <w:tcW w:w="1038" w:type="pct"/>
            <w:tcBorders>
              <w:top w:val="none" w:sz="0" w:space="0" w:color="auto"/>
              <w:bottom w:val="none" w:sz="0" w:space="0" w:color="auto"/>
            </w:tcBorders>
            <w:noWrap/>
            <w:hideMark/>
          </w:tcPr>
          <w:p w14:paraId="5B5566EA" w14:textId="77777777" w:rsidR="00A45825" w:rsidRPr="00A45825" w:rsidRDefault="00A45825" w:rsidP="00A45825">
            <w:pPr>
              <w:spacing w:after="0"/>
              <w:cnfStyle w:val="000000100000" w:firstRow="0" w:lastRow="0" w:firstColumn="0" w:lastColumn="0" w:oddVBand="0" w:evenVBand="0" w:oddHBand="1" w:evenHBand="0" w:firstRowFirstColumn="0" w:firstRowLastColumn="0" w:lastRowFirstColumn="0" w:lastRowLastColumn="0"/>
              <w:rPr>
                <w:rFonts w:cs="Arial"/>
                <w:color w:val="000000"/>
                <w:sz w:val="16"/>
                <w:szCs w:val="16"/>
                <w:lang w:eastAsia="en-GB"/>
              </w:rPr>
            </w:pPr>
            <w:r w:rsidRPr="00A45825">
              <w:rPr>
                <w:rFonts w:cs="Arial"/>
                <w:color w:val="000000"/>
                <w:sz w:val="16"/>
                <w:szCs w:val="16"/>
                <w:lang w:eastAsia="en-GB"/>
              </w:rPr>
              <w:t>n/a</w:t>
            </w:r>
          </w:p>
        </w:tc>
        <w:tc>
          <w:tcPr>
            <w:tcW w:w="1038" w:type="pct"/>
            <w:tcBorders>
              <w:top w:val="none" w:sz="0" w:space="0" w:color="auto"/>
              <w:bottom w:val="none" w:sz="0" w:space="0" w:color="auto"/>
            </w:tcBorders>
            <w:noWrap/>
            <w:hideMark/>
          </w:tcPr>
          <w:p w14:paraId="5B5566EB" w14:textId="77777777" w:rsidR="00A45825" w:rsidRPr="00A45825" w:rsidRDefault="00A45825" w:rsidP="00A45825">
            <w:pPr>
              <w:spacing w:after="0"/>
              <w:cnfStyle w:val="000000100000" w:firstRow="0" w:lastRow="0" w:firstColumn="0" w:lastColumn="0" w:oddVBand="0" w:evenVBand="0" w:oddHBand="1" w:evenHBand="0" w:firstRowFirstColumn="0" w:firstRowLastColumn="0" w:lastRowFirstColumn="0" w:lastRowLastColumn="0"/>
              <w:rPr>
                <w:rFonts w:cs="Arial"/>
                <w:color w:val="000000"/>
                <w:sz w:val="16"/>
                <w:szCs w:val="16"/>
                <w:lang w:eastAsia="en-GB"/>
              </w:rPr>
            </w:pPr>
            <w:r w:rsidRPr="00A45825">
              <w:rPr>
                <w:rFonts w:cs="Arial"/>
                <w:color w:val="000000"/>
                <w:sz w:val="16"/>
                <w:szCs w:val="16"/>
                <w:lang w:eastAsia="en-GB"/>
              </w:rPr>
              <w:t>10.34.84.1</w:t>
            </w:r>
          </w:p>
        </w:tc>
        <w:tc>
          <w:tcPr>
            <w:tcW w:w="1038" w:type="pct"/>
            <w:tcBorders>
              <w:top w:val="none" w:sz="0" w:space="0" w:color="auto"/>
              <w:bottom w:val="none" w:sz="0" w:space="0" w:color="auto"/>
            </w:tcBorders>
            <w:noWrap/>
            <w:hideMark/>
          </w:tcPr>
          <w:p w14:paraId="5B5566EC" w14:textId="77777777" w:rsidR="00A45825" w:rsidRPr="00A45825" w:rsidRDefault="00A45825" w:rsidP="00A45825">
            <w:pPr>
              <w:spacing w:after="0"/>
              <w:cnfStyle w:val="000000100000" w:firstRow="0" w:lastRow="0" w:firstColumn="0" w:lastColumn="0" w:oddVBand="0" w:evenVBand="0" w:oddHBand="1" w:evenHBand="0" w:firstRowFirstColumn="0" w:firstRowLastColumn="0" w:lastRowFirstColumn="0" w:lastRowLastColumn="0"/>
              <w:rPr>
                <w:rFonts w:cs="Arial"/>
                <w:color w:val="000000"/>
                <w:sz w:val="16"/>
                <w:szCs w:val="16"/>
                <w:lang w:eastAsia="en-GB"/>
              </w:rPr>
            </w:pPr>
            <w:r w:rsidRPr="00A45825">
              <w:rPr>
                <w:rFonts w:cs="Arial"/>
                <w:color w:val="000000"/>
                <w:sz w:val="16"/>
                <w:szCs w:val="16"/>
                <w:lang w:eastAsia="en-GB"/>
              </w:rPr>
              <w:t>10.34.84.1</w:t>
            </w:r>
          </w:p>
        </w:tc>
        <w:tc>
          <w:tcPr>
            <w:tcW w:w="1110" w:type="pct"/>
            <w:tcBorders>
              <w:top w:val="none" w:sz="0" w:space="0" w:color="auto"/>
              <w:bottom w:val="none" w:sz="0" w:space="0" w:color="auto"/>
              <w:right w:val="none" w:sz="0" w:space="0" w:color="auto"/>
            </w:tcBorders>
            <w:noWrap/>
            <w:hideMark/>
          </w:tcPr>
          <w:p w14:paraId="5B5566ED" w14:textId="77777777" w:rsidR="00A45825" w:rsidRPr="00A45825" w:rsidRDefault="00A45825" w:rsidP="00A45825">
            <w:pPr>
              <w:spacing w:after="0"/>
              <w:cnfStyle w:val="000000100000" w:firstRow="0" w:lastRow="0" w:firstColumn="0" w:lastColumn="0" w:oddVBand="0" w:evenVBand="0" w:oddHBand="1" w:evenHBand="0" w:firstRowFirstColumn="0" w:firstRowLastColumn="0" w:lastRowFirstColumn="0" w:lastRowLastColumn="0"/>
              <w:rPr>
                <w:rFonts w:cs="Arial"/>
                <w:color w:val="000000"/>
                <w:sz w:val="16"/>
                <w:szCs w:val="16"/>
                <w:lang w:eastAsia="en-GB"/>
              </w:rPr>
            </w:pPr>
            <w:r w:rsidRPr="00A45825">
              <w:rPr>
                <w:rFonts w:cs="Arial"/>
                <w:color w:val="000000"/>
                <w:sz w:val="16"/>
                <w:szCs w:val="16"/>
                <w:lang w:eastAsia="en-GB"/>
              </w:rPr>
              <w:t>10.34.84.1</w:t>
            </w:r>
          </w:p>
        </w:tc>
      </w:tr>
      <w:tr w:rsidR="00A45825" w:rsidRPr="00A45825" w14:paraId="5B5566F4" w14:textId="77777777" w:rsidTr="00CF7468">
        <w:trPr>
          <w:trHeight w:val="288"/>
        </w:trPr>
        <w:tc>
          <w:tcPr>
            <w:cnfStyle w:val="001000000000" w:firstRow="0" w:lastRow="0" w:firstColumn="1" w:lastColumn="0" w:oddVBand="0" w:evenVBand="0" w:oddHBand="0" w:evenHBand="0" w:firstRowFirstColumn="0" w:firstRowLastColumn="0" w:lastRowFirstColumn="0" w:lastRowLastColumn="0"/>
            <w:tcW w:w="775" w:type="pct"/>
            <w:shd w:val="clear" w:color="auto" w:fill="F2F2F2" w:themeFill="background1" w:themeFillShade="F2"/>
            <w:noWrap/>
            <w:hideMark/>
          </w:tcPr>
          <w:p w14:paraId="5B5566EF" w14:textId="77777777" w:rsidR="00A45825" w:rsidRPr="00A45825" w:rsidRDefault="00A45825" w:rsidP="00A45825">
            <w:pPr>
              <w:spacing w:after="0"/>
              <w:rPr>
                <w:rFonts w:cs="Arial"/>
                <w:color w:val="000000"/>
                <w:sz w:val="16"/>
                <w:szCs w:val="16"/>
                <w:lang w:eastAsia="en-GB"/>
              </w:rPr>
            </w:pPr>
            <w:r w:rsidRPr="00A45825">
              <w:rPr>
                <w:rFonts w:cs="Arial"/>
                <w:color w:val="000000"/>
                <w:sz w:val="16"/>
                <w:szCs w:val="16"/>
                <w:lang w:eastAsia="en-GB"/>
              </w:rPr>
              <w:t>DB-OC46</w:t>
            </w:r>
          </w:p>
        </w:tc>
        <w:tc>
          <w:tcPr>
            <w:tcW w:w="1038" w:type="pct"/>
            <w:shd w:val="clear" w:color="auto" w:fill="F2F2F2" w:themeFill="background1" w:themeFillShade="F2"/>
            <w:noWrap/>
            <w:hideMark/>
          </w:tcPr>
          <w:p w14:paraId="5B5566F0" w14:textId="77777777" w:rsidR="00A45825" w:rsidRPr="00A45825" w:rsidRDefault="00A45825" w:rsidP="00A45825">
            <w:pPr>
              <w:spacing w:after="0"/>
              <w:cnfStyle w:val="000000000000" w:firstRow="0" w:lastRow="0" w:firstColumn="0" w:lastColumn="0" w:oddVBand="0" w:evenVBand="0" w:oddHBand="0" w:evenHBand="0" w:firstRowFirstColumn="0" w:firstRowLastColumn="0" w:lastRowFirstColumn="0" w:lastRowLastColumn="0"/>
              <w:rPr>
                <w:rFonts w:cs="Arial"/>
                <w:color w:val="000000"/>
                <w:sz w:val="16"/>
                <w:szCs w:val="16"/>
                <w:lang w:eastAsia="en-GB"/>
              </w:rPr>
            </w:pPr>
            <w:r w:rsidRPr="00A45825">
              <w:rPr>
                <w:rFonts w:cs="Arial"/>
                <w:color w:val="000000"/>
                <w:sz w:val="16"/>
                <w:szCs w:val="16"/>
                <w:lang w:eastAsia="en-GB"/>
              </w:rPr>
              <w:t>10.34.84.1</w:t>
            </w:r>
          </w:p>
        </w:tc>
        <w:tc>
          <w:tcPr>
            <w:tcW w:w="1038" w:type="pct"/>
            <w:shd w:val="clear" w:color="auto" w:fill="F2F2F2" w:themeFill="background1" w:themeFillShade="F2"/>
            <w:noWrap/>
            <w:hideMark/>
          </w:tcPr>
          <w:p w14:paraId="5B5566F1" w14:textId="77777777" w:rsidR="00A45825" w:rsidRPr="00A45825" w:rsidRDefault="00A45825" w:rsidP="00A45825">
            <w:pPr>
              <w:spacing w:after="0"/>
              <w:cnfStyle w:val="000000000000" w:firstRow="0" w:lastRow="0" w:firstColumn="0" w:lastColumn="0" w:oddVBand="0" w:evenVBand="0" w:oddHBand="0" w:evenHBand="0" w:firstRowFirstColumn="0" w:firstRowLastColumn="0" w:lastRowFirstColumn="0" w:lastRowLastColumn="0"/>
              <w:rPr>
                <w:rFonts w:cs="Arial"/>
                <w:color w:val="000000"/>
                <w:sz w:val="16"/>
                <w:szCs w:val="16"/>
                <w:lang w:eastAsia="en-GB"/>
              </w:rPr>
            </w:pPr>
            <w:r w:rsidRPr="00A45825">
              <w:rPr>
                <w:rFonts w:cs="Arial"/>
                <w:color w:val="000000"/>
                <w:sz w:val="16"/>
                <w:szCs w:val="16"/>
                <w:lang w:eastAsia="en-GB"/>
              </w:rPr>
              <w:t>n/a</w:t>
            </w:r>
          </w:p>
        </w:tc>
        <w:tc>
          <w:tcPr>
            <w:tcW w:w="1038" w:type="pct"/>
            <w:shd w:val="clear" w:color="auto" w:fill="F2F2F2" w:themeFill="background1" w:themeFillShade="F2"/>
            <w:noWrap/>
            <w:hideMark/>
          </w:tcPr>
          <w:p w14:paraId="5B5566F2" w14:textId="77777777" w:rsidR="00A45825" w:rsidRPr="00A45825" w:rsidRDefault="00A45825" w:rsidP="00A45825">
            <w:pPr>
              <w:spacing w:after="0"/>
              <w:cnfStyle w:val="000000000000" w:firstRow="0" w:lastRow="0" w:firstColumn="0" w:lastColumn="0" w:oddVBand="0" w:evenVBand="0" w:oddHBand="0" w:evenHBand="0" w:firstRowFirstColumn="0" w:firstRowLastColumn="0" w:lastRowFirstColumn="0" w:lastRowLastColumn="0"/>
              <w:rPr>
                <w:rFonts w:cs="Arial"/>
                <w:color w:val="000000"/>
                <w:sz w:val="16"/>
                <w:szCs w:val="16"/>
                <w:lang w:eastAsia="en-GB"/>
              </w:rPr>
            </w:pPr>
            <w:r w:rsidRPr="00A45825">
              <w:rPr>
                <w:rFonts w:cs="Arial"/>
                <w:color w:val="000000"/>
                <w:sz w:val="16"/>
                <w:szCs w:val="16"/>
                <w:lang w:eastAsia="en-GB"/>
              </w:rPr>
              <w:t>10.34.84.1</w:t>
            </w:r>
          </w:p>
        </w:tc>
        <w:tc>
          <w:tcPr>
            <w:tcW w:w="1110" w:type="pct"/>
            <w:shd w:val="clear" w:color="auto" w:fill="F2F2F2" w:themeFill="background1" w:themeFillShade="F2"/>
            <w:noWrap/>
            <w:hideMark/>
          </w:tcPr>
          <w:p w14:paraId="5B5566F3" w14:textId="77777777" w:rsidR="00A45825" w:rsidRPr="00A45825" w:rsidRDefault="00A45825" w:rsidP="00A45825">
            <w:pPr>
              <w:spacing w:after="0"/>
              <w:cnfStyle w:val="000000000000" w:firstRow="0" w:lastRow="0" w:firstColumn="0" w:lastColumn="0" w:oddVBand="0" w:evenVBand="0" w:oddHBand="0" w:evenHBand="0" w:firstRowFirstColumn="0" w:firstRowLastColumn="0" w:lastRowFirstColumn="0" w:lastRowLastColumn="0"/>
              <w:rPr>
                <w:rFonts w:cs="Arial"/>
                <w:color w:val="000000"/>
                <w:sz w:val="16"/>
                <w:szCs w:val="16"/>
                <w:lang w:eastAsia="en-GB"/>
              </w:rPr>
            </w:pPr>
            <w:r w:rsidRPr="00A45825">
              <w:rPr>
                <w:rFonts w:cs="Arial"/>
                <w:color w:val="000000"/>
                <w:sz w:val="16"/>
                <w:szCs w:val="16"/>
                <w:lang w:eastAsia="en-GB"/>
              </w:rPr>
              <w:t>10.34.84.1</w:t>
            </w:r>
          </w:p>
        </w:tc>
      </w:tr>
      <w:tr w:rsidR="00A45825" w:rsidRPr="00A45825" w14:paraId="5B5566FA" w14:textId="77777777" w:rsidTr="00CF746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5" w:type="pct"/>
            <w:tcBorders>
              <w:top w:val="none" w:sz="0" w:space="0" w:color="auto"/>
              <w:left w:val="none" w:sz="0" w:space="0" w:color="auto"/>
              <w:bottom w:val="none" w:sz="0" w:space="0" w:color="auto"/>
            </w:tcBorders>
            <w:noWrap/>
            <w:hideMark/>
          </w:tcPr>
          <w:p w14:paraId="5B5566F5" w14:textId="77777777" w:rsidR="00A45825" w:rsidRPr="00A45825" w:rsidRDefault="00A45825" w:rsidP="00A45825">
            <w:pPr>
              <w:spacing w:after="0"/>
              <w:rPr>
                <w:rFonts w:cs="Arial"/>
                <w:color w:val="000000"/>
                <w:sz w:val="16"/>
                <w:szCs w:val="16"/>
                <w:lang w:eastAsia="en-GB"/>
              </w:rPr>
            </w:pPr>
            <w:r w:rsidRPr="00A45825">
              <w:rPr>
                <w:rFonts w:cs="Arial"/>
                <w:color w:val="000000"/>
                <w:sz w:val="16"/>
                <w:szCs w:val="16"/>
                <w:lang w:eastAsia="en-GB"/>
              </w:rPr>
              <w:t>DB-OC47</w:t>
            </w:r>
          </w:p>
        </w:tc>
        <w:tc>
          <w:tcPr>
            <w:tcW w:w="1038" w:type="pct"/>
            <w:tcBorders>
              <w:top w:val="none" w:sz="0" w:space="0" w:color="auto"/>
              <w:bottom w:val="none" w:sz="0" w:space="0" w:color="auto"/>
            </w:tcBorders>
            <w:noWrap/>
            <w:hideMark/>
          </w:tcPr>
          <w:p w14:paraId="5B5566F6" w14:textId="77777777" w:rsidR="00A45825" w:rsidRPr="00A45825" w:rsidRDefault="00A45825" w:rsidP="00A45825">
            <w:pPr>
              <w:spacing w:after="0"/>
              <w:cnfStyle w:val="000000100000" w:firstRow="0" w:lastRow="0" w:firstColumn="0" w:lastColumn="0" w:oddVBand="0" w:evenVBand="0" w:oddHBand="1" w:evenHBand="0" w:firstRowFirstColumn="0" w:firstRowLastColumn="0" w:lastRowFirstColumn="0" w:lastRowLastColumn="0"/>
              <w:rPr>
                <w:rFonts w:cs="Arial"/>
                <w:color w:val="000000"/>
                <w:sz w:val="16"/>
                <w:szCs w:val="16"/>
                <w:lang w:eastAsia="en-GB"/>
              </w:rPr>
            </w:pPr>
            <w:r w:rsidRPr="00A45825">
              <w:rPr>
                <w:rFonts w:cs="Arial"/>
                <w:color w:val="000000"/>
                <w:sz w:val="16"/>
                <w:szCs w:val="16"/>
                <w:lang w:eastAsia="en-GB"/>
              </w:rPr>
              <w:t>10.34.83.1</w:t>
            </w:r>
          </w:p>
        </w:tc>
        <w:tc>
          <w:tcPr>
            <w:tcW w:w="1038" w:type="pct"/>
            <w:tcBorders>
              <w:top w:val="none" w:sz="0" w:space="0" w:color="auto"/>
              <w:bottom w:val="none" w:sz="0" w:space="0" w:color="auto"/>
            </w:tcBorders>
            <w:noWrap/>
            <w:hideMark/>
          </w:tcPr>
          <w:p w14:paraId="5B5566F7" w14:textId="77777777" w:rsidR="00A45825" w:rsidRPr="00A45825" w:rsidRDefault="00A45825" w:rsidP="00A45825">
            <w:pPr>
              <w:spacing w:after="0"/>
              <w:cnfStyle w:val="000000100000" w:firstRow="0" w:lastRow="0" w:firstColumn="0" w:lastColumn="0" w:oddVBand="0" w:evenVBand="0" w:oddHBand="1" w:evenHBand="0" w:firstRowFirstColumn="0" w:firstRowLastColumn="0" w:lastRowFirstColumn="0" w:lastRowLastColumn="0"/>
              <w:rPr>
                <w:rFonts w:cs="Arial"/>
                <w:color w:val="000000"/>
                <w:sz w:val="16"/>
                <w:szCs w:val="16"/>
                <w:lang w:eastAsia="en-GB"/>
              </w:rPr>
            </w:pPr>
            <w:r w:rsidRPr="00A45825">
              <w:rPr>
                <w:rFonts w:cs="Arial"/>
                <w:color w:val="000000"/>
                <w:sz w:val="16"/>
                <w:szCs w:val="16"/>
                <w:lang w:eastAsia="en-GB"/>
              </w:rPr>
              <w:t>10.34.83.1</w:t>
            </w:r>
          </w:p>
        </w:tc>
        <w:tc>
          <w:tcPr>
            <w:tcW w:w="1038" w:type="pct"/>
            <w:tcBorders>
              <w:top w:val="none" w:sz="0" w:space="0" w:color="auto"/>
              <w:bottom w:val="none" w:sz="0" w:space="0" w:color="auto"/>
            </w:tcBorders>
            <w:noWrap/>
            <w:hideMark/>
          </w:tcPr>
          <w:p w14:paraId="5B5566F8" w14:textId="77777777" w:rsidR="00A45825" w:rsidRPr="00A45825" w:rsidRDefault="00A45825" w:rsidP="00A45825">
            <w:pPr>
              <w:spacing w:after="0"/>
              <w:cnfStyle w:val="000000100000" w:firstRow="0" w:lastRow="0" w:firstColumn="0" w:lastColumn="0" w:oddVBand="0" w:evenVBand="0" w:oddHBand="1" w:evenHBand="0" w:firstRowFirstColumn="0" w:firstRowLastColumn="0" w:lastRowFirstColumn="0" w:lastRowLastColumn="0"/>
              <w:rPr>
                <w:rFonts w:cs="Arial"/>
                <w:color w:val="000000"/>
                <w:sz w:val="16"/>
                <w:szCs w:val="16"/>
                <w:lang w:eastAsia="en-GB"/>
              </w:rPr>
            </w:pPr>
            <w:r w:rsidRPr="00A45825">
              <w:rPr>
                <w:rFonts w:cs="Arial"/>
                <w:color w:val="000000"/>
                <w:sz w:val="16"/>
                <w:szCs w:val="16"/>
                <w:lang w:eastAsia="en-GB"/>
              </w:rPr>
              <w:t>n/a</w:t>
            </w:r>
          </w:p>
        </w:tc>
        <w:tc>
          <w:tcPr>
            <w:tcW w:w="1110" w:type="pct"/>
            <w:tcBorders>
              <w:top w:val="none" w:sz="0" w:space="0" w:color="auto"/>
              <w:bottom w:val="none" w:sz="0" w:space="0" w:color="auto"/>
              <w:right w:val="none" w:sz="0" w:space="0" w:color="auto"/>
            </w:tcBorders>
            <w:noWrap/>
            <w:hideMark/>
          </w:tcPr>
          <w:p w14:paraId="5B5566F9" w14:textId="77777777" w:rsidR="00A45825" w:rsidRPr="00A45825" w:rsidRDefault="00A45825" w:rsidP="00A45825">
            <w:pPr>
              <w:spacing w:after="0"/>
              <w:cnfStyle w:val="000000100000" w:firstRow="0" w:lastRow="0" w:firstColumn="0" w:lastColumn="0" w:oddVBand="0" w:evenVBand="0" w:oddHBand="1" w:evenHBand="0" w:firstRowFirstColumn="0" w:firstRowLastColumn="0" w:lastRowFirstColumn="0" w:lastRowLastColumn="0"/>
              <w:rPr>
                <w:rFonts w:cs="Arial"/>
                <w:color w:val="000000"/>
                <w:sz w:val="16"/>
                <w:szCs w:val="16"/>
                <w:lang w:eastAsia="en-GB"/>
              </w:rPr>
            </w:pPr>
            <w:r w:rsidRPr="00A45825">
              <w:rPr>
                <w:rFonts w:cs="Arial"/>
                <w:color w:val="000000"/>
                <w:sz w:val="16"/>
                <w:szCs w:val="16"/>
                <w:lang w:eastAsia="en-GB"/>
              </w:rPr>
              <w:t>10.34.83.1</w:t>
            </w:r>
          </w:p>
        </w:tc>
      </w:tr>
      <w:tr w:rsidR="00A45825" w:rsidRPr="00A45825" w14:paraId="5B556700" w14:textId="77777777" w:rsidTr="00CF7468">
        <w:trPr>
          <w:trHeight w:val="288"/>
        </w:trPr>
        <w:tc>
          <w:tcPr>
            <w:cnfStyle w:val="001000000000" w:firstRow="0" w:lastRow="0" w:firstColumn="1" w:lastColumn="0" w:oddVBand="0" w:evenVBand="0" w:oddHBand="0" w:evenHBand="0" w:firstRowFirstColumn="0" w:firstRowLastColumn="0" w:lastRowFirstColumn="0" w:lastRowLastColumn="0"/>
            <w:tcW w:w="775" w:type="pct"/>
            <w:shd w:val="clear" w:color="auto" w:fill="F2F2F2" w:themeFill="background1" w:themeFillShade="F2"/>
            <w:noWrap/>
            <w:hideMark/>
          </w:tcPr>
          <w:p w14:paraId="5B5566FB" w14:textId="77777777" w:rsidR="00A45825" w:rsidRPr="00A45825" w:rsidRDefault="00A45825" w:rsidP="00A45825">
            <w:pPr>
              <w:spacing w:after="0"/>
              <w:rPr>
                <w:rFonts w:cs="Arial"/>
                <w:color w:val="000000"/>
                <w:sz w:val="16"/>
                <w:szCs w:val="16"/>
                <w:lang w:eastAsia="en-GB"/>
              </w:rPr>
            </w:pPr>
            <w:r w:rsidRPr="00A45825">
              <w:rPr>
                <w:rFonts w:cs="Arial"/>
                <w:color w:val="000000"/>
                <w:sz w:val="16"/>
                <w:szCs w:val="16"/>
                <w:lang w:eastAsia="en-GB"/>
              </w:rPr>
              <w:t>DB-DE45</w:t>
            </w:r>
          </w:p>
        </w:tc>
        <w:tc>
          <w:tcPr>
            <w:tcW w:w="1038" w:type="pct"/>
            <w:shd w:val="clear" w:color="auto" w:fill="F2F2F2" w:themeFill="background1" w:themeFillShade="F2"/>
            <w:noWrap/>
            <w:hideMark/>
          </w:tcPr>
          <w:p w14:paraId="5B5566FC" w14:textId="77777777" w:rsidR="00A45825" w:rsidRPr="00A45825" w:rsidRDefault="00A45825" w:rsidP="00A45825">
            <w:pPr>
              <w:spacing w:after="0"/>
              <w:cnfStyle w:val="000000000000" w:firstRow="0" w:lastRow="0" w:firstColumn="0" w:lastColumn="0" w:oddVBand="0" w:evenVBand="0" w:oddHBand="0" w:evenHBand="0" w:firstRowFirstColumn="0" w:firstRowLastColumn="0" w:lastRowFirstColumn="0" w:lastRowLastColumn="0"/>
              <w:rPr>
                <w:rFonts w:cs="Arial"/>
                <w:color w:val="000000"/>
                <w:sz w:val="16"/>
                <w:szCs w:val="16"/>
                <w:lang w:eastAsia="en-GB"/>
              </w:rPr>
            </w:pPr>
            <w:r w:rsidRPr="00A45825">
              <w:rPr>
                <w:rFonts w:cs="Arial"/>
                <w:color w:val="000000"/>
                <w:sz w:val="16"/>
                <w:szCs w:val="16"/>
                <w:lang w:eastAsia="en-GB"/>
              </w:rPr>
              <w:t>10.129.81.1</w:t>
            </w:r>
          </w:p>
        </w:tc>
        <w:tc>
          <w:tcPr>
            <w:tcW w:w="1038" w:type="pct"/>
            <w:shd w:val="clear" w:color="auto" w:fill="F2F2F2" w:themeFill="background1" w:themeFillShade="F2"/>
            <w:noWrap/>
            <w:hideMark/>
          </w:tcPr>
          <w:p w14:paraId="5B5566FD" w14:textId="77777777" w:rsidR="00A45825" w:rsidRPr="00A45825" w:rsidRDefault="00A45825" w:rsidP="00A45825">
            <w:pPr>
              <w:spacing w:after="0"/>
              <w:cnfStyle w:val="000000000000" w:firstRow="0" w:lastRow="0" w:firstColumn="0" w:lastColumn="0" w:oddVBand="0" w:evenVBand="0" w:oddHBand="0" w:evenHBand="0" w:firstRowFirstColumn="0" w:firstRowLastColumn="0" w:lastRowFirstColumn="0" w:lastRowLastColumn="0"/>
              <w:rPr>
                <w:rFonts w:cs="Arial"/>
                <w:color w:val="000000"/>
                <w:sz w:val="16"/>
                <w:szCs w:val="16"/>
                <w:lang w:eastAsia="en-GB"/>
              </w:rPr>
            </w:pPr>
            <w:r w:rsidRPr="00A45825">
              <w:rPr>
                <w:rFonts w:cs="Arial"/>
                <w:color w:val="000000"/>
                <w:sz w:val="16"/>
                <w:szCs w:val="16"/>
                <w:lang w:eastAsia="en-GB"/>
              </w:rPr>
              <w:t>10.129.81.1</w:t>
            </w:r>
          </w:p>
        </w:tc>
        <w:tc>
          <w:tcPr>
            <w:tcW w:w="1038" w:type="pct"/>
            <w:shd w:val="clear" w:color="auto" w:fill="F2F2F2" w:themeFill="background1" w:themeFillShade="F2"/>
            <w:noWrap/>
            <w:hideMark/>
          </w:tcPr>
          <w:p w14:paraId="5B5566FE" w14:textId="77777777" w:rsidR="00A45825" w:rsidRPr="00A45825" w:rsidRDefault="00A45825" w:rsidP="00A45825">
            <w:pPr>
              <w:spacing w:after="0"/>
              <w:cnfStyle w:val="000000000000" w:firstRow="0" w:lastRow="0" w:firstColumn="0" w:lastColumn="0" w:oddVBand="0" w:evenVBand="0" w:oddHBand="0" w:evenHBand="0" w:firstRowFirstColumn="0" w:firstRowLastColumn="0" w:lastRowFirstColumn="0" w:lastRowLastColumn="0"/>
              <w:rPr>
                <w:rFonts w:cs="Arial"/>
                <w:color w:val="000000"/>
                <w:sz w:val="16"/>
                <w:szCs w:val="16"/>
                <w:lang w:eastAsia="en-GB"/>
              </w:rPr>
            </w:pPr>
            <w:r w:rsidRPr="00A45825">
              <w:rPr>
                <w:rFonts w:cs="Arial"/>
                <w:color w:val="000000"/>
                <w:sz w:val="16"/>
                <w:szCs w:val="16"/>
                <w:lang w:eastAsia="en-GB"/>
              </w:rPr>
              <w:t>10.129.81.1</w:t>
            </w:r>
          </w:p>
        </w:tc>
        <w:tc>
          <w:tcPr>
            <w:tcW w:w="1110" w:type="pct"/>
            <w:shd w:val="clear" w:color="auto" w:fill="F2F2F2" w:themeFill="background1" w:themeFillShade="F2"/>
            <w:noWrap/>
            <w:hideMark/>
          </w:tcPr>
          <w:p w14:paraId="5B5566FF" w14:textId="77777777" w:rsidR="00A45825" w:rsidRPr="00A45825" w:rsidRDefault="00A45825" w:rsidP="00A45825">
            <w:pPr>
              <w:spacing w:after="0"/>
              <w:cnfStyle w:val="000000000000" w:firstRow="0" w:lastRow="0" w:firstColumn="0" w:lastColumn="0" w:oddVBand="0" w:evenVBand="0" w:oddHBand="0" w:evenHBand="0" w:firstRowFirstColumn="0" w:firstRowLastColumn="0" w:lastRowFirstColumn="0" w:lastRowLastColumn="0"/>
              <w:rPr>
                <w:rFonts w:cs="Arial"/>
                <w:color w:val="000000"/>
                <w:sz w:val="16"/>
                <w:szCs w:val="16"/>
                <w:lang w:eastAsia="en-GB"/>
              </w:rPr>
            </w:pPr>
            <w:r w:rsidRPr="00A45825">
              <w:rPr>
                <w:rFonts w:cs="Arial"/>
                <w:color w:val="000000"/>
                <w:sz w:val="16"/>
                <w:szCs w:val="16"/>
                <w:lang w:eastAsia="en-GB"/>
              </w:rPr>
              <w:t>n/a</w:t>
            </w:r>
          </w:p>
        </w:tc>
      </w:tr>
    </w:tbl>
    <w:p w14:paraId="5B556701" w14:textId="77777777" w:rsidR="00A45825" w:rsidRDefault="00E17E2E" w:rsidP="00E17E2E">
      <w:pPr>
        <w:jc w:val="right"/>
        <w:rPr>
          <w:lang w:val="en-US"/>
        </w:rPr>
      </w:pPr>
      <w:r>
        <w:rPr>
          <w:i/>
          <w:sz w:val="16"/>
          <w:szCs w:val="16"/>
        </w:rPr>
        <w:t>R</w:t>
      </w:r>
      <w:r w:rsidRPr="00BD3B73">
        <w:rPr>
          <w:i/>
          <w:sz w:val="16"/>
          <w:szCs w:val="16"/>
        </w:rPr>
        <w:t xml:space="preserve">eview </w:t>
      </w:r>
      <w:r w:rsidRPr="00C91218">
        <w:rPr>
          <w:i/>
          <w:sz w:val="16"/>
          <w:szCs w:val="16"/>
        </w:rPr>
        <w:t>Appendix</w:t>
      </w:r>
      <w:r w:rsidRPr="00BD3B73">
        <w:rPr>
          <w:i/>
          <w:sz w:val="16"/>
          <w:szCs w:val="16"/>
        </w:rPr>
        <w:t xml:space="preserve"> for script to </w:t>
      </w:r>
      <w:r>
        <w:rPr>
          <w:i/>
          <w:sz w:val="16"/>
          <w:szCs w:val="16"/>
        </w:rPr>
        <w:t xml:space="preserve">configure network adapters and </w:t>
      </w:r>
      <w:r>
        <w:rPr>
          <w:bCs/>
          <w:i/>
          <w:sz w:val="16"/>
          <w:szCs w:val="16"/>
        </w:rPr>
        <w:t>apply routes.</w:t>
      </w:r>
    </w:p>
    <w:p w14:paraId="5B556702" w14:textId="77777777" w:rsidR="00EC15BA" w:rsidRDefault="00EC15BA" w:rsidP="00EC15BA">
      <w:pPr>
        <w:pStyle w:val="Heading3"/>
      </w:pPr>
      <w:bookmarkStart w:id="26" w:name="_Toc452464943"/>
      <w:r>
        <w:t>Name Resolution</w:t>
      </w:r>
      <w:bookmarkEnd w:id="26"/>
    </w:p>
    <w:p w14:paraId="5B556703" w14:textId="77777777" w:rsidR="00EC15BA" w:rsidRDefault="00EC15BA" w:rsidP="00850D2F">
      <w:r>
        <w:t xml:space="preserve">Standard dynamic DNS registration will be used for servers, with a </w:t>
      </w:r>
      <w:r w:rsidR="00894C72">
        <w:t>Host Record TTL</w:t>
      </w:r>
      <w:r>
        <w:t xml:space="preserve"> of 300 seconds set on the cluster resource.  All servers will be members of the </w:t>
      </w:r>
      <w:r w:rsidR="000D5824" w:rsidRPr="000D5824">
        <w:rPr>
          <w:i/>
        </w:rPr>
        <w:t>n</w:t>
      </w:r>
      <w:r w:rsidRPr="000D5824">
        <w:rPr>
          <w:i/>
        </w:rPr>
        <w:t>orfolk.police.uk</w:t>
      </w:r>
      <w:r>
        <w:t xml:space="preserve"> domain.</w:t>
      </w:r>
    </w:p>
    <w:p w14:paraId="5B556704" w14:textId="77777777" w:rsidR="00B55637" w:rsidRPr="00E44FF5" w:rsidRDefault="00B55637" w:rsidP="00E44FF5">
      <w:pPr>
        <w:ind w:left="360"/>
      </w:pPr>
      <w:r w:rsidRPr="00B55637">
        <w:t>Change the HostRecordTTL (Using Windows PowerShell)</w:t>
      </w:r>
    </w:p>
    <w:p w14:paraId="5B556705" w14:textId="77777777" w:rsidR="00B55637" w:rsidRPr="00B55637" w:rsidRDefault="00B55637" w:rsidP="0001633C">
      <w:pPr>
        <w:pStyle w:val="NormalWeb"/>
        <w:numPr>
          <w:ilvl w:val="0"/>
          <w:numId w:val="14"/>
        </w:numPr>
        <w:rPr>
          <w:rFonts w:ascii="Arial" w:hAnsi="Arial"/>
          <w:sz w:val="18"/>
          <w:szCs w:val="20"/>
          <w:lang w:eastAsia="en-US"/>
        </w:rPr>
      </w:pPr>
      <w:r w:rsidRPr="00B55637">
        <w:rPr>
          <w:rFonts w:ascii="Arial" w:hAnsi="Arial"/>
          <w:sz w:val="18"/>
          <w:szCs w:val="20"/>
          <w:lang w:eastAsia="en-US"/>
        </w:rPr>
        <w:t xml:space="preserve">Open PowerShell window via </w:t>
      </w:r>
      <w:r w:rsidRPr="00B55637">
        <w:rPr>
          <w:rFonts w:ascii="Arial" w:hAnsi="Arial"/>
          <w:b/>
          <w:bCs/>
          <w:sz w:val="18"/>
          <w:szCs w:val="20"/>
          <w:lang w:eastAsia="en-US"/>
        </w:rPr>
        <w:t>Run as Administrator</w:t>
      </w:r>
      <w:r w:rsidRPr="00B55637">
        <w:rPr>
          <w:rFonts w:ascii="Arial" w:hAnsi="Arial"/>
          <w:sz w:val="18"/>
          <w:szCs w:val="20"/>
          <w:lang w:eastAsia="en-US"/>
        </w:rPr>
        <w:t>.</w:t>
      </w:r>
    </w:p>
    <w:p w14:paraId="5B556706" w14:textId="77777777" w:rsidR="00B55637" w:rsidRPr="00B55637" w:rsidRDefault="00B55637" w:rsidP="0001633C">
      <w:pPr>
        <w:pStyle w:val="NormalWeb"/>
        <w:numPr>
          <w:ilvl w:val="0"/>
          <w:numId w:val="14"/>
        </w:numPr>
        <w:rPr>
          <w:rFonts w:ascii="Arial" w:hAnsi="Arial"/>
          <w:sz w:val="18"/>
          <w:szCs w:val="20"/>
          <w:lang w:eastAsia="en-US"/>
        </w:rPr>
      </w:pPr>
      <w:r w:rsidRPr="00B55637">
        <w:rPr>
          <w:rFonts w:ascii="Arial" w:hAnsi="Arial"/>
          <w:sz w:val="18"/>
          <w:szCs w:val="20"/>
          <w:lang w:eastAsia="en-US"/>
        </w:rPr>
        <w:t>Import the FailoverClusters module.</w:t>
      </w:r>
    </w:p>
    <w:p w14:paraId="5B556707" w14:textId="77777777" w:rsidR="00B55637" w:rsidRDefault="00B55637" w:rsidP="0001633C">
      <w:pPr>
        <w:pStyle w:val="NormalWeb"/>
        <w:numPr>
          <w:ilvl w:val="0"/>
          <w:numId w:val="14"/>
        </w:numPr>
        <w:rPr>
          <w:rFonts w:ascii="Arial" w:hAnsi="Arial"/>
          <w:sz w:val="18"/>
          <w:szCs w:val="20"/>
          <w:lang w:eastAsia="en-US"/>
        </w:rPr>
      </w:pPr>
      <w:r w:rsidRPr="00B55637">
        <w:rPr>
          <w:rFonts w:ascii="Arial" w:hAnsi="Arial"/>
          <w:sz w:val="18"/>
          <w:szCs w:val="20"/>
          <w:lang w:eastAsia="en-US"/>
        </w:rPr>
        <w:t xml:space="preserve">Use the </w:t>
      </w:r>
      <w:r w:rsidR="00E44FF5" w:rsidRPr="00E44FF5">
        <w:rPr>
          <w:rFonts w:ascii="Lucida Console" w:hAnsi="Lucida Console" w:cs="Lucida Console"/>
          <w:b/>
          <w:sz w:val="18"/>
          <w:szCs w:val="18"/>
        </w:rPr>
        <w:t>Get-ClusterResource</w:t>
      </w:r>
      <w:r w:rsidRPr="00B55637">
        <w:rPr>
          <w:rFonts w:ascii="Arial" w:hAnsi="Arial"/>
          <w:sz w:val="18"/>
          <w:szCs w:val="20"/>
          <w:lang w:eastAsia="en-US"/>
        </w:rPr>
        <w:t xml:space="preserve"> cmdlet to find the Network Name resource, then use </w:t>
      </w:r>
      <w:r w:rsidRPr="00E44FF5">
        <w:rPr>
          <w:rFonts w:ascii="Lucida Console" w:hAnsi="Lucida Console" w:cs="Lucida Console"/>
          <w:b/>
          <w:sz w:val="18"/>
          <w:szCs w:val="18"/>
        </w:rPr>
        <w:t>Set-ClusterParameter</w:t>
      </w:r>
      <w:r w:rsidRPr="00B55637">
        <w:rPr>
          <w:rFonts w:ascii="Arial" w:hAnsi="Arial"/>
          <w:sz w:val="18"/>
          <w:szCs w:val="20"/>
          <w:lang w:eastAsia="en-US"/>
        </w:rPr>
        <w:t xml:space="preserve"> cmdlet to set the </w:t>
      </w:r>
      <w:r w:rsidRPr="00B55637">
        <w:rPr>
          <w:rFonts w:ascii="Arial" w:hAnsi="Arial"/>
          <w:b/>
          <w:bCs/>
          <w:sz w:val="18"/>
          <w:szCs w:val="20"/>
          <w:lang w:eastAsia="en-US"/>
        </w:rPr>
        <w:t>HostRecordTTL</w:t>
      </w:r>
      <w:r w:rsidR="00C763E1">
        <w:rPr>
          <w:rFonts w:ascii="Arial" w:hAnsi="Arial"/>
          <w:sz w:val="18"/>
          <w:szCs w:val="20"/>
          <w:lang w:eastAsia="en-US"/>
        </w:rPr>
        <w:t xml:space="preserve"> value.</w:t>
      </w:r>
    </w:p>
    <w:p w14:paraId="5B556708" w14:textId="77777777" w:rsidR="00B55637" w:rsidRDefault="00B55637" w:rsidP="00D75838">
      <w:pPr>
        <w:pStyle w:val="NormalWeb"/>
        <w:rPr>
          <w:rFonts w:ascii="Arial" w:hAnsi="Arial"/>
          <w:sz w:val="18"/>
          <w:szCs w:val="20"/>
          <w:lang w:eastAsia="en-US"/>
        </w:rPr>
      </w:pPr>
      <w:r w:rsidRPr="00B55637">
        <w:rPr>
          <w:rFonts w:ascii="Arial" w:hAnsi="Arial"/>
          <w:sz w:val="18"/>
          <w:szCs w:val="20"/>
          <w:lang w:eastAsia="en-US"/>
        </w:rPr>
        <w:t>The following PowerShell example sets the HostRecordTTL to 300 seconds for a</w:t>
      </w:r>
      <w:r w:rsidR="007F6353">
        <w:rPr>
          <w:rFonts w:ascii="Arial" w:hAnsi="Arial"/>
          <w:sz w:val="18"/>
          <w:szCs w:val="20"/>
          <w:lang w:eastAsia="en-US"/>
        </w:rPr>
        <w:t>ll</w:t>
      </w:r>
      <w:r w:rsidRPr="00B55637">
        <w:rPr>
          <w:rFonts w:ascii="Arial" w:hAnsi="Arial"/>
          <w:sz w:val="18"/>
          <w:szCs w:val="20"/>
          <w:lang w:eastAsia="en-US"/>
        </w:rPr>
        <w:t xml:space="preserve"> Network </w:t>
      </w:r>
      <w:r w:rsidR="007F6353">
        <w:rPr>
          <w:rFonts w:ascii="Arial" w:hAnsi="Arial"/>
          <w:sz w:val="18"/>
          <w:szCs w:val="20"/>
          <w:lang w:eastAsia="en-US"/>
        </w:rPr>
        <w:t xml:space="preserve">Named </w:t>
      </w:r>
      <w:r w:rsidRPr="00B55637">
        <w:rPr>
          <w:rFonts w:ascii="Arial" w:hAnsi="Arial"/>
          <w:sz w:val="18"/>
          <w:szCs w:val="20"/>
          <w:lang w:eastAsia="en-US"/>
        </w:rPr>
        <w:t>resource</w:t>
      </w:r>
      <w:r w:rsidR="007F6353">
        <w:rPr>
          <w:rFonts w:ascii="Arial" w:hAnsi="Arial"/>
          <w:sz w:val="18"/>
          <w:szCs w:val="20"/>
          <w:lang w:eastAsia="en-US"/>
        </w:rPr>
        <w:t xml:space="preserve">s on the </w:t>
      </w:r>
      <w:r w:rsidR="007F6353">
        <w:rPr>
          <w:rFonts w:ascii="Arial" w:hAnsi="Arial"/>
          <w:sz w:val="18"/>
          <w:lang w:eastAsia="en-US"/>
        </w:rPr>
        <w:t>Cluster</w:t>
      </w:r>
      <w:r w:rsidRPr="00B55637">
        <w:rPr>
          <w:rFonts w:ascii="Arial" w:hAnsi="Arial"/>
          <w:sz w:val="18"/>
          <w:szCs w:val="20"/>
          <w:lang w:eastAsia="en-US"/>
        </w:rPr>
        <w:t>.</w:t>
      </w:r>
    </w:p>
    <w:tbl>
      <w:tblPr>
        <w:tblStyle w:val="TableGrid"/>
        <w:tblW w:w="0" w:type="auto"/>
        <w:tblLook w:val="04A0" w:firstRow="1" w:lastRow="0" w:firstColumn="1" w:lastColumn="0" w:noHBand="0" w:noVBand="1"/>
      </w:tblPr>
      <w:tblGrid>
        <w:gridCol w:w="7254"/>
      </w:tblGrid>
      <w:tr w:rsidR="00B55637" w14:paraId="5B55670C" w14:textId="77777777" w:rsidTr="00933AC8">
        <w:tc>
          <w:tcPr>
            <w:tcW w:w="0" w:type="auto"/>
            <w:shd w:val="clear" w:color="auto" w:fill="002060"/>
          </w:tcPr>
          <w:p w14:paraId="5B556709" w14:textId="77777777" w:rsidR="00B55637" w:rsidRPr="00933AC8" w:rsidRDefault="00B55637" w:rsidP="00933AC8">
            <w:pPr>
              <w:shd w:val="clear" w:color="auto" w:fill="012456"/>
              <w:autoSpaceDE w:val="0"/>
              <w:autoSpaceDN w:val="0"/>
              <w:adjustRightInd w:val="0"/>
              <w:spacing w:before="120"/>
              <w:rPr>
                <w:rFonts w:ascii="Lucida Console" w:hAnsi="Lucida Console" w:cs="Lucida Console"/>
                <w:color w:val="F5F5F5"/>
                <w:sz w:val="16"/>
                <w:szCs w:val="16"/>
                <w:lang w:eastAsia="en-GB"/>
              </w:rPr>
            </w:pPr>
            <w:r w:rsidRPr="00933AC8">
              <w:rPr>
                <w:rFonts w:ascii="Lucida Console" w:hAnsi="Lucida Console" w:cs="Lucida Console"/>
                <w:color w:val="E0FFFF"/>
                <w:sz w:val="16"/>
                <w:szCs w:val="16"/>
                <w:lang w:eastAsia="en-GB"/>
              </w:rPr>
              <w:t>Import-Module</w:t>
            </w:r>
            <w:r w:rsidRPr="00933AC8">
              <w:rPr>
                <w:rFonts w:ascii="Lucida Console" w:hAnsi="Lucida Console" w:cs="Lucida Console"/>
                <w:sz w:val="16"/>
                <w:szCs w:val="16"/>
                <w:lang w:eastAsia="en-GB"/>
              </w:rPr>
              <w:t xml:space="preserve"> </w:t>
            </w:r>
            <w:r w:rsidRPr="00933AC8">
              <w:rPr>
                <w:rFonts w:ascii="Lucida Console" w:hAnsi="Lucida Console" w:cs="Lucida Console"/>
                <w:color w:val="EE82EE"/>
                <w:sz w:val="16"/>
                <w:szCs w:val="16"/>
                <w:lang w:eastAsia="en-GB"/>
              </w:rPr>
              <w:t>FailoverClusters</w:t>
            </w:r>
          </w:p>
          <w:p w14:paraId="5B55670A" w14:textId="77777777" w:rsidR="007F6353" w:rsidRPr="00933AC8" w:rsidRDefault="004A2495" w:rsidP="004A2495">
            <w:pPr>
              <w:shd w:val="clear" w:color="auto" w:fill="012456"/>
              <w:autoSpaceDE w:val="0"/>
              <w:autoSpaceDN w:val="0"/>
              <w:adjustRightInd w:val="0"/>
              <w:spacing w:before="0" w:after="0"/>
              <w:rPr>
                <w:rFonts w:ascii="Lucida Console" w:hAnsi="Lucida Console" w:cs="Lucida Console"/>
                <w:color w:val="D3D3D3"/>
                <w:sz w:val="16"/>
                <w:szCs w:val="16"/>
                <w:lang w:eastAsia="en-GB"/>
              </w:rPr>
            </w:pPr>
            <w:r w:rsidRPr="00933AC8">
              <w:rPr>
                <w:rFonts w:ascii="Lucida Console" w:hAnsi="Lucida Console" w:cs="Lucida Console"/>
                <w:color w:val="E0FFFF"/>
                <w:sz w:val="16"/>
                <w:szCs w:val="16"/>
                <w:lang w:eastAsia="en-GB"/>
              </w:rPr>
              <w:t>Get-ClusterResource</w:t>
            </w:r>
            <w:r w:rsidR="007F6353" w:rsidRPr="00933AC8">
              <w:rPr>
                <w:rFonts w:ascii="Lucida Console" w:hAnsi="Lucida Console" w:cs="Lucida Console"/>
                <w:color w:val="E0FFFF"/>
                <w:sz w:val="16"/>
                <w:szCs w:val="16"/>
                <w:lang w:eastAsia="en-GB"/>
              </w:rPr>
              <w:t xml:space="preserve"> </w:t>
            </w:r>
            <w:r w:rsidRPr="00933AC8">
              <w:rPr>
                <w:rFonts w:ascii="Lucida Console" w:hAnsi="Lucida Console" w:cs="Lucida Console"/>
                <w:color w:val="D3D3D3"/>
                <w:sz w:val="16"/>
                <w:szCs w:val="16"/>
                <w:lang w:eastAsia="en-GB"/>
              </w:rPr>
              <w:t>|</w:t>
            </w:r>
            <w:r w:rsidR="007F6353" w:rsidRPr="00933AC8">
              <w:rPr>
                <w:rFonts w:ascii="Lucida Console" w:hAnsi="Lucida Console" w:cs="Lucida Console"/>
                <w:color w:val="D3D3D3"/>
                <w:sz w:val="16"/>
                <w:szCs w:val="16"/>
                <w:lang w:eastAsia="en-GB"/>
              </w:rPr>
              <w:t xml:space="preserve"> </w:t>
            </w:r>
            <w:r w:rsidRPr="00933AC8">
              <w:rPr>
                <w:rFonts w:ascii="Lucida Console" w:hAnsi="Lucida Console" w:cs="Lucida Console"/>
                <w:color w:val="E0FFFF"/>
                <w:sz w:val="16"/>
                <w:szCs w:val="16"/>
                <w:lang w:eastAsia="en-GB"/>
              </w:rPr>
              <w:t>Where-Object</w:t>
            </w:r>
            <w:r w:rsidRPr="00933AC8">
              <w:rPr>
                <w:rFonts w:ascii="Lucida Console" w:hAnsi="Lucida Console" w:cs="Lucida Console"/>
                <w:sz w:val="16"/>
                <w:szCs w:val="16"/>
                <w:lang w:eastAsia="en-GB"/>
              </w:rPr>
              <w:t xml:space="preserve"> </w:t>
            </w:r>
            <w:r w:rsidRPr="00933AC8">
              <w:rPr>
                <w:rFonts w:ascii="Lucida Console" w:hAnsi="Lucida Console" w:cs="Lucida Console"/>
                <w:color w:val="F5F5F5"/>
                <w:sz w:val="16"/>
                <w:szCs w:val="16"/>
                <w:lang w:eastAsia="en-GB"/>
              </w:rPr>
              <w:t>{</w:t>
            </w:r>
            <w:r w:rsidRPr="00933AC8">
              <w:rPr>
                <w:rFonts w:ascii="Lucida Console" w:hAnsi="Lucida Console" w:cs="Lucida Console"/>
                <w:color w:val="FF4500"/>
                <w:sz w:val="16"/>
                <w:szCs w:val="16"/>
                <w:lang w:eastAsia="en-GB"/>
              </w:rPr>
              <w:t>$_</w:t>
            </w:r>
            <w:r w:rsidRPr="00933AC8">
              <w:rPr>
                <w:rFonts w:ascii="Lucida Console" w:hAnsi="Lucida Console" w:cs="Lucida Console"/>
                <w:color w:val="D3D3D3"/>
                <w:sz w:val="16"/>
                <w:szCs w:val="16"/>
                <w:lang w:eastAsia="en-GB"/>
              </w:rPr>
              <w:t>.</w:t>
            </w:r>
            <w:r w:rsidRPr="00933AC8">
              <w:rPr>
                <w:rFonts w:ascii="Lucida Console" w:hAnsi="Lucida Console" w:cs="Lucida Console"/>
                <w:color w:val="F5F5F5"/>
                <w:sz w:val="16"/>
                <w:szCs w:val="16"/>
                <w:lang w:eastAsia="en-GB"/>
              </w:rPr>
              <w:t>ResourceType</w:t>
            </w:r>
            <w:r w:rsidRPr="00933AC8">
              <w:rPr>
                <w:rFonts w:ascii="Lucida Console" w:hAnsi="Lucida Console" w:cs="Lucida Console"/>
                <w:sz w:val="16"/>
                <w:szCs w:val="16"/>
                <w:lang w:eastAsia="en-GB"/>
              </w:rPr>
              <w:t xml:space="preserve"> </w:t>
            </w:r>
            <w:r w:rsidRPr="00933AC8">
              <w:rPr>
                <w:rFonts w:ascii="Lucida Console" w:hAnsi="Lucida Console" w:cs="Lucida Console"/>
                <w:color w:val="D3D3D3"/>
                <w:sz w:val="16"/>
                <w:szCs w:val="16"/>
                <w:lang w:eastAsia="en-GB"/>
              </w:rPr>
              <w:t>-eq</w:t>
            </w:r>
            <w:r w:rsidRPr="00933AC8">
              <w:rPr>
                <w:rFonts w:ascii="Lucida Console" w:hAnsi="Lucida Console" w:cs="Lucida Console"/>
                <w:sz w:val="16"/>
                <w:szCs w:val="16"/>
                <w:lang w:eastAsia="en-GB"/>
              </w:rPr>
              <w:t xml:space="preserve"> </w:t>
            </w:r>
            <w:r w:rsidRPr="00933AC8">
              <w:rPr>
                <w:rFonts w:ascii="Lucida Console" w:hAnsi="Lucida Console" w:cs="Lucida Console"/>
                <w:color w:val="DB7093"/>
                <w:sz w:val="16"/>
                <w:szCs w:val="16"/>
                <w:lang w:eastAsia="en-GB"/>
              </w:rPr>
              <w:t>'Network Name'</w:t>
            </w:r>
            <w:r w:rsidRPr="00933AC8">
              <w:rPr>
                <w:rFonts w:ascii="Lucida Console" w:hAnsi="Lucida Console" w:cs="Lucida Console"/>
                <w:color w:val="F5F5F5"/>
                <w:sz w:val="16"/>
                <w:szCs w:val="16"/>
                <w:lang w:eastAsia="en-GB"/>
              </w:rPr>
              <w:t>}</w:t>
            </w:r>
            <w:r w:rsidR="007F6353" w:rsidRPr="00933AC8">
              <w:rPr>
                <w:rFonts w:ascii="Lucida Console" w:hAnsi="Lucida Console" w:cs="Lucida Console"/>
                <w:color w:val="F5F5F5"/>
                <w:sz w:val="16"/>
                <w:szCs w:val="16"/>
                <w:lang w:eastAsia="en-GB"/>
              </w:rPr>
              <w:t xml:space="preserve"> </w:t>
            </w:r>
            <w:r w:rsidRPr="00933AC8">
              <w:rPr>
                <w:rFonts w:ascii="Lucida Console" w:hAnsi="Lucida Console" w:cs="Lucida Console"/>
                <w:color w:val="D3D3D3"/>
                <w:sz w:val="16"/>
                <w:szCs w:val="16"/>
                <w:lang w:eastAsia="en-GB"/>
              </w:rPr>
              <w:t>|</w:t>
            </w:r>
          </w:p>
          <w:p w14:paraId="5B55670B" w14:textId="77777777" w:rsidR="00B55637" w:rsidRPr="00933AC8" w:rsidRDefault="004A2495" w:rsidP="00933AC8">
            <w:pPr>
              <w:shd w:val="clear" w:color="auto" w:fill="012456"/>
              <w:autoSpaceDE w:val="0"/>
              <w:autoSpaceDN w:val="0"/>
              <w:adjustRightInd w:val="0"/>
              <w:spacing w:before="0"/>
              <w:rPr>
                <w:rFonts w:ascii="Lucida Console" w:hAnsi="Lucida Console" w:cs="Lucida Console"/>
                <w:color w:val="FFE4C4"/>
                <w:sz w:val="16"/>
                <w:szCs w:val="16"/>
                <w:lang w:eastAsia="en-GB"/>
              </w:rPr>
            </w:pPr>
            <w:r w:rsidRPr="00933AC8">
              <w:rPr>
                <w:rFonts w:ascii="Lucida Console" w:hAnsi="Lucida Console" w:cs="Lucida Console"/>
                <w:color w:val="E0FFFF"/>
                <w:sz w:val="16"/>
                <w:szCs w:val="16"/>
                <w:lang w:eastAsia="en-GB"/>
              </w:rPr>
              <w:t>Set-ClusterParameter</w:t>
            </w:r>
            <w:r w:rsidRPr="00933AC8">
              <w:rPr>
                <w:rFonts w:ascii="Lucida Console" w:hAnsi="Lucida Console" w:cs="Lucida Console"/>
                <w:sz w:val="16"/>
                <w:szCs w:val="16"/>
                <w:lang w:eastAsia="en-GB"/>
              </w:rPr>
              <w:t xml:space="preserve"> </w:t>
            </w:r>
            <w:r w:rsidRPr="00933AC8">
              <w:rPr>
                <w:rFonts w:ascii="Lucida Console" w:hAnsi="Lucida Console" w:cs="Lucida Console"/>
                <w:color w:val="EE82EE"/>
                <w:sz w:val="16"/>
                <w:szCs w:val="16"/>
                <w:lang w:eastAsia="en-GB"/>
              </w:rPr>
              <w:t>HostRecordTTL</w:t>
            </w:r>
            <w:r w:rsidRPr="00933AC8">
              <w:rPr>
                <w:rFonts w:ascii="Lucida Console" w:hAnsi="Lucida Console" w:cs="Lucida Console"/>
                <w:sz w:val="16"/>
                <w:szCs w:val="16"/>
                <w:lang w:eastAsia="en-GB"/>
              </w:rPr>
              <w:t xml:space="preserve"> </w:t>
            </w:r>
            <w:r w:rsidR="00933AC8">
              <w:rPr>
                <w:rFonts w:ascii="Lucida Console" w:hAnsi="Lucida Console" w:cs="Lucida Console"/>
                <w:color w:val="FFE4C4"/>
                <w:sz w:val="16"/>
                <w:szCs w:val="16"/>
                <w:lang w:eastAsia="en-GB"/>
              </w:rPr>
              <w:t>300</w:t>
            </w:r>
          </w:p>
        </w:tc>
      </w:tr>
    </w:tbl>
    <w:p w14:paraId="5B55670D" w14:textId="77777777" w:rsidR="00AB3173" w:rsidRDefault="00AB3173" w:rsidP="00AB3173">
      <w:pPr>
        <w:pStyle w:val="Heading2"/>
        <w:rPr>
          <w:lang w:val="en"/>
        </w:rPr>
      </w:pPr>
      <w:bookmarkStart w:id="27" w:name="_Toc452464944"/>
      <w:r>
        <w:rPr>
          <w:lang w:val="en"/>
        </w:rPr>
        <w:t>Windows Server Failover Clustering</w:t>
      </w:r>
      <w:bookmarkEnd w:id="27"/>
    </w:p>
    <w:p w14:paraId="5B55670E" w14:textId="77777777" w:rsidR="00E265CE" w:rsidRDefault="00257075" w:rsidP="00271C7C">
      <w:pPr>
        <w:rPr>
          <w:lang w:val="en"/>
        </w:rPr>
      </w:pPr>
      <w:r>
        <w:rPr>
          <w:lang w:val="en"/>
        </w:rPr>
        <w:t xml:space="preserve">Unlike other cluster setups, </w:t>
      </w:r>
      <w:r>
        <w:rPr>
          <w:rFonts w:cs="Arial"/>
          <w:color w:val="000000"/>
          <w:szCs w:val="18"/>
        </w:rPr>
        <w:t xml:space="preserve">The </w:t>
      </w:r>
      <w:r>
        <w:rPr>
          <w:rFonts w:cs="Arial"/>
          <w:color w:val="000000"/>
          <w:szCs w:val="18"/>
          <w:lang w:val="en-US"/>
        </w:rPr>
        <w:t xml:space="preserve">AlwaysOn </w:t>
      </w:r>
      <w:r>
        <w:rPr>
          <w:rFonts w:cs="Arial"/>
          <w:color w:val="000000"/>
          <w:szCs w:val="18"/>
        </w:rPr>
        <w:t xml:space="preserve">Availability Group (AAG) feature does not </w:t>
      </w:r>
      <w:r w:rsidR="000A7844">
        <w:rPr>
          <w:rFonts w:cs="Arial"/>
          <w:color w:val="000000"/>
          <w:szCs w:val="18"/>
        </w:rPr>
        <w:t>depend on any form of shared storage</w:t>
      </w:r>
      <w:r w:rsidR="007274B9">
        <w:rPr>
          <w:rFonts w:cs="Arial"/>
          <w:color w:val="000000"/>
          <w:szCs w:val="18"/>
        </w:rPr>
        <w:t>.</w:t>
      </w:r>
      <w:r w:rsidR="0071222D">
        <w:rPr>
          <w:rFonts w:cs="Arial"/>
          <w:color w:val="000000"/>
          <w:szCs w:val="18"/>
        </w:rPr>
        <w:t xml:space="preserve">  AAG </w:t>
      </w:r>
      <w:r w:rsidR="007274B9">
        <w:rPr>
          <w:lang w:val="en"/>
        </w:rPr>
        <w:t>relies on the Windows Failover Clustering (WSFC) cluster to monitor and manage the current roles of the availability replicas that belong to a given availability group and to determine how a failover event affects the availability replicas. A WSFC resource group is created for every availability group that you create. The WSFC cluster monitors this resource group to evaluate the health of the primary replica.</w:t>
      </w:r>
    </w:p>
    <w:p w14:paraId="5B55670F" w14:textId="77777777" w:rsidR="00C763E1" w:rsidRDefault="00E265CE" w:rsidP="00C763E1">
      <w:pPr>
        <w:pStyle w:val="Heading3"/>
      </w:pPr>
      <w:bookmarkStart w:id="28" w:name="_Toc452464945"/>
      <w:r>
        <w:t>Cluster Name</w:t>
      </w:r>
      <w:bookmarkEnd w:id="28"/>
    </w:p>
    <w:p w14:paraId="5B556710" w14:textId="77777777" w:rsidR="00C763E1" w:rsidRPr="00C763E1" w:rsidRDefault="00C763E1" w:rsidP="00C763E1">
      <w:pPr>
        <w:rPr>
          <w:rFonts w:cs="Arial"/>
          <w:color w:val="000000"/>
          <w:szCs w:val="18"/>
        </w:rPr>
      </w:pPr>
      <w:r>
        <w:rPr>
          <w:rFonts w:cs="Arial"/>
          <w:color w:val="000000"/>
          <w:szCs w:val="18"/>
        </w:rPr>
        <w:t>The following</w:t>
      </w:r>
      <w:r w:rsidRPr="00C763E1">
        <w:rPr>
          <w:rFonts w:cs="Arial"/>
          <w:color w:val="000000"/>
          <w:szCs w:val="18"/>
        </w:rPr>
        <w:t xml:space="preserve"> Network Name has been provisioned, additional AAG Clusters can be incremental</w:t>
      </w:r>
      <w:r>
        <w:rPr>
          <w:rFonts w:cs="Arial"/>
          <w:color w:val="000000"/>
          <w:szCs w:val="18"/>
        </w:rPr>
        <w:t>ly added</w:t>
      </w:r>
      <w:r w:rsidRPr="00C763E1">
        <w:rPr>
          <w:rFonts w:cs="Arial"/>
          <w:color w:val="000000"/>
          <w:szCs w:val="18"/>
        </w:rPr>
        <w:t>:</w:t>
      </w:r>
    </w:p>
    <w:p w14:paraId="5B556711" w14:textId="77777777" w:rsidR="00C763E1" w:rsidRPr="00C763E1" w:rsidRDefault="00C763E1" w:rsidP="0001633C">
      <w:pPr>
        <w:pStyle w:val="ListParagraph"/>
        <w:numPr>
          <w:ilvl w:val="0"/>
          <w:numId w:val="11"/>
        </w:numPr>
        <w:rPr>
          <w:sz w:val="18"/>
          <w:szCs w:val="18"/>
          <w:lang w:val="en-US"/>
        </w:rPr>
        <w:sectPr w:rsidR="00C763E1" w:rsidRPr="00C763E1" w:rsidSect="008C1E06">
          <w:footerReference w:type="default" r:id="rId25"/>
          <w:footnotePr>
            <w:numFmt w:val="chicago"/>
          </w:footnotePr>
          <w:pgSz w:w="11907" w:h="16839" w:code="9"/>
          <w:pgMar w:top="1440" w:right="1440" w:bottom="1440" w:left="1440" w:header="720" w:footer="576" w:gutter="0"/>
          <w:cols w:space="720"/>
          <w:formProt w:val="0"/>
          <w:docGrid w:linePitch="245"/>
        </w:sectPr>
      </w:pPr>
      <w:r w:rsidRPr="00C763E1">
        <w:rPr>
          <w:sz w:val="18"/>
          <w:szCs w:val="18"/>
          <w:lang w:val="en-US"/>
        </w:rPr>
        <w:t>SQL-AAG01</w:t>
      </w:r>
    </w:p>
    <w:p w14:paraId="5B556712" w14:textId="77777777" w:rsidR="007274B9" w:rsidRDefault="007274B9" w:rsidP="00266D75">
      <w:pPr>
        <w:pStyle w:val="Heading2"/>
      </w:pPr>
      <w:bookmarkStart w:id="29" w:name="_Toc452464946"/>
      <w:r>
        <w:t>SQL Server configuration</w:t>
      </w:r>
      <w:bookmarkEnd w:id="29"/>
    </w:p>
    <w:p w14:paraId="5B556713" w14:textId="77777777" w:rsidR="00BD3294" w:rsidRDefault="00397071" w:rsidP="00266D75">
      <w:pPr>
        <w:rPr>
          <w:lang w:val="en-US"/>
        </w:rPr>
      </w:pPr>
      <w:r>
        <w:rPr>
          <w:lang w:val="en-US"/>
        </w:rPr>
        <w:t xml:space="preserve">Each </w:t>
      </w:r>
      <w:r w:rsidR="00452699">
        <w:rPr>
          <w:lang w:val="en-US"/>
        </w:rPr>
        <w:t xml:space="preserve">SQL </w:t>
      </w:r>
      <w:r>
        <w:rPr>
          <w:lang w:val="en-US"/>
        </w:rPr>
        <w:t>node</w:t>
      </w:r>
      <w:r w:rsidR="00452699">
        <w:rPr>
          <w:lang w:val="en-US"/>
        </w:rPr>
        <w:t xml:space="preserve"> </w:t>
      </w:r>
      <w:r>
        <w:rPr>
          <w:lang w:val="en-US"/>
        </w:rPr>
        <w:t>is</w:t>
      </w:r>
      <w:r w:rsidR="00452699">
        <w:rPr>
          <w:lang w:val="en-US"/>
        </w:rPr>
        <w:t xml:space="preserve"> to be built with the same set of features and configuration </w:t>
      </w:r>
      <w:r w:rsidR="00266D75">
        <w:rPr>
          <w:lang w:val="en-US"/>
        </w:rPr>
        <w:t>standard</w:t>
      </w:r>
      <w:r w:rsidR="00BD3294">
        <w:rPr>
          <w:lang w:val="en-US"/>
        </w:rPr>
        <w:t xml:space="preserve">, using </w:t>
      </w:r>
      <w:r w:rsidR="00266D75" w:rsidRPr="00BD3294">
        <w:rPr>
          <w:rFonts w:cs="Arial"/>
          <w:color w:val="000000"/>
          <w:sz w:val="16"/>
          <w:szCs w:val="16"/>
          <w:lang w:val="en-US"/>
        </w:rPr>
        <w:t>Microsoft SQL Server 2014 Enterprise Edition</w:t>
      </w:r>
      <w:r w:rsidR="00BD3294">
        <w:rPr>
          <w:lang w:val="en-US"/>
        </w:rPr>
        <w:t xml:space="preserve">. </w:t>
      </w:r>
      <w:r w:rsidR="007C24FC">
        <w:rPr>
          <w:lang w:val="en-US"/>
        </w:rPr>
        <w:t>The</w:t>
      </w:r>
      <w:r w:rsidR="00BD3294">
        <w:rPr>
          <w:lang w:val="en-US"/>
        </w:rPr>
        <w:t xml:space="preserve"> configuration requirement are specified below:</w:t>
      </w:r>
    </w:p>
    <w:tbl>
      <w:tblPr>
        <w:tblW w:w="5000" w:type="pct"/>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4482"/>
        <w:gridCol w:w="4525"/>
      </w:tblGrid>
      <w:tr w:rsidR="00BD3294" w:rsidRPr="00EF79F2" w14:paraId="5B556716" w14:textId="77777777" w:rsidTr="00A7557A">
        <w:tc>
          <w:tcPr>
            <w:tcW w:w="2488" w:type="pct"/>
            <w:tcBorders>
              <w:top w:val="single" w:sz="8" w:space="0" w:color="A3A3A3"/>
              <w:left w:val="single" w:sz="8" w:space="0" w:color="A3A3A3"/>
              <w:bottom w:val="single" w:sz="8" w:space="0" w:color="A3A3A3"/>
              <w:right w:val="single" w:sz="8" w:space="0" w:color="A3A3A3"/>
            </w:tcBorders>
            <w:shd w:val="clear" w:color="auto" w:fill="4F81BD"/>
            <w:tcMar>
              <w:top w:w="80" w:type="dxa"/>
              <w:left w:w="80" w:type="dxa"/>
              <w:bottom w:w="80" w:type="dxa"/>
              <w:right w:w="80" w:type="dxa"/>
            </w:tcMar>
            <w:hideMark/>
          </w:tcPr>
          <w:p w14:paraId="5B556714" w14:textId="77777777" w:rsidR="00BD3294" w:rsidRPr="00EF79F2" w:rsidRDefault="00BD3294" w:rsidP="00266D75">
            <w:pPr>
              <w:pStyle w:val="NormalWeb"/>
              <w:spacing w:before="0" w:beforeAutospacing="0" w:after="0" w:afterAutospacing="0"/>
              <w:rPr>
                <w:rFonts w:ascii="Arial" w:hAnsi="Arial" w:cs="Arial"/>
                <w:color w:val="FFFFFF"/>
                <w:sz w:val="16"/>
                <w:szCs w:val="16"/>
              </w:rPr>
            </w:pPr>
            <w:r w:rsidRPr="00EF79F2">
              <w:rPr>
                <w:rFonts w:ascii="Arial" w:hAnsi="Arial" w:cs="Arial"/>
                <w:b/>
                <w:bCs/>
                <w:color w:val="FFFFFF"/>
                <w:sz w:val="16"/>
                <w:szCs w:val="16"/>
              </w:rPr>
              <w:t>F</w:t>
            </w:r>
            <w:r>
              <w:rPr>
                <w:rFonts w:ascii="Arial" w:hAnsi="Arial" w:cs="Arial"/>
                <w:b/>
                <w:bCs/>
                <w:color w:val="FFFFFF"/>
                <w:sz w:val="16"/>
                <w:szCs w:val="16"/>
              </w:rPr>
              <w:t>eature</w:t>
            </w:r>
            <w:r w:rsidRPr="00EF79F2">
              <w:rPr>
                <w:rFonts w:ascii="Arial" w:hAnsi="Arial" w:cs="Arial"/>
                <w:b/>
                <w:bCs/>
                <w:color w:val="FFFFFF"/>
                <w:sz w:val="16"/>
                <w:szCs w:val="16"/>
              </w:rPr>
              <w:t xml:space="preserve"> </w:t>
            </w:r>
          </w:p>
        </w:tc>
        <w:tc>
          <w:tcPr>
            <w:tcW w:w="2512" w:type="pct"/>
            <w:tcBorders>
              <w:top w:val="single" w:sz="8" w:space="0" w:color="A3A3A3"/>
              <w:left w:val="single" w:sz="8" w:space="0" w:color="A3A3A3"/>
              <w:bottom w:val="single" w:sz="8" w:space="0" w:color="A3A3A3"/>
              <w:right w:val="single" w:sz="8" w:space="0" w:color="A3A3A3"/>
            </w:tcBorders>
            <w:shd w:val="clear" w:color="auto" w:fill="4F81BD"/>
            <w:tcMar>
              <w:top w:w="80" w:type="dxa"/>
              <w:left w:w="80" w:type="dxa"/>
              <w:bottom w:w="80" w:type="dxa"/>
              <w:right w:w="80" w:type="dxa"/>
            </w:tcMar>
            <w:hideMark/>
          </w:tcPr>
          <w:p w14:paraId="5B556715" w14:textId="77777777" w:rsidR="00BD3294" w:rsidRPr="00EF79F2" w:rsidRDefault="00BD3294" w:rsidP="00266D75">
            <w:pPr>
              <w:pStyle w:val="NormalWeb"/>
              <w:spacing w:before="0" w:beforeAutospacing="0" w:after="0" w:afterAutospacing="0"/>
              <w:rPr>
                <w:rFonts w:ascii="Arial" w:hAnsi="Arial" w:cs="Arial"/>
                <w:color w:val="FFFFFF"/>
                <w:sz w:val="16"/>
                <w:szCs w:val="16"/>
              </w:rPr>
            </w:pPr>
            <w:r>
              <w:rPr>
                <w:rFonts w:ascii="Arial" w:hAnsi="Arial" w:cs="Arial"/>
                <w:b/>
                <w:bCs/>
                <w:color w:val="FFFFFF"/>
                <w:sz w:val="16"/>
                <w:szCs w:val="16"/>
              </w:rPr>
              <w:t>Specification</w:t>
            </w:r>
            <w:r w:rsidRPr="00EF79F2">
              <w:rPr>
                <w:rFonts w:ascii="Arial" w:hAnsi="Arial" w:cs="Arial"/>
                <w:b/>
                <w:bCs/>
                <w:color w:val="FFFFFF"/>
                <w:sz w:val="16"/>
                <w:szCs w:val="16"/>
              </w:rPr>
              <w:t xml:space="preserve"> </w:t>
            </w:r>
          </w:p>
        </w:tc>
      </w:tr>
      <w:tr w:rsidR="00BD3294" w:rsidRPr="00EF79F2" w14:paraId="5B556719" w14:textId="77777777" w:rsidTr="00A7557A">
        <w:tc>
          <w:tcPr>
            <w:tcW w:w="2488"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717" w14:textId="77777777" w:rsidR="00BD3294" w:rsidRPr="00EF79F2" w:rsidRDefault="00BD3294" w:rsidP="00266D75">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SQL Server Edition</w:t>
            </w:r>
            <w:r w:rsidRPr="00EF79F2">
              <w:rPr>
                <w:rFonts w:ascii="Arial" w:hAnsi="Arial" w:cs="Arial"/>
                <w:color w:val="000000"/>
                <w:sz w:val="16"/>
                <w:szCs w:val="16"/>
              </w:rPr>
              <w:t xml:space="preserve"> </w:t>
            </w:r>
          </w:p>
        </w:tc>
        <w:tc>
          <w:tcPr>
            <w:tcW w:w="2512"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718" w14:textId="77777777" w:rsidR="00BD3294" w:rsidRPr="00EF79F2" w:rsidRDefault="00BD3294" w:rsidP="00266D75">
            <w:pPr>
              <w:pStyle w:val="NormalWeb"/>
              <w:spacing w:before="0" w:beforeAutospacing="0" w:after="0" w:afterAutospacing="0"/>
              <w:rPr>
                <w:rFonts w:ascii="Arial" w:hAnsi="Arial" w:cs="Arial"/>
                <w:color w:val="000000"/>
                <w:sz w:val="16"/>
                <w:szCs w:val="16"/>
              </w:rPr>
            </w:pPr>
            <w:r w:rsidRPr="00BD3294">
              <w:rPr>
                <w:rFonts w:ascii="Arial" w:hAnsi="Arial" w:cs="Arial"/>
                <w:color w:val="000000"/>
                <w:sz w:val="16"/>
                <w:szCs w:val="16"/>
                <w:lang w:val="en-US"/>
              </w:rPr>
              <w:t>Microsoft SQL Server 2014 Enterprise Edition</w:t>
            </w:r>
          </w:p>
        </w:tc>
      </w:tr>
      <w:tr w:rsidR="00BD3294" w:rsidRPr="00EF79F2" w14:paraId="5B55671C" w14:textId="77777777" w:rsidTr="00A7557A">
        <w:tc>
          <w:tcPr>
            <w:tcW w:w="2488" w:type="pct"/>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5B55671A" w14:textId="77777777" w:rsidR="00BD3294" w:rsidRPr="00EF79F2" w:rsidRDefault="00BD3294" w:rsidP="00266D75">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Architecture</w:t>
            </w:r>
          </w:p>
        </w:tc>
        <w:tc>
          <w:tcPr>
            <w:tcW w:w="2512" w:type="pct"/>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5B55671B" w14:textId="77777777" w:rsidR="00BD3294" w:rsidRPr="00EF79F2" w:rsidRDefault="00BD3294" w:rsidP="00266D75">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64-bit</w:t>
            </w:r>
          </w:p>
        </w:tc>
      </w:tr>
      <w:tr w:rsidR="00BD3294" w:rsidRPr="00EF79F2" w14:paraId="5B55671F" w14:textId="77777777" w:rsidTr="00A7557A">
        <w:tc>
          <w:tcPr>
            <w:tcW w:w="2488"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71D" w14:textId="77777777" w:rsidR="00BD3294" w:rsidRPr="00EF79F2" w:rsidRDefault="003E0F9F" w:rsidP="00266D75">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Build</w:t>
            </w:r>
          </w:p>
        </w:tc>
        <w:tc>
          <w:tcPr>
            <w:tcW w:w="2512"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71E" w14:textId="77777777" w:rsidR="00BD3294" w:rsidRPr="00EF79F2" w:rsidRDefault="003E0F9F" w:rsidP="00266D75">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Latest Supported Service Pack with security </w:t>
            </w:r>
            <w:r w:rsidR="007C24FC">
              <w:rPr>
                <w:rFonts w:ascii="Arial" w:hAnsi="Arial" w:cs="Arial"/>
                <w:color w:val="000000"/>
                <w:sz w:val="16"/>
                <w:szCs w:val="16"/>
              </w:rPr>
              <w:t>updates</w:t>
            </w:r>
          </w:p>
        </w:tc>
      </w:tr>
      <w:tr w:rsidR="00BD3294" w:rsidRPr="00EF79F2" w14:paraId="5B556722" w14:textId="77777777" w:rsidTr="00A7557A">
        <w:tc>
          <w:tcPr>
            <w:tcW w:w="2488" w:type="pct"/>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5B556720" w14:textId="77777777" w:rsidR="00BD3294" w:rsidRPr="00EF79F2" w:rsidRDefault="003E0F9F" w:rsidP="00266D75">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Server Collation</w:t>
            </w:r>
          </w:p>
        </w:tc>
        <w:tc>
          <w:tcPr>
            <w:tcW w:w="2512" w:type="pct"/>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5B556721" w14:textId="77777777" w:rsidR="00BD3294" w:rsidRPr="00EF79F2" w:rsidRDefault="003E0F9F" w:rsidP="00266D75">
            <w:pPr>
              <w:pStyle w:val="NormalWeb"/>
              <w:spacing w:before="0" w:beforeAutospacing="0" w:after="0" w:afterAutospacing="0"/>
              <w:rPr>
                <w:rFonts w:ascii="Arial" w:hAnsi="Arial" w:cs="Arial"/>
                <w:color w:val="000000"/>
                <w:sz w:val="16"/>
                <w:szCs w:val="16"/>
              </w:rPr>
            </w:pPr>
            <w:r w:rsidRPr="003E0F9F">
              <w:rPr>
                <w:rFonts w:ascii="Arial" w:hAnsi="Arial" w:cs="Arial"/>
                <w:color w:val="000000"/>
                <w:sz w:val="16"/>
                <w:szCs w:val="16"/>
              </w:rPr>
              <w:t>Latin1_General_CI_AS</w:t>
            </w:r>
          </w:p>
        </w:tc>
      </w:tr>
      <w:tr w:rsidR="00BD3294" w:rsidRPr="00EF79F2" w14:paraId="5B556725" w14:textId="77777777" w:rsidTr="00A7557A">
        <w:tc>
          <w:tcPr>
            <w:tcW w:w="2488"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723" w14:textId="77777777" w:rsidR="00BD3294" w:rsidRPr="00EF79F2" w:rsidRDefault="007C24FC" w:rsidP="00266D75">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Instance</w:t>
            </w:r>
          </w:p>
        </w:tc>
        <w:tc>
          <w:tcPr>
            <w:tcW w:w="2512"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724" w14:textId="77777777" w:rsidR="00BD3294" w:rsidRPr="00EF79F2" w:rsidRDefault="007C24FC" w:rsidP="00266D75">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Default (</w:t>
            </w:r>
            <w:r w:rsidRPr="007C24FC">
              <w:rPr>
                <w:rFonts w:ascii="Arial" w:hAnsi="Arial" w:cs="Arial"/>
                <w:color w:val="000000"/>
                <w:sz w:val="16"/>
                <w:szCs w:val="16"/>
              </w:rPr>
              <w:t>MSSQLSERVER</w:t>
            </w:r>
            <w:r>
              <w:rPr>
                <w:rFonts w:ascii="Arial" w:hAnsi="Arial" w:cs="Arial"/>
                <w:color w:val="000000"/>
                <w:sz w:val="16"/>
                <w:szCs w:val="16"/>
              </w:rPr>
              <w:t>)</w:t>
            </w:r>
          </w:p>
        </w:tc>
      </w:tr>
      <w:tr w:rsidR="00BD3294" w:rsidRPr="00EF79F2" w14:paraId="5B556728" w14:textId="77777777" w:rsidTr="00A7557A">
        <w:tc>
          <w:tcPr>
            <w:tcW w:w="2488" w:type="pct"/>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5B556726" w14:textId="77777777" w:rsidR="00BD3294" w:rsidRPr="00EF79F2" w:rsidRDefault="00CE66B4" w:rsidP="00266D75">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Instance Directory</w:t>
            </w:r>
          </w:p>
        </w:tc>
        <w:tc>
          <w:tcPr>
            <w:tcW w:w="2512" w:type="pct"/>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5B556727" w14:textId="77777777" w:rsidR="00BD3294" w:rsidRPr="00EF79F2" w:rsidRDefault="00CE66B4" w:rsidP="00266D75">
            <w:pPr>
              <w:pStyle w:val="NormalWeb"/>
              <w:spacing w:before="0" w:beforeAutospacing="0" w:after="0" w:afterAutospacing="0"/>
              <w:rPr>
                <w:rFonts w:ascii="Arial" w:hAnsi="Arial" w:cs="Arial"/>
                <w:color w:val="000000"/>
                <w:sz w:val="16"/>
                <w:szCs w:val="16"/>
              </w:rPr>
            </w:pPr>
            <w:r w:rsidRPr="00CE66B4">
              <w:rPr>
                <w:rFonts w:ascii="Arial" w:hAnsi="Arial" w:cs="Arial"/>
                <w:color w:val="000000"/>
                <w:sz w:val="16"/>
                <w:szCs w:val="16"/>
              </w:rPr>
              <w:t>T:\Data_X\SQL2014</w:t>
            </w:r>
          </w:p>
        </w:tc>
      </w:tr>
      <w:tr w:rsidR="00BD3294" w:rsidRPr="00EF79F2" w14:paraId="5B55672B" w14:textId="77777777" w:rsidTr="00A7557A">
        <w:tc>
          <w:tcPr>
            <w:tcW w:w="2488" w:type="pct"/>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B556729" w14:textId="77777777" w:rsidR="00BD3294" w:rsidRDefault="007A73C7" w:rsidP="00266D75">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Port</w:t>
            </w:r>
          </w:p>
        </w:tc>
        <w:tc>
          <w:tcPr>
            <w:tcW w:w="2512" w:type="pct"/>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B55672A" w14:textId="77777777" w:rsidR="00BD3294" w:rsidRDefault="007A73C7" w:rsidP="007A73C7">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Default (1433)</w:t>
            </w:r>
          </w:p>
        </w:tc>
      </w:tr>
      <w:tr w:rsidR="00CE66B4" w:rsidRPr="00EF79F2" w14:paraId="5B55672E" w14:textId="77777777" w:rsidTr="00CE66B4">
        <w:tc>
          <w:tcPr>
            <w:tcW w:w="2488"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tcPr>
          <w:p w14:paraId="5B55672C" w14:textId="77777777" w:rsidR="00CE66B4" w:rsidRDefault="007A73C7" w:rsidP="00266D75">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Security Mode</w:t>
            </w:r>
          </w:p>
        </w:tc>
        <w:tc>
          <w:tcPr>
            <w:tcW w:w="2512"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tcPr>
          <w:p w14:paraId="5B55672D" w14:textId="77777777" w:rsidR="00CE66B4" w:rsidRDefault="007A73C7" w:rsidP="00266D75">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Mixed</w:t>
            </w:r>
          </w:p>
        </w:tc>
      </w:tr>
      <w:tr w:rsidR="00CE66B4" w:rsidRPr="00EF79F2" w14:paraId="5B556731" w14:textId="77777777" w:rsidTr="00A7557A">
        <w:tc>
          <w:tcPr>
            <w:tcW w:w="2488" w:type="pct"/>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B55672F" w14:textId="77777777" w:rsidR="00CE66B4" w:rsidRDefault="007A73C7" w:rsidP="00266D75">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SQL Browser Service</w:t>
            </w:r>
          </w:p>
        </w:tc>
        <w:tc>
          <w:tcPr>
            <w:tcW w:w="2512" w:type="pct"/>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B556730" w14:textId="77777777" w:rsidR="00CE66B4" w:rsidRDefault="007A73C7" w:rsidP="00266D75">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Disabled</w:t>
            </w:r>
          </w:p>
        </w:tc>
      </w:tr>
      <w:tr w:rsidR="00BD3294" w:rsidRPr="00EF79F2" w14:paraId="5B55673A" w14:textId="77777777" w:rsidTr="00B941BE">
        <w:tc>
          <w:tcPr>
            <w:tcW w:w="2488"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tcPr>
          <w:p w14:paraId="5B556732" w14:textId="77777777" w:rsidR="00BD3294" w:rsidRDefault="007A73C7" w:rsidP="00266D75">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SQL</w:t>
            </w:r>
            <w:r w:rsidR="00BD3294">
              <w:rPr>
                <w:rFonts w:ascii="Arial" w:hAnsi="Arial" w:cs="Arial"/>
                <w:color w:val="000000"/>
                <w:sz w:val="16"/>
                <w:szCs w:val="16"/>
              </w:rPr>
              <w:t xml:space="preserve"> Features</w:t>
            </w:r>
          </w:p>
        </w:tc>
        <w:tc>
          <w:tcPr>
            <w:tcW w:w="2512"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tcPr>
          <w:p w14:paraId="5B556733" w14:textId="77777777" w:rsidR="00266D75" w:rsidRPr="00266D75" w:rsidRDefault="00266D75" w:rsidP="003E0F9F">
            <w:pPr>
              <w:pStyle w:val="NormalWeb"/>
              <w:spacing w:before="0" w:beforeAutospacing="0" w:after="120" w:afterAutospacing="0"/>
              <w:rPr>
                <w:rFonts w:ascii="Arial" w:hAnsi="Arial" w:cs="Arial"/>
                <w:color w:val="000000"/>
                <w:sz w:val="16"/>
                <w:szCs w:val="16"/>
              </w:rPr>
            </w:pPr>
            <w:r w:rsidRPr="00266D75">
              <w:rPr>
                <w:rFonts w:ascii="Arial" w:hAnsi="Arial" w:cs="Arial"/>
                <w:color w:val="000000"/>
                <w:sz w:val="16"/>
                <w:szCs w:val="16"/>
              </w:rPr>
              <w:t xml:space="preserve">To replicate the current Cluster 4 build the following features will be installed as standard: </w:t>
            </w:r>
          </w:p>
          <w:p w14:paraId="5B556734" w14:textId="77777777" w:rsidR="00266D75" w:rsidRDefault="00266D75" w:rsidP="0001633C">
            <w:pPr>
              <w:pStyle w:val="NormalWeb"/>
              <w:numPr>
                <w:ilvl w:val="0"/>
                <w:numId w:val="11"/>
              </w:numPr>
              <w:spacing w:before="0" w:beforeAutospacing="0" w:after="0" w:afterAutospacing="0"/>
              <w:rPr>
                <w:rFonts w:ascii="Arial" w:hAnsi="Arial" w:cs="Arial"/>
                <w:color w:val="000000"/>
                <w:sz w:val="16"/>
                <w:szCs w:val="16"/>
              </w:rPr>
            </w:pPr>
            <w:r w:rsidRPr="00266D75">
              <w:rPr>
                <w:rFonts w:ascii="Arial" w:hAnsi="Arial" w:cs="Arial"/>
                <w:color w:val="000000"/>
                <w:sz w:val="16"/>
                <w:szCs w:val="16"/>
              </w:rPr>
              <w:t>SQL Database Engine</w:t>
            </w:r>
          </w:p>
          <w:p w14:paraId="5B556735" w14:textId="77777777" w:rsidR="00CE66B4" w:rsidRPr="00266D75" w:rsidRDefault="00CE66B4" w:rsidP="0001633C">
            <w:pPr>
              <w:pStyle w:val="NormalWeb"/>
              <w:numPr>
                <w:ilvl w:val="0"/>
                <w:numId w:val="11"/>
              </w:numPr>
              <w:spacing w:before="0" w:beforeAutospacing="0" w:after="0" w:afterAutospacing="0"/>
              <w:rPr>
                <w:rFonts w:ascii="Arial" w:hAnsi="Arial" w:cs="Arial"/>
                <w:color w:val="000000"/>
                <w:sz w:val="16"/>
                <w:szCs w:val="16"/>
              </w:rPr>
            </w:pPr>
            <w:r>
              <w:rPr>
                <w:rFonts w:ascii="Arial" w:hAnsi="Arial" w:cs="Arial"/>
                <w:color w:val="000000"/>
                <w:sz w:val="16"/>
                <w:szCs w:val="16"/>
              </w:rPr>
              <w:t>Reporting Services</w:t>
            </w:r>
            <w:r w:rsidR="003E5539">
              <w:rPr>
                <w:rStyle w:val="FootnoteReference"/>
                <w:rFonts w:ascii="Arial" w:hAnsi="Arial" w:cs="Arial"/>
                <w:color w:val="000000"/>
                <w:sz w:val="16"/>
                <w:szCs w:val="16"/>
              </w:rPr>
              <w:footnoteReference w:id="2"/>
            </w:r>
          </w:p>
          <w:p w14:paraId="5B556736" w14:textId="77777777" w:rsidR="00266D75" w:rsidRPr="00266D75" w:rsidRDefault="00266D75" w:rsidP="0001633C">
            <w:pPr>
              <w:pStyle w:val="NormalWeb"/>
              <w:numPr>
                <w:ilvl w:val="0"/>
                <w:numId w:val="11"/>
              </w:numPr>
              <w:spacing w:before="0" w:beforeAutospacing="0" w:after="0" w:afterAutospacing="0"/>
              <w:rPr>
                <w:rFonts w:ascii="Arial" w:hAnsi="Arial" w:cs="Arial"/>
                <w:color w:val="000000"/>
                <w:sz w:val="16"/>
                <w:szCs w:val="16"/>
              </w:rPr>
            </w:pPr>
            <w:r w:rsidRPr="00266D75">
              <w:rPr>
                <w:rFonts w:ascii="Arial" w:hAnsi="Arial" w:cs="Arial"/>
                <w:color w:val="000000"/>
                <w:sz w:val="16"/>
                <w:szCs w:val="16"/>
              </w:rPr>
              <w:t>Database replication</w:t>
            </w:r>
          </w:p>
          <w:p w14:paraId="5B556737" w14:textId="77777777" w:rsidR="00266D75" w:rsidRPr="00266D75" w:rsidRDefault="00266D75" w:rsidP="0001633C">
            <w:pPr>
              <w:pStyle w:val="NormalWeb"/>
              <w:numPr>
                <w:ilvl w:val="0"/>
                <w:numId w:val="11"/>
              </w:numPr>
              <w:spacing w:before="0" w:beforeAutospacing="0" w:after="0" w:afterAutospacing="0"/>
              <w:rPr>
                <w:rFonts w:ascii="Arial" w:hAnsi="Arial" w:cs="Arial"/>
                <w:color w:val="000000"/>
                <w:sz w:val="16"/>
                <w:szCs w:val="16"/>
              </w:rPr>
            </w:pPr>
            <w:r w:rsidRPr="00266D75">
              <w:rPr>
                <w:rFonts w:ascii="Arial" w:hAnsi="Arial" w:cs="Arial"/>
                <w:color w:val="000000"/>
                <w:sz w:val="16"/>
                <w:szCs w:val="16"/>
              </w:rPr>
              <w:t>Full text Search</w:t>
            </w:r>
          </w:p>
          <w:p w14:paraId="5B556738" w14:textId="77777777" w:rsidR="00266D75" w:rsidRPr="00266D75" w:rsidRDefault="00266D75" w:rsidP="0001633C">
            <w:pPr>
              <w:pStyle w:val="NormalWeb"/>
              <w:numPr>
                <w:ilvl w:val="0"/>
                <w:numId w:val="11"/>
              </w:numPr>
              <w:spacing w:before="0" w:beforeAutospacing="0" w:after="0" w:afterAutospacing="0"/>
              <w:rPr>
                <w:rFonts w:ascii="Arial" w:hAnsi="Arial" w:cs="Arial"/>
                <w:color w:val="000000"/>
                <w:sz w:val="16"/>
                <w:szCs w:val="16"/>
              </w:rPr>
            </w:pPr>
            <w:r w:rsidRPr="00266D75">
              <w:rPr>
                <w:rFonts w:ascii="Arial" w:hAnsi="Arial" w:cs="Arial"/>
                <w:color w:val="000000"/>
                <w:sz w:val="16"/>
                <w:szCs w:val="16"/>
              </w:rPr>
              <w:t>Integration Services</w:t>
            </w:r>
          </w:p>
          <w:p w14:paraId="5B556739" w14:textId="77777777" w:rsidR="00BD3294" w:rsidRPr="00266D75" w:rsidRDefault="00266D75" w:rsidP="0001633C">
            <w:pPr>
              <w:pStyle w:val="NormalWeb"/>
              <w:numPr>
                <w:ilvl w:val="0"/>
                <w:numId w:val="11"/>
              </w:numPr>
              <w:spacing w:before="0" w:beforeAutospacing="0" w:after="0" w:afterAutospacing="0"/>
              <w:rPr>
                <w:rFonts w:cs="Arial"/>
                <w:color w:val="000000"/>
                <w:sz w:val="16"/>
                <w:szCs w:val="16"/>
                <w:lang w:val="en-US"/>
              </w:rPr>
            </w:pPr>
            <w:r w:rsidRPr="00266D75">
              <w:rPr>
                <w:rFonts w:ascii="Arial" w:hAnsi="Arial" w:cs="Arial"/>
                <w:color w:val="000000"/>
                <w:sz w:val="16"/>
                <w:szCs w:val="16"/>
              </w:rPr>
              <w:t>SQL Server Management Studio</w:t>
            </w:r>
          </w:p>
        </w:tc>
      </w:tr>
      <w:tr w:rsidR="00B941BE" w:rsidRPr="00EF79F2" w14:paraId="5B55673F" w14:textId="77777777" w:rsidTr="00B941BE">
        <w:tc>
          <w:tcPr>
            <w:tcW w:w="2488" w:type="pct"/>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B55673B" w14:textId="77777777" w:rsidR="00B941BE" w:rsidRDefault="00B941BE" w:rsidP="00B941BE">
            <w:pPr>
              <w:pStyle w:val="NormalWeb"/>
              <w:spacing w:before="0" w:beforeAutospacing="0" w:after="0" w:afterAutospacing="0"/>
              <w:rPr>
                <w:rFonts w:ascii="Arial" w:hAnsi="Arial" w:cs="Arial"/>
                <w:color w:val="000000"/>
                <w:sz w:val="16"/>
                <w:szCs w:val="16"/>
              </w:rPr>
            </w:pPr>
            <w:r w:rsidRPr="003014ED">
              <w:rPr>
                <w:rFonts w:ascii="Arial" w:hAnsi="Arial" w:cs="Arial"/>
                <w:color w:val="000000"/>
                <w:sz w:val="16"/>
                <w:szCs w:val="16"/>
              </w:rPr>
              <w:t>Network Protocols Settings</w:t>
            </w:r>
          </w:p>
        </w:tc>
        <w:tc>
          <w:tcPr>
            <w:tcW w:w="2512" w:type="pct"/>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B55673C" w14:textId="77777777" w:rsidR="00B941BE" w:rsidRPr="00FD13B5" w:rsidRDefault="00B941BE" w:rsidP="00B941BE">
            <w:pPr>
              <w:pStyle w:val="NormalWeb"/>
              <w:spacing w:before="0" w:beforeAutospacing="0" w:after="40" w:afterAutospacing="0"/>
              <w:rPr>
                <w:rFonts w:ascii="Arial" w:hAnsi="Arial" w:cs="Arial"/>
                <w:color w:val="000000"/>
                <w:sz w:val="16"/>
                <w:szCs w:val="16"/>
              </w:rPr>
            </w:pPr>
            <w:r w:rsidRPr="00FD13B5">
              <w:rPr>
                <w:rFonts w:ascii="Arial" w:hAnsi="Arial" w:cs="Arial"/>
                <w:color w:val="000000"/>
                <w:sz w:val="16"/>
                <w:szCs w:val="16"/>
              </w:rPr>
              <w:t>Enabled Network Protocols:</w:t>
            </w:r>
          </w:p>
          <w:p w14:paraId="5B55673D" w14:textId="77777777" w:rsidR="00B941BE" w:rsidRDefault="00B941BE" w:rsidP="0001633C">
            <w:pPr>
              <w:pStyle w:val="NormalWeb"/>
              <w:numPr>
                <w:ilvl w:val="0"/>
                <w:numId w:val="13"/>
              </w:numPr>
              <w:spacing w:before="0" w:beforeAutospacing="0" w:after="0" w:afterAutospacing="0"/>
              <w:rPr>
                <w:rFonts w:ascii="Arial" w:hAnsi="Arial" w:cs="Arial"/>
                <w:color w:val="000000"/>
                <w:sz w:val="16"/>
                <w:szCs w:val="16"/>
              </w:rPr>
            </w:pPr>
            <w:r w:rsidRPr="00FD13B5">
              <w:rPr>
                <w:rFonts w:ascii="Arial" w:hAnsi="Arial" w:cs="Arial"/>
                <w:color w:val="000000"/>
                <w:sz w:val="16"/>
                <w:szCs w:val="16"/>
              </w:rPr>
              <w:t>TCP and named pipes</w:t>
            </w:r>
          </w:p>
          <w:p w14:paraId="5B55673E" w14:textId="77777777" w:rsidR="00B941BE" w:rsidRPr="00FD13B5" w:rsidRDefault="00B941BE" w:rsidP="0001633C">
            <w:pPr>
              <w:pStyle w:val="NormalWeb"/>
              <w:numPr>
                <w:ilvl w:val="0"/>
                <w:numId w:val="13"/>
              </w:numPr>
              <w:spacing w:before="0" w:beforeAutospacing="0" w:after="0" w:afterAutospacing="0"/>
              <w:rPr>
                <w:rFonts w:ascii="Arial" w:hAnsi="Arial" w:cs="Arial"/>
                <w:color w:val="000000"/>
                <w:sz w:val="16"/>
                <w:szCs w:val="16"/>
              </w:rPr>
            </w:pPr>
            <w:r w:rsidRPr="00FD13B5">
              <w:rPr>
                <w:rFonts w:ascii="Arial" w:hAnsi="Arial" w:cs="Arial"/>
                <w:color w:val="000000"/>
                <w:sz w:val="16"/>
                <w:szCs w:val="16"/>
              </w:rPr>
              <w:t>Shared Memory</w:t>
            </w:r>
          </w:p>
        </w:tc>
      </w:tr>
    </w:tbl>
    <w:p w14:paraId="5B556740" w14:textId="77777777" w:rsidR="00BD3294" w:rsidRDefault="00BD3294" w:rsidP="00266D75">
      <w:pPr>
        <w:jc w:val="right"/>
        <w:rPr>
          <w:lang w:val="en-US"/>
        </w:rPr>
      </w:pPr>
      <w:r w:rsidRPr="00BA628B">
        <w:rPr>
          <w:i/>
          <w:sz w:val="16"/>
          <w:szCs w:val="16"/>
        </w:rPr>
        <w:t xml:space="preserve">Review Appendix for script to test and configure necessary options and </w:t>
      </w:r>
      <w:r>
        <w:rPr>
          <w:i/>
          <w:sz w:val="16"/>
          <w:szCs w:val="16"/>
        </w:rPr>
        <w:t xml:space="preserve">install additional </w:t>
      </w:r>
      <w:r w:rsidRPr="00BA628B">
        <w:rPr>
          <w:i/>
          <w:sz w:val="16"/>
          <w:szCs w:val="16"/>
        </w:rPr>
        <w:t>features.</w:t>
      </w:r>
    </w:p>
    <w:p w14:paraId="5B556741" w14:textId="77777777" w:rsidR="00E23098" w:rsidRDefault="00E23098">
      <w:pPr>
        <w:pStyle w:val="Heading3"/>
      </w:pPr>
      <w:bookmarkStart w:id="30" w:name="_SQL_Install_File"/>
      <w:bookmarkStart w:id="31" w:name="_Toc452464947"/>
      <w:bookmarkStart w:id="32" w:name="_Toc296501462"/>
      <w:bookmarkEnd w:id="30"/>
      <w:r>
        <w:t>SQL Install File Locations</w:t>
      </w:r>
      <w:bookmarkEnd w:id="31"/>
    </w:p>
    <w:p w14:paraId="5B556742" w14:textId="77777777" w:rsidR="00E23098" w:rsidRDefault="00E23098" w:rsidP="00E23098">
      <w:pPr>
        <w:rPr>
          <w:lang w:val="en"/>
        </w:rPr>
      </w:pPr>
      <w:r>
        <w:rPr>
          <w:lang w:val="en"/>
        </w:rPr>
        <w:t>An installation of SQL Server, whether default or named, has its own set of program and data files, as well as a set of common files on the computer.</w:t>
      </w:r>
      <w:r w:rsidR="00A85963">
        <w:rPr>
          <w:lang w:val="en"/>
        </w:rPr>
        <w:t xml:space="preserve">  The directory path for these components are listed </w:t>
      </w:r>
      <w:r w:rsidR="007E0E32">
        <w:rPr>
          <w:lang w:val="en"/>
        </w:rPr>
        <w:t xml:space="preserve">in the table </w:t>
      </w:r>
      <w:r w:rsidR="00A85963">
        <w:rPr>
          <w:lang w:val="en"/>
        </w:rPr>
        <w:t>below:</w:t>
      </w:r>
    </w:p>
    <w:tbl>
      <w:tblPr>
        <w:tblW w:w="5000" w:type="pct"/>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109"/>
        <w:gridCol w:w="5898"/>
      </w:tblGrid>
      <w:tr w:rsidR="004658B9" w:rsidRPr="00EF79F2" w14:paraId="5B556745" w14:textId="77777777" w:rsidTr="00F21D77">
        <w:tc>
          <w:tcPr>
            <w:tcW w:w="1726" w:type="pct"/>
            <w:tcBorders>
              <w:top w:val="single" w:sz="8" w:space="0" w:color="A3A3A3"/>
              <w:left w:val="single" w:sz="8" w:space="0" w:color="A3A3A3"/>
              <w:bottom w:val="single" w:sz="8" w:space="0" w:color="A3A3A3"/>
              <w:right w:val="single" w:sz="8" w:space="0" w:color="A3A3A3"/>
            </w:tcBorders>
            <w:shd w:val="clear" w:color="auto" w:fill="4F81BD"/>
            <w:tcMar>
              <w:top w:w="80" w:type="dxa"/>
              <w:left w:w="80" w:type="dxa"/>
              <w:bottom w:w="80" w:type="dxa"/>
              <w:right w:w="80" w:type="dxa"/>
            </w:tcMar>
            <w:hideMark/>
          </w:tcPr>
          <w:p w14:paraId="5B556743" w14:textId="77777777" w:rsidR="004658B9" w:rsidRPr="00EF79F2" w:rsidRDefault="004658B9" w:rsidP="00A7557A">
            <w:pPr>
              <w:pStyle w:val="NormalWeb"/>
              <w:spacing w:before="0" w:beforeAutospacing="0" w:after="0" w:afterAutospacing="0"/>
              <w:rPr>
                <w:rFonts w:ascii="Arial" w:hAnsi="Arial" w:cs="Arial"/>
                <w:color w:val="FFFFFF"/>
                <w:sz w:val="16"/>
                <w:szCs w:val="16"/>
              </w:rPr>
            </w:pPr>
            <w:r w:rsidRPr="00EF79F2">
              <w:rPr>
                <w:rFonts w:ascii="Arial" w:hAnsi="Arial" w:cs="Arial"/>
                <w:b/>
                <w:bCs/>
                <w:color w:val="FFFFFF"/>
                <w:sz w:val="16"/>
                <w:szCs w:val="16"/>
              </w:rPr>
              <w:t>F</w:t>
            </w:r>
            <w:r>
              <w:rPr>
                <w:rFonts w:ascii="Arial" w:hAnsi="Arial" w:cs="Arial"/>
                <w:b/>
                <w:bCs/>
                <w:color w:val="FFFFFF"/>
                <w:sz w:val="16"/>
                <w:szCs w:val="16"/>
              </w:rPr>
              <w:t>eature</w:t>
            </w:r>
            <w:r w:rsidRPr="00EF79F2">
              <w:rPr>
                <w:rFonts w:ascii="Arial" w:hAnsi="Arial" w:cs="Arial"/>
                <w:b/>
                <w:bCs/>
                <w:color w:val="FFFFFF"/>
                <w:sz w:val="16"/>
                <w:szCs w:val="16"/>
              </w:rPr>
              <w:t xml:space="preserve"> </w:t>
            </w:r>
          </w:p>
        </w:tc>
        <w:tc>
          <w:tcPr>
            <w:tcW w:w="3274" w:type="pct"/>
            <w:tcBorders>
              <w:top w:val="single" w:sz="8" w:space="0" w:color="A3A3A3"/>
              <w:left w:val="single" w:sz="8" w:space="0" w:color="A3A3A3"/>
              <w:bottom w:val="single" w:sz="8" w:space="0" w:color="A3A3A3"/>
              <w:right w:val="single" w:sz="8" w:space="0" w:color="A3A3A3"/>
            </w:tcBorders>
            <w:shd w:val="clear" w:color="auto" w:fill="4F81BD"/>
            <w:tcMar>
              <w:top w:w="80" w:type="dxa"/>
              <w:left w:w="80" w:type="dxa"/>
              <w:bottom w:w="80" w:type="dxa"/>
              <w:right w:w="80" w:type="dxa"/>
            </w:tcMar>
            <w:hideMark/>
          </w:tcPr>
          <w:p w14:paraId="5B556744" w14:textId="77777777" w:rsidR="004658B9" w:rsidRPr="00EF79F2" w:rsidRDefault="004658B9" w:rsidP="00A7557A">
            <w:pPr>
              <w:pStyle w:val="NormalWeb"/>
              <w:spacing w:before="0" w:beforeAutospacing="0" w:after="0" w:afterAutospacing="0"/>
              <w:rPr>
                <w:rFonts w:ascii="Arial" w:hAnsi="Arial" w:cs="Arial"/>
                <w:color w:val="FFFFFF"/>
                <w:sz w:val="16"/>
                <w:szCs w:val="16"/>
              </w:rPr>
            </w:pPr>
            <w:r>
              <w:rPr>
                <w:rFonts w:ascii="Arial" w:hAnsi="Arial" w:cs="Arial"/>
                <w:b/>
                <w:bCs/>
                <w:color w:val="FFFFFF"/>
                <w:sz w:val="16"/>
                <w:szCs w:val="16"/>
              </w:rPr>
              <w:t>Specification</w:t>
            </w:r>
            <w:r w:rsidRPr="00EF79F2">
              <w:rPr>
                <w:rFonts w:ascii="Arial" w:hAnsi="Arial" w:cs="Arial"/>
                <w:b/>
                <w:bCs/>
                <w:color w:val="FFFFFF"/>
                <w:sz w:val="16"/>
                <w:szCs w:val="16"/>
              </w:rPr>
              <w:t xml:space="preserve"> </w:t>
            </w:r>
          </w:p>
        </w:tc>
      </w:tr>
      <w:tr w:rsidR="004658B9" w:rsidRPr="00EF79F2" w14:paraId="5B556748" w14:textId="77777777" w:rsidTr="00F21D77">
        <w:tc>
          <w:tcPr>
            <w:tcW w:w="1726"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746" w14:textId="77777777" w:rsidR="004658B9" w:rsidRPr="00EF79F2" w:rsidRDefault="004658B9" w:rsidP="00A7557A">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Instance Directory</w:t>
            </w:r>
          </w:p>
        </w:tc>
        <w:tc>
          <w:tcPr>
            <w:tcW w:w="3274"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747" w14:textId="77777777" w:rsidR="004658B9" w:rsidRPr="00EF79F2" w:rsidRDefault="004658B9" w:rsidP="00A7557A">
            <w:pPr>
              <w:pStyle w:val="NormalWeb"/>
              <w:spacing w:before="0" w:beforeAutospacing="0" w:after="0" w:afterAutospacing="0"/>
              <w:rPr>
                <w:rFonts w:ascii="Arial" w:hAnsi="Arial" w:cs="Arial"/>
                <w:color w:val="000000"/>
                <w:sz w:val="16"/>
                <w:szCs w:val="16"/>
              </w:rPr>
            </w:pPr>
            <w:r w:rsidRPr="00CE66B4">
              <w:rPr>
                <w:rFonts w:ascii="Arial" w:hAnsi="Arial" w:cs="Arial"/>
                <w:color w:val="000000"/>
                <w:sz w:val="16"/>
                <w:szCs w:val="16"/>
              </w:rPr>
              <w:t>T:\Data_X\SQL2014</w:t>
            </w:r>
          </w:p>
        </w:tc>
      </w:tr>
      <w:tr w:rsidR="007E0E32" w:rsidRPr="00EF79F2" w14:paraId="5B55674B" w14:textId="77777777" w:rsidTr="007E0E32">
        <w:tc>
          <w:tcPr>
            <w:tcW w:w="1726"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tcPr>
          <w:p w14:paraId="5B556749" w14:textId="77777777" w:rsidR="007E0E32" w:rsidRDefault="007E0E32" w:rsidP="00A7557A">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lang w:val="en"/>
              </w:rPr>
              <w:t>C</w:t>
            </w:r>
            <w:r w:rsidRPr="007E0E32">
              <w:rPr>
                <w:rFonts w:ascii="Arial" w:hAnsi="Arial" w:cs="Arial"/>
                <w:color w:val="000000"/>
                <w:sz w:val="16"/>
                <w:szCs w:val="16"/>
                <w:lang w:val="en"/>
              </w:rPr>
              <w:t xml:space="preserve">ommon </w:t>
            </w:r>
            <w:r>
              <w:rPr>
                <w:rFonts w:ascii="Arial" w:hAnsi="Arial" w:cs="Arial"/>
                <w:color w:val="000000"/>
                <w:sz w:val="16"/>
                <w:szCs w:val="16"/>
              </w:rPr>
              <w:t>files</w:t>
            </w:r>
          </w:p>
        </w:tc>
        <w:tc>
          <w:tcPr>
            <w:tcW w:w="3274"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tcPr>
          <w:p w14:paraId="5B55674A" w14:textId="77777777" w:rsidR="007E0E32" w:rsidRPr="00CE66B4" w:rsidRDefault="007E0E32" w:rsidP="00A7557A">
            <w:pPr>
              <w:pStyle w:val="NormalWeb"/>
              <w:spacing w:before="0" w:beforeAutospacing="0" w:after="0" w:afterAutospacing="0"/>
              <w:rPr>
                <w:rFonts w:ascii="Arial" w:hAnsi="Arial" w:cs="Arial"/>
                <w:color w:val="000000"/>
                <w:sz w:val="16"/>
                <w:szCs w:val="16"/>
              </w:rPr>
            </w:pPr>
            <w:r w:rsidRPr="007E0E32">
              <w:rPr>
                <w:rFonts w:ascii="Arial" w:hAnsi="Arial" w:cs="Arial"/>
                <w:color w:val="000000"/>
                <w:sz w:val="16"/>
                <w:szCs w:val="16"/>
              </w:rPr>
              <w:t>C:\Program Files\Microsoft SQL Server</w:t>
            </w:r>
          </w:p>
        </w:tc>
      </w:tr>
      <w:tr w:rsidR="007E0E32" w:rsidRPr="00EF79F2" w14:paraId="5B55674E" w14:textId="77777777" w:rsidTr="00F21D77">
        <w:tc>
          <w:tcPr>
            <w:tcW w:w="1726"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55674C" w14:textId="77777777" w:rsidR="007E0E32" w:rsidRDefault="007E0E32" w:rsidP="00A7557A">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32-bit </w:t>
            </w:r>
            <w:r>
              <w:rPr>
                <w:rFonts w:ascii="Arial" w:hAnsi="Arial" w:cs="Arial"/>
                <w:color w:val="000000"/>
                <w:sz w:val="16"/>
                <w:szCs w:val="16"/>
                <w:lang w:val="en"/>
              </w:rPr>
              <w:t>C</w:t>
            </w:r>
            <w:r w:rsidRPr="007E0E32">
              <w:rPr>
                <w:rFonts w:ascii="Arial" w:hAnsi="Arial" w:cs="Arial"/>
                <w:color w:val="000000"/>
                <w:sz w:val="16"/>
                <w:szCs w:val="16"/>
                <w:lang w:val="en"/>
              </w:rPr>
              <w:t xml:space="preserve">ommon </w:t>
            </w:r>
            <w:r>
              <w:rPr>
                <w:rFonts w:ascii="Arial" w:hAnsi="Arial" w:cs="Arial"/>
                <w:color w:val="000000"/>
                <w:sz w:val="16"/>
                <w:szCs w:val="16"/>
              </w:rPr>
              <w:t>files</w:t>
            </w:r>
          </w:p>
        </w:tc>
        <w:tc>
          <w:tcPr>
            <w:tcW w:w="3274"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55674D" w14:textId="77777777" w:rsidR="007E0E32" w:rsidRPr="00CE66B4" w:rsidRDefault="007E0E32" w:rsidP="00A7557A">
            <w:pPr>
              <w:pStyle w:val="NormalWeb"/>
              <w:spacing w:before="0" w:beforeAutospacing="0" w:after="0" w:afterAutospacing="0"/>
              <w:rPr>
                <w:rFonts w:ascii="Arial" w:hAnsi="Arial" w:cs="Arial"/>
                <w:color w:val="000000"/>
                <w:sz w:val="16"/>
                <w:szCs w:val="16"/>
              </w:rPr>
            </w:pPr>
            <w:r w:rsidRPr="007E0E32">
              <w:rPr>
                <w:rFonts w:ascii="Arial" w:hAnsi="Arial" w:cs="Arial"/>
                <w:color w:val="000000"/>
                <w:sz w:val="16"/>
                <w:szCs w:val="16"/>
              </w:rPr>
              <w:t>C:\Program Files (x86)\Microsoft SQL Server</w:t>
            </w:r>
          </w:p>
        </w:tc>
      </w:tr>
      <w:tr w:rsidR="004658B9" w:rsidRPr="00EF79F2" w14:paraId="5B556751" w14:textId="77777777" w:rsidTr="00F21D77">
        <w:tc>
          <w:tcPr>
            <w:tcW w:w="1726" w:type="pct"/>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5B55674F" w14:textId="77777777" w:rsidR="004658B9" w:rsidRPr="00EF79F2" w:rsidRDefault="004658B9" w:rsidP="00A7557A">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System Databases</w:t>
            </w:r>
          </w:p>
        </w:tc>
        <w:tc>
          <w:tcPr>
            <w:tcW w:w="3274" w:type="pct"/>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tcPr>
          <w:p w14:paraId="5B556750" w14:textId="77777777" w:rsidR="004658B9" w:rsidRPr="00EF79F2" w:rsidRDefault="004658B9" w:rsidP="00A7557A">
            <w:pPr>
              <w:pStyle w:val="NormalWeb"/>
              <w:spacing w:before="0" w:beforeAutospacing="0" w:after="0" w:afterAutospacing="0"/>
              <w:rPr>
                <w:rFonts w:ascii="Arial" w:hAnsi="Arial" w:cs="Arial"/>
                <w:color w:val="000000"/>
                <w:sz w:val="16"/>
                <w:szCs w:val="16"/>
              </w:rPr>
            </w:pPr>
            <w:r w:rsidRPr="004658B9">
              <w:rPr>
                <w:rFonts w:ascii="Arial" w:hAnsi="Arial" w:cs="Arial"/>
                <w:color w:val="000000"/>
                <w:sz w:val="16"/>
                <w:szCs w:val="16"/>
              </w:rPr>
              <w:t>T:\Data_X\SQL2014\MSSQL12.MSSQLSERVER\MSSQL\DATA</w:t>
            </w:r>
          </w:p>
        </w:tc>
      </w:tr>
      <w:tr w:rsidR="004658B9" w:rsidRPr="00EF79F2" w14:paraId="5B556754" w14:textId="77777777" w:rsidTr="00F21D77">
        <w:tc>
          <w:tcPr>
            <w:tcW w:w="1726"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752" w14:textId="77777777" w:rsidR="004658B9" w:rsidRPr="00EF79F2" w:rsidRDefault="004658B9" w:rsidP="00A7557A">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User Databases</w:t>
            </w:r>
            <w:r w:rsidR="002677E6">
              <w:rPr>
                <w:rFonts w:ascii="Arial" w:hAnsi="Arial" w:cs="Arial"/>
                <w:color w:val="000000"/>
                <w:sz w:val="16"/>
                <w:szCs w:val="16"/>
              </w:rPr>
              <w:t xml:space="preserve"> Data</w:t>
            </w:r>
          </w:p>
        </w:tc>
        <w:tc>
          <w:tcPr>
            <w:tcW w:w="3274"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753" w14:textId="77777777" w:rsidR="004658B9" w:rsidRPr="00EF79F2" w:rsidRDefault="004658B9" w:rsidP="00A7557A">
            <w:pPr>
              <w:pStyle w:val="NormalWeb"/>
              <w:spacing w:before="0" w:beforeAutospacing="0" w:after="0" w:afterAutospacing="0"/>
              <w:rPr>
                <w:rFonts w:ascii="Arial" w:hAnsi="Arial" w:cs="Arial"/>
                <w:color w:val="000000"/>
                <w:sz w:val="16"/>
                <w:szCs w:val="16"/>
              </w:rPr>
            </w:pPr>
            <w:r w:rsidRPr="004658B9">
              <w:rPr>
                <w:rFonts w:ascii="Arial" w:hAnsi="Arial" w:cs="Arial"/>
                <w:color w:val="000000"/>
                <w:sz w:val="16"/>
                <w:szCs w:val="16"/>
              </w:rPr>
              <w:t>T:\Data_X\data_01\SQL2014\MSSQL12.MSSQLSERVER\MSSQL\Data</w:t>
            </w:r>
          </w:p>
        </w:tc>
      </w:tr>
      <w:tr w:rsidR="004658B9" w:rsidRPr="00EF79F2" w14:paraId="5B556757" w14:textId="77777777" w:rsidTr="00F21D77">
        <w:tc>
          <w:tcPr>
            <w:tcW w:w="1726" w:type="pct"/>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5B556755" w14:textId="77777777" w:rsidR="004658B9" w:rsidRPr="00EF79F2" w:rsidRDefault="002677E6" w:rsidP="00A7557A">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User Databases </w:t>
            </w:r>
            <w:r w:rsidR="004658B9">
              <w:rPr>
                <w:rFonts w:ascii="Arial" w:hAnsi="Arial" w:cs="Arial"/>
                <w:color w:val="000000"/>
                <w:sz w:val="16"/>
                <w:szCs w:val="16"/>
              </w:rPr>
              <w:t>Transaction Log</w:t>
            </w:r>
          </w:p>
        </w:tc>
        <w:tc>
          <w:tcPr>
            <w:tcW w:w="3274" w:type="pct"/>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5B556756" w14:textId="77777777" w:rsidR="004658B9" w:rsidRPr="00EF79F2" w:rsidRDefault="004658B9" w:rsidP="00A7557A">
            <w:pPr>
              <w:pStyle w:val="NormalWeb"/>
              <w:spacing w:before="0" w:beforeAutospacing="0" w:after="0" w:afterAutospacing="0"/>
              <w:rPr>
                <w:rFonts w:ascii="Arial" w:hAnsi="Arial" w:cs="Arial"/>
                <w:color w:val="000000"/>
                <w:sz w:val="16"/>
                <w:szCs w:val="16"/>
              </w:rPr>
            </w:pPr>
            <w:r w:rsidRPr="004658B9">
              <w:rPr>
                <w:rFonts w:ascii="Arial" w:hAnsi="Arial" w:cs="Arial"/>
                <w:color w:val="000000"/>
                <w:sz w:val="16"/>
                <w:szCs w:val="16"/>
              </w:rPr>
              <w:t>T:\Data_X\tlog_01\SQL2014\MSSQL12.MSSQLSERVER\MSSQL\Data</w:t>
            </w:r>
          </w:p>
        </w:tc>
      </w:tr>
      <w:tr w:rsidR="004658B9" w:rsidRPr="00EF79F2" w14:paraId="5B55675A" w14:textId="77777777" w:rsidTr="00F21D77">
        <w:tc>
          <w:tcPr>
            <w:tcW w:w="1726"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758" w14:textId="77777777" w:rsidR="004658B9" w:rsidRPr="00EF79F2" w:rsidRDefault="002677E6" w:rsidP="00A7557A">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Backup Directory</w:t>
            </w:r>
          </w:p>
        </w:tc>
        <w:tc>
          <w:tcPr>
            <w:tcW w:w="3274"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759" w14:textId="77777777" w:rsidR="004658B9" w:rsidRPr="00EF79F2" w:rsidRDefault="002677E6" w:rsidP="00A7557A">
            <w:pPr>
              <w:pStyle w:val="NormalWeb"/>
              <w:spacing w:before="0" w:beforeAutospacing="0" w:after="0" w:afterAutospacing="0"/>
              <w:rPr>
                <w:rFonts w:ascii="Arial" w:hAnsi="Arial" w:cs="Arial"/>
                <w:color w:val="000000"/>
                <w:sz w:val="16"/>
                <w:szCs w:val="16"/>
              </w:rPr>
            </w:pPr>
            <w:r w:rsidRPr="002677E6">
              <w:rPr>
                <w:rFonts w:ascii="Arial" w:hAnsi="Arial" w:cs="Arial"/>
                <w:color w:val="000000"/>
                <w:sz w:val="16"/>
                <w:szCs w:val="16"/>
              </w:rPr>
              <w:t>T:\Data_X\backup_01\SQL2014\MSSQL12.MSSQLSERVER\MSSQL\Backup</w:t>
            </w:r>
          </w:p>
        </w:tc>
      </w:tr>
      <w:tr w:rsidR="004658B9" w:rsidRPr="00EF79F2" w14:paraId="5B55675D" w14:textId="77777777" w:rsidTr="00F21D77">
        <w:tc>
          <w:tcPr>
            <w:tcW w:w="1726" w:type="pct"/>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5B55675B" w14:textId="77777777" w:rsidR="004658B9" w:rsidRPr="00EF79F2" w:rsidRDefault="002677E6" w:rsidP="00A7557A">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Temporary Data </w:t>
            </w:r>
            <w:r w:rsidR="004658B9">
              <w:rPr>
                <w:rFonts w:ascii="Arial" w:hAnsi="Arial" w:cs="Arial"/>
                <w:color w:val="000000"/>
                <w:sz w:val="16"/>
                <w:szCs w:val="16"/>
              </w:rPr>
              <w:t xml:space="preserve"> Directory</w:t>
            </w:r>
          </w:p>
        </w:tc>
        <w:tc>
          <w:tcPr>
            <w:tcW w:w="3274" w:type="pct"/>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5B55675C" w14:textId="77777777" w:rsidR="004658B9" w:rsidRPr="00EF79F2" w:rsidRDefault="002677E6" w:rsidP="00A7557A">
            <w:pPr>
              <w:pStyle w:val="NormalWeb"/>
              <w:spacing w:before="0" w:beforeAutospacing="0" w:after="0" w:afterAutospacing="0"/>
              <w:rPr>
                <w:rFonts w:ascii="Arial" w:hAnsi="Arial" w:cs="Arial"/>
                <w:color w:val="000000"/>
                <w:sz w:val="16"/>
                <w:szCs w:val="16"/>
              </w:rPr>
            </w:pPr>
            <w:r w:rsidRPr="002677E6">
              <w:rPr>
                <w:rFonts w:ascii="Arial" w:hAnsi="Arial" w:cs="Arial"/>
                <w:color w:val="000000"/>
                <w:sz w:val="16"/>
                <w:szCs w:val="16"/>
              </w:rPr>
              <w:t>T:\Data_X\tempdb_01\SQL2014\MSSQL12.MSSQLSERVER\MSSQL\Data</w:t>
            </w:r>
          </w:p>
        </w:tc>
      </w:tr>
      <w:tr w:rsidR="002677E6" w:rsidRPr="00EF79F2" w14:paraId="5B556760" w14:textId="77777777" w:rsidTr="00F21D77">
        <w:tc>
          <w:tcPr>
            <w:tcW w:w="1726" w:type="pct"/>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5B55675E" w14:textId="77777777" w:rsidR="002677E6" w:rsidRDefault="002677E6" w:rsidP="002677E6">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Temporary Transaction Log Directory</w:t>
            </w:r>
          </w:p>
        </w:tc>
        <w:tc>
          <w:tcPr>
            <w:tcW w:w="3274" w:type="pct"/>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5B55675F" w14:textId="77777777" w:rsidR="002677E6" w:rsidRPr="00EF79F2" w:rsidRDefault="002677E6" w:rsidP="002677E6">
            <w:pPr>
              <w:pStyle w:val="NormalWeb"/>
              <w:spacing w:before="0" w:beforeAutospacing="0" w:after="0" w:afterAutospacing="0"/>
              <w:rPr>
                <w:rFonts w:ascii="Arial" w:hAnsi="Arial" w:cs="Arial"/>
                <w:color w:val="000000"/>
                <w:sz w:val="16"/>
                <w:szCs w:val="16"/>
              </w:rPr>
            </w:pPr>
            <w:r w:rsidRPr="004658B9">
              <w:rPr>
                <w:rFonts w:ascii="Arial" w:hAnsi="Arial" w:cs="Arial"/>
                <w:color w:val="000000"/>
                <w:sz w:val="16"/>
                <w:szCs w:val="16"/>
              </w:rPr>
              <w:t>T:\Data_X\tlog_01\SQL2014\MSSQL12.MSSQLSERVER\MSSQL\Data</w:t>
            </w:r>
          </w:p>
        </w:tc>
      </w:tr>
    </w:tbl>
    <w:p w14:paraId="5B556761" w14:textId="77777777" w:rsidR="00E1221A" w:rsidRDefault="00E1221A" w:rsidP="00FD13B5">
      <w:pPr>
        <w:pStyle w:val="Heading3"/>
      </w:pPr>
      <w:bookmarkStart w:id="33" w:name="_Toc452464948"/>
      <w:r>
        <w:t>SQL Service Accounts</w:t>
      </w:r>
      <w:bookmarkEnd w:id="33"/>
    </w:p>
    <w:p w14:paraId="5B556762" w14:textId="77777777" w:rsidR="00311C90" w:rsidRDefault="00FD46CD" w:rsidP="00E1221A">
      <w:r>
        <w:t>For an availability group to work with Kerberos, a</w:t>
      </w:r>
      <w:r w:rsidR="00C67B0F">
        <w:t xml:space="preserve">ll server instances that host an availability replica for the availability group must use the </w:t>
      </w:r>
      <w:r w:rsidR="006234BA">
        <w:t>s</w:t>
      </w:r>
      <w:r>
        <w:t>ame SQL Server service account</w:t>
      </w:r>
      <w:r w:rsidR="005837BA">
        <w:t xml:space="preserve">, be a Domain User in the OU=SQL, OU=SERVICE ACCOUNTS Organisational Unit.  </w:t>
      </w:r>
      <w:r w:rsidR="00BB3DA2">
        <w:t>Additionally</w:t>
      </w:r>
      <w:r w:rsidR="00BC1B1F">
        <w:t xml:space="preserve"> the following </w:t>
      </w:r>
      <w:r w:rsidR="001B13C6">
        <w:t xml:space="preserve">special </w:t>
      </w:r>
      <w:r w:rsidR="00BC1B1F">
        <w:t>permissions are also required</w:t>
      </w:r>
      <w:r w:rsidR="00BB3DA2">
        <w:t>:</w:t>
      </w:r>
    </w:p>
    <w:tbl>
      <w:tblPr>
        <w:tblW w:w="5000" w:type="pct"/>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542"/>
        <w:gridCol w:w="4819"/>
        <w:gridCol w:w="1646"/>
      </w:tblGrid>
      <w:tr w:rsidR="00311C90" w:rsidRPr="00EF79F2" w14:paraId="5B556766" w14:textId="77777777" w:rsidTr="00BB3DA2">
        <w:tc>
          <w:tcPr>
            <w:tcW w:w="1411" w:type="pct"/>
            <w:tcBorders>
              <w:top w:val="single" w:sz="8" w:space="0" w:color="A3A3A3"/>
              <w:left w:val="single" w:sz="8" w:space="0" w:color="A3A3A3"/>
              <w:bottom w:val="single" w:sz="8" w:space="0" w:color="A3A3A3"/>
              <w:right w:val="single" w:sz="8" w:space="0" w:color="A3A3A3"/>
            </w:tcBorders>
            <w:shd w:val="clear" w:color="auto" w:fill="4F81BD"/>
            <w:tcMar>
              <w:top w:w="80" w:type="dxa"/>
              <w:left w:w="80" w:type="dxa"/>
              <w:bottom w:w="80" w:type="dxa"/>
              <w:right w:w="80" w:type="dxa"/>
            </w:tcMar>
            <w:hideMark/>
          </w:tcPr>
          <w:p w14:paraId="5B556763" w14:textId="77777777" w:rsidR="00311C90" w:rsidRPr="00EF79F2" w:rsidRDefault="001D5062" w:rsidP="00705CF1">
            <w:pPr>
              <w:pStyle w:val="NormalWeb"/>
              <w:spacing w:before="0" w:beforeAutospacing="0" w:after="0" w:afterAutospacing="0"/>
              <w:rPr>
                <w:rFonts w:ascii="Arial" w:hAnsi="Arial" w:cs="Arial"/>
                <w:color w:val="FFFFFF"/>
                <w:sz w:val="16"/>
                <w:szCs w:val="16"/>
              </w:rPr>
            </w:pPr>
            <w:r>
              <w:rPr>
                <w:rFonts w:ascii="Arial" w:hAnsi="Arial" w:cs="Arial"/>
                <w:b/>
                <w:bCs/>
                <w:color w:val="FFFFFF"/>
                <w:sz w:val="16"/>
                <w:szCs w:val="16"/>
              </w:rPr>
              <w:t>Permissions</w:t>
            </w:r>
            <w:r w:rsidR="00311C90" w:rsidRPr="00EF79F2">
              <w:rPr>
                <w:rFonts w:ascii="Arial" w:hAnsi="Arial" w:cs="Arial"/>
                <w:b/>
                <w:bCs/>
                <w:color w:val="FFFFFF"/>
                <w:sz w:val="16"/>
                <w:szCs w:val="16"/>
              </w:rPr>
              <w:t xml:space="preserve"> </w:t>
            </w:r>
          </w:p>
        </w:tc>
        <w:tc>
          <w:tcPr>
            <w:tcW w:w="2675" w:type="pct"/>
            <w:tcBorders>
              <w:top w:val="single" w:sz="8" w:space="0" w:color="A3A3A3"/>
              <w:left w:val="single" w:sz="8" w:space="0" w:color="A3A3A3"/>
              <w:bottom w:val="single" w:sz="8" w:space="0" w:color="A3A3A3"/>
              <w:right w:val="single" w:sz="8" w:space="0" w:color="A3A3A3"/>
            </w:tcBorders>
            <w:shd w:val="clear" w:color="auto" w:fill="4F81BD"/>
            <w:tcMar>
              <w:top w:w="80" w:type="dxa"/>
              <w:left w:w="80" w:type="dxa"/>
              <w:bottom w:w="80" w:type="dxa"/>
              <w:right w:w="80" w:type="dxa"/>
            </w:tcMar>
            <w:hideMark/>
          </w:tcPr>
          <w:p w14:paraId="5B556764" w14:textId="77777777" w:rsidR="00311C90" w:rsidRPr="00EF79F2" w:rsidRDefault="001D5062" w:rsidP="00705CF1">
            <w:pPr>
              <w:pStyle w:val="NormalWeb"/>
              <w:spacing w:before="0" w:beforeAutospacing="0" w:after="0" w:afterAutospacing="0"/>
              <w:rPr>
                <w:rFonts w:ascii="Arial" w:hAnsi="Arial" w:cs="Arial"/>
                <w:color w:val="FFFFFF"/>
                <w:sz w:val="16"/>
                <w:szCs w:val="16"/>
              </w:rPr>
            </w:pPr>
            <w:r>
              <w:rPr>
                <w:rFonts w:ascii="Arial" w:hAnsi="Arial" w:cs="Arial"/>
                <w:b/>
                <w:bCs/>
                <w:color w:val="FFFFFF"/>
                <w:sz w:val="16"/>
                <w:szCs w:val="16"/>
              </w:rPr>
              <w:t>Justification</w:t>
            </w:r>
          </w:p>
        </w:tc>
        <w:tc>
          <w:tcPr>
            <w:tcW w:w="914" w:type="pct"/>
            <w:tcBorders>
              <w:top w:val="single" w:sz="8" w:space="0" w:color="A3A3A3"/>
              <w:left w:val="single" w:sz="8" w:space="0" w:color="A3A3A3"/>
              <w:bottom w:val="single" w:sz="8" w:space="0" w:color="A3A3A3"/>
              <w:right w:val="single" w:sz="8" w:space="0" w:color="A3A3A3"/>
            </w:tcBorders>
            <w:shd w:val="clear" w:color="auto" w:fill="4F81BD"/>
          </w:tcPr>
          <w:p w14:paraId="5B556765" w14:textId="77777777" w:rsidR="00311C90" w:rsidRDefault="001D5062" w:rsidP="001D5062">
            <w:pPr>
              <w:pStyle w:val="NormalWeb"/>
              <w:spacing w:before="0" w:beforeAutospacing="0" w:after="0" w:afterAutospacing="0"/>
              <w:ind w:left="57"/>
              <w:rPr>
                <w:rFonts w:ascii="Arial" w:hAnsi="Arial" w:cs="Arial"/>
                <w:b/>
                <w:bCs/>
                <w:color w:val="FFFFFF"/>
                <w:sz w:val="16"/>
                <w:szCs w:val="16"/>
              </w:rPr>
            </w:pPr>
            <w:r>
              <w:rPr>
                <w:rFonts w:ascii="Arial" w:hAnsi="Arial" w:cs="Arial"/>
                <w:b/>
                <w:bCs/>
                <w:color w:val="FFFFFF"/>
                <w:sz w:val="16"/>
                <w:szCs w:val="16"/>
              </w:rPr>
              <w:t>Location</w:t>
            </w:r>
          </w:p>
        </w:tc>
      </w:tr>
      <w:tr w:rsidR="00311C90" w:rsidRPr="00EF79F2" w14:paraId="5B55676A" w14:textId="77777777" w:rsidTr="00BB3DA2">
        <w:tc>
          <w:tcPr>
            <w:tcW w:w="1411"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767" w14:textId="77777777" w:rsidR="00311C90" w:rsidRPr="001D5062" w:rsidRDefault="001D5062" w:rsidP="00705CF1">
            <w:pPr>
              <w:pStyle w:val="NormalWeb"/>
              <w:spacing w:before="0" w:beforeAutospacing="0" w:after="0" w:afterAutospacing="0"/>
              <w:rPr>
                <w:rFonts w:ascii="Arial" w:hAnsi="Arial" w:cs="Arial"/>
                <w:color w:val="000000"/>
                <w:sz w:val="16"/>
                <w:szCs w:val="16"/>
              </w:rPr>
            </w:pPr>
            <w:r w:rsidRPr="00576369">
              <w:rPr>
                <w:rFonts w:ascii="Arial" w:hAnsi="Arial" w:cs="Arial"/>
                <w:color w:val="000000"/>
                <w:sz w:val="16"/>
                <w:szCs w:val="16"/>
              </w:rPr>
              <w:t>Read servicePrincipalName</w:t>
            </w:r>
            <w:r w:rsidRPr="00576369">
              <w:rPr>
                <w:rFonts w:ascii="Arial" w:hAnsi="Arial" w:cs="Arial"/>
                <w:color w:val="000000"/>
                <w:sz w:val="16"/>
                <w:szCs w:val="16"/>
              </w:rPr>
              <w:br/>
            </w:r>
            <w:r w:rsidRPr="001D5062">
              <w:rPr>
                <w:rFonts w:ascii="Arial" w:hAnsi="Arial" w:cs="Arial"/>
                <w:color w:val="000000"/>
                <w:sz w:val="16"/>
                <w:szCs w:val="16"/>
              </w:rPr>
              <w:t>Write servicePrincipalName</w:t>
            </w:r>
          </w:p>
        </w:tc>
        <w:tc>
          <w:tcPr>
            <w:tcW w:w="2675"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768" w14:textId="77777777" w:rsidR="00311C90" w:rsidRPr="00EF79F2" w:rsidRDefault="00C20E75" w:rsidP="00705CF1">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When the SQL service starts, it attempts to register its </w:t>
            </w:r>
            <w:r w:rsidRPr="00C20E75">
              <w:rPr>
                <w:rFonts w:ascii="Arial" w:hAnsi="Arial" w:cs="Arial"/>
                <w:color w:val="000000"/>
                <w:sz w:val="16"/>
                <w:szCs w:val="16"/>
              </w:rPr>
              <w:t>Service Principal Name (SPN) with Active Directory</w:t>
            </w:r>
            <w:r>
              <w:rPr>
                <w:rFonts w:ascii="Arial" w:hAnsi="Arial" w:cs="Arial"/>
                <w:color w:val="000000"/>
                <w:sz w:val="16"/>
                <w:szCs w:val="16"/>
              </w:rPr>
              <w:t>, this can be done manually via ‘ADSI Edit’, however human error will result in authentication</w:t>
            </w:r>
            <w:r w:rsidRPr="00C20E75">
              <w:rPr>
                <w:rFonts w:ascii="Arial" w:hAnsi="Arial" w:cs="Arial"/>
                <w:color w:val="000000"/>
                <w:sz w:val="16"/>
                <w:szCs w:val="16"/>
              </w:rPr>
              <w:t xml:space="preserve"> fail</w:t>
            </w:r>
            <w:r>
              <w:rPr>
                <w:rFonts w:ascii="Arial" w:hAnsi="Arial" w:cs="Arial"/>
                <w:color w:val="000000"/>
                <w:sz w:val="16"/>
                <w:szCs w:val="16"/>
              </w:rPr>
              <w:t>ure</w:t>
            </w:r>
            <w:r w:rsidRPr="00C20E75">
              <w:rPr>
                <w:rFonts w:ascii="Arial" w:hAnsi="Arial" w:cs="Arial"/>
                <w:color w:val="000000"/>
                <w:sz w:val="16"/>
                <w:szCs w:val="16"/>
              </w:rPr>
              <w:t>.</w:t>
            </w:r>
          </w:p>
        </w:tc>
        <w:tc>
          <w:tcPr>
            <w:tcW w:w="914" w:type="pct"/>
            <w:tcBorders>
              <w:top w:val="single" w:sz="8" w:space="0" w:color="A3A3A3"/>
              <w:left w:val="single" w:sz="8" w:space="0" w:color="A3A3A3"/>
              <w:bottom w:val="single" w:sz="8" w:space="0" w:color="A3A3A3"/>
              <w:right w:val="single" w:sz="8" w:space="0" w:color="A3A3A3"/>
            </w:tcBorders>
          </w:tcPr>
          <w:p w14:paraId="5B556769" w14:textId="77777777" w:rsidR="00311C90" w:rsidRPr="00CE66B4" w:rsidRDefault="001D5062" w:rsidP="001D5062">
            <w:pPr>
              <w:pStyle w:val="NormalWeb"/>
              <w:spacing w:before="0" w:beforeAutospacing="0" w:after="0" w:afterAutospacing="0"/>
              <w:ind w:left="57"/>
              <w:rPr>
                <w:rFonts w:ascii="Arial" w:hAnsi="Arial" w:cs="Arial"/>
                <w:color w:val="000000"/>
                <w:sz w:val="16"/>
                <w:szCs w:val="16"/>
              </w:rPr>
            </w:pPr>
            <w:r>
              <w:rPr>
                <w:rFonts w:ascii="Arial" w:hAnsi="Arial" w:cs="Arial"/>
                <w:color w:val="000000"/>
                <w:sz w:val="16"/>
                <w:szCs w:val="16"/>
              </w:rPr>
              <w:t>Active Directory</w:t>
            </w:r>
          </w:p>
        </w:tc>
      </w:tr>
      <w:tr w:rsidR="001D5062" w:rsidRPr="00EF79F2" w14:paraId="5B55676E" w14:textId="77777777" w:rsidTr="00BB3DA2">
        <w:tc>
          <w:tcPr>
            <w:tcW w:w="1411"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55676B" w14:textId="77777777" w:rsidR="001D5062" w:rsidRPr="001D5062" w:rsidRDefault="00477FAE" w:rsidP="00705CF1">
            <w:pPr>
              <w:pStyle w:val="NormalWeb"/>
              <w:spacing w:before="0" w:beforeAutospacing="0" w:after="0" w:afterAutospacing="0"/>
              <w:rPr>
                <w:rFonts w:ascii="Arial" w:hAnsi="Arial" w:cs="Arial"/>
                <w:color w:val="333333"/>
                <w:sz w:val="16"/>
                <w:szCs w:val="16"/>
              </w:rPr>
            </w:pPr>
            <w:r w:rsidRPr="00477FAE">
              <w:rPr>
                <w:rFonts w:ascii="Arial" w:hAnsi="Arial" w:cs="Arial"/>
                <w:bCs/>
                <w:color w:val="000000"/>
                <w:sz w:val="16"/>
                <w:szCs w:val="16"/>
                <w:lang w:val="en"/>
              </w:rPr>
              <w:t>TrustedForDelegation</w:t>
            </w:r>
          </w:p>
        </w:tc>
        <w:tc>
          <w:tcPr>
            <w:tcW w:w="2675"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55676C" w14:textId="77777777" w:rsidR="001D5062" w:rsidRPr="00EF79F2" w:rsidRDefault="008F20D0" w:rsidP="00705CF1">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Required for delegation</w:t>
            </w:r>
            <w:r w:rsidR="00851A7F">
              <w:rPr>
                <w:rFonts w:ascii="Arial" w:hAnsi="Arial" w:cs="Arial"/>
                <w:color w:val="000000"/>
                <w:sz w:val="16"/>
                <w:szCs w:val="16"/>
              </w:rPr>
              <w:t>, use in linked servers for double hop authentication.</w:t>
            </w:r>
          </w:p>
        </w:tc>
        <w:tc>
          <w:tcPr>
            <w:tcW w:w="914" w:type="pct"/>
            <w:tcBorders>
              <w:top w:val="single" w:sz="8" w:space="0" w:color="A3A3A3"/>
              <w:left w:val="single" w:sz="8" w:space="0" w:color="A3A3A3"/>
              <w:bottom w:val="single" w:sz="8" w:space="0" w:color="A3A3A3"/>
              <w:right w:val="single" w:sz="8" w:space="0" w:color="A3A3A3"/>
            </w:tcBorders>
          </w:tcPr>
          <w:p w14:paraId="5B55676D" w14:textId="77777777" w:rsidR="001D5062" w:rsidRDefault="001D5062" w:rsidP="001D5062">
            <w:pPr>
              <w:pStyle w:val="NormalWeb"/>
              <w:spacing w:before="0" w:beforeAutospacing="0" w:after="0" w:afterAutospacing="0"/>
              <w:ind w:left="57"/>
              <w:rPr>
                <w:rFonts w:ascii="Arial" w:hAnsi="Arial" w:cs="Arial"/>
                <w:color w:val="000000"/>
                <w:sz w:val="16"/>
                <w:szCs w:val="16"/>
              </w:rPr>
            </w:pPr>
            <w:r>
              <w:rPr>
                <w:rFonts w:ascii="Arial" w:hAnsi="Arial" w:cs="Arial"/>
                <w:color w:val="000000"/>
                <w:sz w:val="16"/>
                <w:szCs w:val="16"/>
              </w:rPr>
              <w:t>Active Directory</w:t>
            </w:r>
          </w:p>
        </w:tc>
      </w:tr>
      <w:tr w:rsidR="005407D7" w:rsidRPr="00EF79F2" w14:paraId="5B556772" w14:textId="77777777" w:rsidTr="00BB3DA2">
        <w:tc>
          <w:tcPr>
            <w:tcW w:w="1411"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55676F" w14:textId="77777777" w:rsidR="005407D7" w:rsidRPr="00576369" w:rsidRDefault="005407D7" w:rsidP="00705CF1">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Lock pages in memory</w:t>
            </w:r>
          </w:p>
        </w:tc>
        <w:tc>
          <w:tcPr>
            <w:tcW w:w="2675"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556770" w14:textId="77777777" w:rsidR="005407D7" w:rsidRPr="00EF79F2" w:rsidRDefault="00DA614E" w:rsidP="00705CF1">
            <w:pPr>
              <w:pStyle w:val="NormalWeb"/>
              <w:spacing w:before="0" w:beforeAutospacing="0" w:after="0" w:afterAutospacing="0"/>
              <w:rPr>
                <w:rFonts w:ascii="Arial" w:hAnsi="Arial" w:cs="Arial"/>
                <w:color w:val="000000"/>
                <w:sz w:val="16"/>
                <w:szCs w:val="16"/>
              </w:rPr>
            </w:pPr>
            <w:r w:rsidRPr="00DA614E">
              <w:rPr>
                <w:rFonts w:ascii="Arial" w:hAnsi="Arial" w:cs="Arial"/>
                <w:color w:val="000000"/>
                <w:sz w:val="16"/>
                <w:szCs w:val="16"/>
              </w:rPr>
              <w:t>The SQL Server 64-bit version uses "locked pages" to prevent the process working set (committed memory) from being paged out or trimmed by the operating system.</w:t>
            </w:r>
          </w:p>
        </w:tc>
        <w:tc>
          <w:tcPr>
            <w:tcW w:w="914" w:type="pct"/>
            <w:tcBorders>
              <w:top w:val="single" w:sz="8" w:space="0" w:color="A3A3A3"/>
              <w:left w:val="single" w:sz="8" w:space="0" w:color="A3A3A3"/>
              <w:bottom w:val="single" w:sz="8" w:space="0" w:color="A3A3A3"/>
              <w:right w:val="single" w:sz="8" w:space="0" w:color="A3A3A3"/>
            </w:tcBorders>
          </w:tcPr>
          <w:p w14:paraId="5B556771" w14:textId="77777777" w:rsidR="005407D7" w:rsidRDefault="005407D7" w:rsidP="001D5062">
            <w:pPr>
              <w:pStyle w:val="NormalWeb"/>
              <w:spacing w:before="0" w:beforeAutospacing="0" w:after="0" w:afterAutospacing="0"/>
              <w:ind w:left="57"/>
              <w:rPr>
                <w:rFonts w:ascii="Arial" w:hAnsi="Arial" w:cs="Arial"/>
                <w:color w:val="000000"/>
                <w:sz w:val="16"/>
                <w:szCs w:val="16"/>
              </w:rPr>
            </w:pPr>
            <w:r>
              <w:rPr>
                <w:rFonts w:ascii="Arial" w:hAnsi="Arial" w:cs="Arial"/>
                <w:color w:val="000000"/>
                <w:sz w:val="16"/>
                <w:szCs w:val="16"/>
              </w:rPr>
              <w:t>Server Node</w:t>
            </w:r>
          </w:p>
        </w:tc>
      </w:tr>
      <w:tr w:rsidR="001D5062" w:rsidRPr="00EF79F2" w14:paraId="5B556776" w14:textId="77777777" w:rsidTr="00BB3DA2">
        <w:tc>
          <w:tcPr>
            <w:tcW w:w="1411"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556773" w14:textId="77777777" w:rsidR="00192454" w:rsidRDefault="00576369" w:rsidP="00705CF1">
            <w:pPr>
              <w:pStyle w:val="NormalWeb"/>
              <w:spacing w:before="0" w:beforeAutospacing="0" w:after="0" w:afterAutospacing="0"/>
              <w:rPr>
                <w:rFonts w:ascii="Arial" w:hAnsi="Arial" w:cs="Arial"/>
                <w:color w:val="333333"/>
                <w:sz w:val="16"/>
                <w:szCs w:val="16"/>
              </w:rPr>
            </w:pPr>
            <w:r>
              <w:rPr>
                <w:rFonts w:ascii="Arial" w:hAnsi="Arial" w:cs="Arial"/>
                <w:color w:val="333333"/>
                <w:sz w:val="16"/>
                <w:szCs w:val="16"/>
              </w:rPr>
              <w:t>Perform volume maintenance tasks</w:t>
            </w:r>
          </w:p>
        </w:tc>
        <w:tc>
          <w:tcPr>
            <w:tcW w:w="2675"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556774" w14:textId="77777777" w:rsidR="001D5062" w:rsidRPr="00192454" w:rsidRDefault="00192454" w:rsidP="00192454">
            <w:pPr>
              <w:pStyle w:val="NormalWeb"/>
              <w:spacing w:before="0" w:beforeAutospacing="0" w:after="0" w:afterAutospacing="0"/>
              <w:rPr>
                <w:rFonts w:ascii="Arial" w:hAnsi="Arial" w:cs="Arial"/>
                <w:color w:val="000000"/>
                <w:sz w:val="16"/>
                <w:szCs w:val="16"/>
                <w:lang w:val="en"/>
              </w:rPr>
            </w:pPr>
            <w:r>
              <w:rPr>
                <w:rFonts w:ascii="Arial" w:hAnsi="Arial" w:cs="Arial"/>
                <w:color w:val="000000"/>
                <w:sz w:val="16"/>
                <w:szCs w:val="16"/>
                <w:lang w:val="en"/>
              </w:rPr>
              <w:t xml:space="preserve">The SQL Server uses </w:t>
            </w:r>
            <w:r w:rsidR="00BB3DA2">
              <w:rPr>
                <w:rFonts w:ascii="Arial" w:hAnsi="Arial" w:cs="Arial"/>
                <w:color w:val="000000"/>
                <w:sz w:val="16"/>
                <w:szCs w:val="16"/>
                <w:lang w:val="en"/>
              </w:rPr>
              <w:t>SE_MANAGE_VOLUME_NAME</w:t>
            </w:r>
            <w:r w:rsidR="00BB3DA2" w:rsidRPr="00192454">
              <w:rPr>
                <w:rFonts w:ascii="Arial" w:hAnsi="Arial" w:cs="Arial"/>
                <w:color w:val="000000"/>
                <w:sz w:val="16"/>
                <w:szCs w:val="16"/>
                <w:lang w:val="en-US"/>
              </w:rPr>
              <w:t xml:space="preserve"> </w:t>
            </w:r>
            <w:r w:rsidR="00BB3DA2">
              <w:rPr>
                <w:rFonts w:ascii="Arial" w:hAnsi="Arial" w:cs="Arial"/>
                <w:color w:val="000000"/>
                <w:sz w:val="16"/>
                <w:szCs w:val="16"/>
                <w:lang w:val="en-US"/>
              </w:rPr>
              <w:t xml:space="preserve">a.k.a. </w:t>
            </w:r>
            <w:r w:rsidRPr="00192454">
              <w:rPr>
                <w:rFonts w:ascii="Arial" w:hAnsi="Arial" w:cs="Arial"/>
                <w:color w:val="000000"/>
                <w:sz w:val="16"/>
                <w:szCs w:val="16"/>
                <w:lang w:val="en-US"/>
              </w:rPr>
              <w:t>"Perform volume maintenance tasks"</w:t>
            </w:r>
            <w:r>
              <w:rPr>
                <w:rFonts w:ascii="Arial" w:hAnsi="Arial" w:cs="Arial"/>
                <w:color w:val="000000"/>
                <w:sz w:val="16"/>
                <w:szCs w:val="16"/>
                <w:lang w:val="en-US"/>
              </w:rPr>
              <w:t xml:space="preserve"> to allow for </w:t>
            </w:r>
            <w:r>
              <w:rPr>
                <w:rFonts w:ascii="Arial" w:hAnsi="Arial" w:cs="Arial"/>
                <w:color w:val="000000"/>
                <w:sz w:val="16"/>
                <w:szCs w:val="16"/>
                <w:lang w:val="en"/>
              </w:rPr>
              <w:t>Instant file initialization, enabling creating of large files instantly.</w:t>
            </w:r>
          </w:p>
        </w:tc>
        <w:tc>
          <w:tcPr>
            <w:tcW w:w="914" w:type="pct"/>
            <w:tcBorders>
              <w:top w:val="single" w:sz="8" w:space="0" w:color="A3A3A3"/>
              <w:left w:val="single" w:sz="8" w:space="0" w:color="A3A3A3"/>
              <w:bottom w:val="single" w:sz="8" w:space="0" w:color="A3A3A3"/>
              <w:right w:val="single" w:sz="8" w:space="0" w:color="A3A3A3"/>
            </w:tcBorders>
          </w:tcPr>
          <w:p w14:paraId="5B556775" w14:textId="77777777" w:rsidR="001D5062" w:rsidRDefault="005407D7" w:rsidP="001D5062">
            <w:pPr>
              <w:pStyle w:val="NormalWeb"/>
              <w:spacing w:before="0" w:beforeAutospacing="0" w:after="0" w:afterAutospacing="0"/>
              <w:ind w:left="57"/>
              <w:rPr>
                <w:rFonts w:ascii="Arial" w:hAnsi="Arial" w:cs="Arial"/>
                <w:color w:val="000000"/>
                <w:sz w:val="16"/>
                <w:szCs w:val="16"/>
              </w:rPr>
            </w:pPr>
            <w:r>
              <w:rPr>
                <w:rFonts w:ascii="Arial" w:hAnsi="Arial" w:cs="Arial"/>
                <w:color w:val="000000"/>
                <w:sz w:val="16"/>
                <w:szCs w:val="16"/>
              </w:rPr>
              <w:t>Server Node</w:t>
            </w:r>
          </w:p>
        </w:tc>
      </w:tr>
    </w:tbl>
    <w:p w14:paraId="5B556777" w14:textId="77777777" w:rsidR="0071074B" w:rsidRDefault="000B3C24" w:rsidP="000B3C24">
      <w:pPr>
        <w:jc w:val="right"/>
      </w:pPr>
      <w:r w:rsidRPr="00BA628B">
        <w:rPr>
          <w:i/>
          <w:sz w:val="16"/>
          <w:szCs w:val="16"/>
        </w:rPr>
        <w:t xml:space="preserve">Review Appendix for script to test and configure necessary </w:t>
      </w:r>
      <w:r w:rsidR="00E2572C">
        <w:rPr>
          <w:i/>
          <w:sz w:val="16"/>
          <w:szCs w:val="16"/>
        </w:rPr>
        <w:t>permissions</w:t>
      </w:r>
      <w:r w:rsidRPr="00BA628B">
        <w:rPr>
          <w:i/>
          <w:sz w:val="16"/>
          <w:szCs w:val="16"/>
        </w:rPr>
        <w:t>.</w:t>
      </w:r>
    </w:p>
    <w:p w14:paraId="5B556778" w14:textId="77777777" w:rsidR="00477FAE" w:rsidRPr="00E44FF5" w:rsidRDefault="00477FAE" w:rsidP="00477FAE">
      <w:pPr>
        <w:ind w:left="360"/>
      </w:pPr>
      <w:r w:rsidRPr="00B55637">
        <w:t xml:space="preserve">Change the </w:t>
      </w:r>
      <w:r w:rsidRPr="00477FAE">
        <w:rPr>
          <w:bCs/>
          <w:lang w:val="en"/>
        </w:rPr>
        <w:t>TrustedForDelegation</w:t>
      </w:r>
      <w:r>
        <w:t xml:space="preserve"> </w:t>
      </w:r>
      <w:r w:rsidRPr="00B55637">
        <w:t>(Using Windows PowerShell)</w:t>
      </w:r>
    </w:p>
    <w:p w14:paraId="5B556779" w14:textId="77777777" w:rsidR="00477FAE" w:rsidRPr="00B55637" w:rsidRDefault="00477FAE" w:rsidP="0001633C">
      <w:pPr>
        <w:pStyle w:val="NormalWeb"/>
        <w:numPr>
          <w:ilvl w:val="0"/>
          <w:numId w:val="15"/>
        </w:numPr>
        <w:rPr>
          <w:rFonts w:ascii="Arial" w:hAnsi="Arial"/>
          <w:sz w:val="18"/>
          <w:szCs w:val="20"/>
          <w:lang w:eastAsia="en-US"/>
        </w:rPr>
      </w:pPr>
      <w:r w:rsidRPr="00B55637">
        <w:rPr>
          <w:rFonts w:ascii="Arial" w:hAnsi="Arial"/>
          <w:sz w:val="18"/>
          <w:szCs w:val="20"/>
          <w:lang w:eastAsia="en-US"/>
        </w:rPr>
        <w:t xml:space="preserve">Open PowerShell window via </w:t>
      </w:r>
      <w:r w:rsidRPr="00B55637">
        <w:rPr>
          <w:rFonts w:ascii="Arial" w:hAnsi="Arial"/>
          <w:b/>
          <w:bCs/>
          <w:sz w:val="18"/>
          <w:szCs w:val="20"/>
          <w:lang w:eastAsia="en-US"/>
        </w:rPr>
        <w:t>Run as Administrator</w:t>
      </w:r>
      <w:r w:rsidRPr="00B55637">
        <w:rPr>
          <w:rFonts w:ascii="Arial" w:hAnsi="Arial"/>
          <w:sz w:val="18"/>
          <w:szCs w:val="20"/>
          <w:lang w:eastAsia="en-US"/>
        </w:rPr>
        <w:t>.</w:t>
      </w:r>
    </w:p>
    <w:p w14:paraId="5B55677A" w14:textId="77777777" w:rsidR="00477FAE" w:rsidRPr="00B55637" w:rsidRDefault="00477FAE" w:rsidP="0001633C">
      <w:pPr>
        <w:pStyle w:val="NormalWeb"/>
        <w:numPr>
          <w:ilvl w:val="0"/>
          <w:numId w:val="15"/>
        </w:numPr>
        <w:rPr>
          <w:rFonts w:ascii="Arial" w:hAnsi="Arial"/>
          <w:sz w:val="18"/>
          <w:szCs w:val="20"/>
          <w:lang w:eastAsia="en-US"/>
        </w:rPr>
      </w:pPr>
      <w:r w:rsidRPr="00B55637">
        <w:rPr>
          <w:rFonts w:ascii="Arial" w:hAnsi="Arial"/>
          <w:sz w:val="18"/>
          <w:szCs w:val="20"/>
          <w:lang w:eastAsia="en-US"/>
        </w:rPr>
        <w:t xml:space="preserve">Import the </w:t>
      </w:r>
      <w:r>
        <w:rPr>
          <w:rFonts w:ascii="Arial" w:hAnsi="Arial"/>
          <w:sz w:val="18"/>
          <w:szCs w:val="20"/>
          <w:lang w:eastAsia="en-US"/>
        </w:rPr>
        <w:t>ActiveD</w:t>
      </w:r>
      <w:r w:rsidRPr="00477FAE">
        <w:rPr>
          <w:rFonts w:ascii="Arial" w:hAnsi="Arial"/>
          <w:sz w:val="18"/>
          <w:szCs w:val="20"/>
          <w:lang w:eastAsia="en-US"/>
        </w:rPr>
        <w:t xml:space="preserve">irectory </w:t>
      </w:r>
      <w:r w:rsidRPr="00B55637">
        <w:rPr>
          <w:rFonts w:ascii="Arial" w:hAnsi="Arial"/>
          <w:sz w:val="18"/>
          <w:szCs w:val="20"/>
          <w:lang w:eastAsia="en-US"/>
        </w:rPr>
        <w:t>module.</w:t>
      </w:r>
    </w:p>
    <w:p w14:paraId="5B55677B" w14:textId="77777777" w:rsidR="00477FAE" w:rsidRDefault="00477FAE" w:rsidP="0001633C">
      <w:pPr>
        <w:pStyle w:val="NormalWeb"/>
        <w:numPr>
          <w:ilvl w:val="0"/>
          <w:numId w:val="15"/>
        </w:numPr>
        <w:rPr>
          <w:rFonts w:ascii="Arial" w:hAnsi="Arial"/>
          <w:sz w:val="18"/>
          <w:szCs w:val="20"/>
          <w:lang w:eastAsia="en-US"/>
        </w:rPr>
      </w:pPr>
      <w:r w:rsidRPr="00B55637">
        <w:rPr>
          <w:rFonts w:ascii="Arial" w:hAnsi="Arial"/>
          <w:sz w:val="18"/>
          <w:szCs w:val="20"/>
          <w:lang w:eastAsia="en-US"/>
        </w:rPr>
        <w:t xml:space="preserve">Use the </w:t>
      </w:r>
      <w:r w:rsidR="00CE7761">
        <w:rPr>
          <w:rFonts w:ascii="Lucida Console" w:hAnsi="Lucida Console" w:cs="Lucida Console"/>
          <w:b/>
          <w:sz w:val="18"/>
          <w:szCs w:val="18"/>
        </w:rPr>
        <w:t>Get-ADUser</w:t>
      </w:r>
      <w:r w:rsidRPr="00B55637">
        <w:rPr>
          <w:rFonts w:ascii="Arial" w:hAnsi="Arial"/>
          <w:sz w:val="18"/>
          <w:szCs w:val="20"/>
          <w:lang w:eastAsia="en-US"/>
        </w:rPr>
        <w:t xml:space="preserve"> cmdlet to find the </w:t>
      </w:r>
      <w:r w:rsidR="00CE7761">
        <w:rPr>
          <w:rFonts w:ascii="Arial" w:hAnsi="Arial"/>
          <w:sz w:val="18"/>
          <w:szCs w:val="20"/>
          <w:lang w:eastAsia="en-US"/>
        </w:rPr>
        <w:t>DistinguishedName of the account</w:t>
      </w:r>
      <w:r w:rsidRPr="00B55637">
        <w:rPr>
          <w:rFonts w:ascii="Arial" w:hAnsi="Arial"/>
          <w:sz w:val="18"/>
          <w:szCs w:val="20"/>
          <w:lang w:eastAsia="en-US"/>
        </w:rPr>
        <w:t xml:space="preserve">, then use </w:t>
      </w:r>
      <w:r w:rsidR="00CE7761">
        <w:rPr>
          <w:rFonts w:ascii="Lucida Console" w:hAnsi="Lucida Console" w:cs="Lucida Console"/>
          <w:b/>
          <w:sz w:val="18"/>
          <w:szCs w:val="18"/>
        </w:rPr>
        <w:t>Set-ADAccountControl</w:t>
      </w:r>
      <w:r w:rsidRPr="00B55637">
        <w:rPr>
          <w:rFonts w:ascii="Arial" w:hAnsi="Arial"/>
          <w:sz w:val="18"/>
          <w:szCs w:val="20"/>
          <w:lang w:eastAsia="en-US"/>
        </w:rPr>
        <w:t xml:space="preserve"> cmdlet to set the </w:t>
      </w:r>
      <w:r w:rsidR="00280F42">
        <w:rPr>
          <w:rFonts w:ascii="Arial" w:hAnsi="Arial"/>
          <w:b/>
          <w:bCs/>
          <w:sz w:val="18"/>
          <w:szCs w:val="20"/>
          <w:lang w:eastAsia="en-US"/>
        </w:rPr>
        <w:t>TrustedForDelegation</w:t>
      </w:r>
      <w:r w:rsidR="001B13C6">
        <w:rPr>
          <w:rFonts w:ascii="Arial" w:hAnsi="Arial"/>
          <w:sz w:val="18"/>
          <w:szCs w:val="20"/>
          <w:lang w:eastAsia="en-US"/>
        </w:rPr>
        <w:t xml:space="preserve"> value.</w:t>
      </w:r>
    </w:p>
    <w:p w14:paraId="5B55677C" w14:textId="77777777" w:rsidR="00477FAE" w:rsidRDefault="00477FAE" w:rsidP="001B13C6">
      <w:pPr>
        <w:pStyle w:val="NormalWeb"/>
        <w:rPr>
          <w:rFonts w:ascii="Arial" w:hAnsi="Arial"/>
          <w:sz w:val="18"/>
          <w:szCs w:val="20"/>
          <w:lang w:eastAsia="en-US"/>
        </w:rPr>
      </w:pPr>
      <w:r w:rsidRPr="00B55637">
        <w:rPr>
          <w:rFonts w:ascii="Arial" w:hAnsi="Arial"/>
          <w:sz w:val="18"/>
          <w:szCs w:val="20"/>
          <w:lang w:eastAsia="en-US"/>
        </w:rPr>
        <w:t xml:space="preserve">The following PowerShell example </w:t>
      </w:r>
      <w:r w:rsidR="001B13C6">
        <w:rPr>
          <w:rFonts w:ascii="Arial" w:hAnsi="Arial"/>
          <w:sz w:val="18"/>
          <w:szCs w:val="20"/>
          <w:lang w:eastAsia="en-US"/>
        </w:rPr>
        <w:t>will set</w:t>
      </w:r>
      <w:r w:rsidRPr="00B55637">
        <w:rPr>
          <w:rFonts w:ascii="Arial" w:hAnsi="Arial"/>
          <w:sz w:val="18"/>
          <w:szCs w:val="20"/>
          <w:lang w:eastAsia="en-US"/>
        </w:rPr>
        <w:t xml:space="preserve"> the </w:t>
      </w:r>
      <w:r w:rsidR="00280F42">
        <w:rPr>
          <w:rFonts w:ascii="Arial" w:hAnsi="Arial"/>
          <w:sz w:val="18"/>
          <w:szCs w:val="20"/>
          <w:lang w:eastAsia="en-US"/>
        </w:rPr>
        <w:t>TrustedForDelegation</w:t>
      </w:r>
      <w:r w:rsidRPr="00B55637">
        <w:rPr>
          <w:rFonts w:ascii="Arial" w:hAnsi="Arial"/>
          <w:sz w:val="18"/>
          <w:szCs w:val="20"/>
          <w:lang w:eastAsia="en-US"/>
        </w:rPr>
        <w:t xml:space="preserve"> to </w:t>
      </w:r>
      <w:r w:rsidR="00280F42">
        <w:rPr>
          <w:rFonts w:ascii="Arial" w:hAnsi="Arial"/>
          <w:sz w:val="18"/>
          <w:szCs w:val="20"/>
          <w:lang w:eastAsia="en-US"/>
        </w:rPr>
        <w:t>true</w:t>
      </w:r>
      <w:r w:rsidRPr="00B55637">
        <w:rPr>
          <w:rFonts w:ascii="Arial" w:hAnsi="Arial"/>
          <w:sz w:val="18"/>
          <w:szCs w:val="20"/>
          <w:lang w:eastAsia="en-US"/>
        </w:rPr>
        <w:t xml:space="preserve"> for </w:t>
      </w:r>
      <w:r w:rsidR="00764224">
        <w:rPr>
          <w:rFonts w:ascii="Arial" w:hAnsi="Arial"/>
          <w:sz w:val="18"/>
          <w:szCs w:val="20"/>
          <w:lang w:eastAsia="en-US"/>
        </w:rPr>
        <w:t>SQL Service Account</w:t>
      </w:r>
      <w:r w:rsidR="00764224">
        <w:rPr>
          <w:rFonts w:ascii="Arial" w:hAnsi="Arial"/>
          <w:sz w:val="18"/>
          <w:szCs w:val="20"/>
          <w:lang w:eastAsia="en-US"/>
        </w:rPr>
        <w:br/>
      </w:r>
      <w:r w:rsidR="00764224" w:rsidRPr="00764224">
        <w:rPr>
          <w:rFonts w:ascii="Arial" w:hAnsi="Arial"/>
          <w:sz w:val="18"/>
          <w:szCs w:val="20"/>
          <w:lang w:eastAsia="en-US"/>
        </w:rPr>
        <w:t>SA-DBAG4X-SQLServer</w:t>
      </w:r>
      <w:r w:rsidRPr="00B55637">
        <w:rPr>
          <w:rFonts w:ascii="Arial" w:hAnsi="Arial"/>
          <w:sz w:val="18"/>
          <w:szCs w:val="20"/>
          <w:lang w:eastAsia="en-US"/>
        </w:rPr>
        <w:t>.</w:t>
      </w:r>
    </w:p>
    <w:tbl>
      <w:tblPr>
        <w:tblStyle w:val="TableGrid"/>
        <w:tblW w:w="0" w:type="auto"/>
        <w:tblLook w:val="04A0" w:firstRow="1" w:lastRow="0" w:firstColumn="1" w:lastColumn="0" w:noHBand="0" w:noVBand="1"/>
      </w:tblPr>
      <w:tblGrid>
        <w:gridCol w:w="5326"/>
      </w:tblGrid>
      <w:tr w:rsidR="00477FAE" w14:paraId="5B55677F" w14:textId="77777777" w:rsidTr="00705CF1">
        <w:tc>
          <w:tcPr>
            <w:tcW w:w="0" w:type="auto"/>
            <w:shd w:val="clear" w:color="auto" w:fill="002060"/>
          </w:tcPr>
          <w:p w14:paraId="5B55677D" w14:textId="77777777" w:rsidR="00477FAE" w:rsidRPr="001131B5" w:rsidRDefault="00477FAE" w:rsidP="00705CF1">
            <w:pPr>
              <w:shd w:val="clear" w:color="auto" w:fill="012456"/>
              <w:autoSpaceDE w:val="0"/>
              <w:autoSpaceDN w:val="0"/>
              <w:adjustRightInd w:val="0"/>
              <w:spacing w:before="120"/>
              <w:rPr>
                <w:rFonts w:ascii="Lucida Console" w:hAnsi="Lucida Console" w:cs="Lucida Console"/>
                <w:color w:val="F5F5F5"/>
                <w:sz w:val="16"/>
                <w:szCs w:val="16"/>
                <w:lang w:eastAsia="en-GB"/>
              </w:rPr>
            </w:pPr>
            <w:r w:rsidRPr="001131B5">
              <w:rPr>
                <w:rFonts w:ascii="Lucida Console" w:hAnsi="Lucida Console" w:cs="Lucida Console"/>
                <w:color w:val="E0FFFF"/>
                <w:sz w:val="16"/>
                <w:szCs w:val="16"/>
                <w:lang w:eastAsia="en-GB"/>
              </w:rPr>
              <w:t>Import-Module</w:t>
            </w:r>
            <w:r w:rsidRPr="001131B5">
              <w:rPr>
                <w:rFonts w:ascii="Lucida Console" w:hAnsi="Lucida Console" w:cs="Lucida Console"/>
                <w:sz w:val="16"/>
                <w:szCs w:val="16"/>
                <w:lang w:eastAsia="en-GB"/>
              </w:rPr>
              <w:t xml:space="preserve"> </w:t>
            </w:r>
            <w:r w:rsidR="00280F42" w:rsidRPr="001131B5">
              <w:rPr>
                <w:rFonts w:ascii="Lucida Console" w:hAnsi="Lucida Console" w:cs="Lucida Console"/>
                <w:color w:val="EE82EE"/>
                <w:sz w:val="16"/>
                <w:szCs w:val="16"/>
                <w:lang w:eastAsia="en-GB"/>
              </w:rPr>
              <w:t>ActiveDirectory</w:t>
            </w:r>
          </w:p>
          <w:p w14:paraId="5B55677E" w14:textId="77777777" w:rsidR="00477FAE" w:rsidRPr="00764224" w:rsidRDefault="00477FAE" w:rsidP="00764224">
            <w:pPr>
              <w:shd w:val="clear" w:color="auto" w:fill="012456"/>
              <w:autoSpaceDE w:val="0"/>
              <w:autoSpaceDN w:val="0"/>
              <w:adjustRightInd w:val="0"/>
              <w:spacing w:before="0"/>
              <w:rPr>
                <w:rFonts w:ascii="Lucida Console" w:hAnsi="Lucida Console" w:cs="Lucida Console"/>
                <w:szCs w:val="18"/>
                <w:lang w:eastAsia="en-GB"/>
              </w:rPr>
            </w:pPr>
            <w:r w:rsidRPr="001131B5">
              <w:rPr>
                <w:rFonts w:ascii="Lucida Console" w:hAnsi="Lucida Console" w:cs="Lucida Console"/>
                <w:color w:val="E0FFFF"/>
                <w:sz w:val="16"/>
                <w:szCs w:val="16"/>
                <w:lang w:eastAsia="en-GB"/>
              </w:rPr>
              <w:t>Get-</w:t>
            </w:r>
            <w:r w:rsidR="00764224" w:rsidRPr="001131B5">
              <w:rPr>
                <w:rFonts w:ascii="Lucida Console" w:hAnsi="Lucida Console" w:cs="Lucida Console"/>
                <w:color w:val="E0FFFF"/>
                <w:sz w:val="16"/>
                <w:szCs w:val="16"/>
                <w:lang w:eastAsia="en-GB"/>
              </w:rPr>
              <w:t xml:space="preserve">ADUser </w:t>
            </w:r>
            <w:r w:rsidR="00764224" w:rsidRPr="001131B5">
              <w:rPr>
                <w:rFonts w:ascii="Lucida Console" w:hAnsi="Lucida Console" w:cs="Lucida Console"/>
                <w:color w:val="FFE4B5"/>
                <w:sz w:val="16"/>
                <w:szCs w:val="16"/>
                <w:lang w:eastAsia="en-GB"/>
              </w:rPr>
              <w:t>-Filter</w:t>
            </w:r>
            <w:r w:rsidR="00764224" w:rsidRPr="001131B5">
              <w:rPr>
                <w:rFonts w:ascii="Lucida Console" w:hAnsi="Lucida Console" w:cs="Lucida Console"/>
                <w:sz w:val="16"/>
                <w:szCs w:val="16"/>
                <w:lang w:eastAsia="en-GB"/>
              </w:rPr>
              <w:t xml:space="preserve"> </w:t>
            </w:r>
            <w:r w:rsidR="00764224" w:rsidRPr="001131B5">
              <w:rPr>
                <w:rFonts w:ascii="Lucida Console" w:hAnsi="Lucida Console" w:cs="Lucida Console"/>
                <w:color w:val="DB7093"/>
                <w:sz w:val="16"/>
                <w:szCs w:val="16"/>
                <w:lang w:eastAsia="en-GB"/>
              </w:rPr>
              <w:t>'Name -eq "SA-DBAG4X-SQLServer"'</w:t>
            </w:r>
            <w:r w:rsidR="00764224" w:rsidRPr="001131B5">
              <w:rPr>
                <w:rFonts w:ascii="Lucida Console" w:hAnsi="Lucida Console" w:cs="Lucida Console"/>
                <w:sz w:val="16"/>
                <w:szCs w:val="16"/>
                <w:lang w:eastAsia="en-GB"/>
              </w:rPr>
              <w:t xml:space="preserve"> </w:t>
            </w:r>
            <w:r w:rsidR="00764224" w:rsidRPr="001131B5">
              <w:rPr>
                <w:rFonts w:ascii="Lucida Console" w:hAnsi="Lucida Console" w:cs="Lucida Console"/>
                <w:color w:val="D3D3D3"/>
                <w:sz w:val="16"/>
                <w:szCs w:val="16"/>
                <w:lang w:eastAsia="en-GB"/>
              </w:rPr>
              <w:t>|</w:t>
            </w:r>
            <w:r w:rsidR="00764224" w:rsidRPr="001131B5">
              <w:rPr>
                <w:rFonts w:ascii="Lucida Console" w:hAnsi="Lucida Console" w:cs="Lucida Console"/>
                <w:sz w:val="16"/>
                <w:szCs w:val="16"/>
                <w:lang w:eastAsia="en-GB"/>
              </w:rPr>
              <w:br/>
            </w:r>
            <w:r w:rsidR="00764224" w:rsidRPr="001131B5">
              <w:rPr>
                <w:rFonts w:ascii="Lucida Console" w:hAnsi="Lucida Console" w:cs="Lucida Console"/>
                <w:color w:val="E0FFFF"/>
                <w:sz w:val="16"/>
                <w:szCs w:val="16"/>
                <w:lang w:eastAsia="en-GB"/>
              </w:rPr>
              <w:t>Set-ADAccountControl</w:t>
            </w:r>
            <w:r w:rsidR="00764224" w:rsidRPr="001131B5">
              <w:rPr>
                <w:rFonts w:ascii="Lucida Console" w:hAnsi="Lucida Console" w:cs="Lucida Console"/>
                <w:sz w:val="16"/>
                <w:szCs w:val="16"/>
                <w:lang w:eastAsia="en-GB"/>
              </w:rPr>
              <w:t xml:space="preserve"> </w:t>
            </w:r>
            <w:r w:rsidR="00764224" w:rsidRPr="001131B5">
              <w:rPr>
                <w:rFonts w:ascii="Lucida Console" w:hAnsi="Lucida Console" w:cs="Lucida Console"/>
                <w:color w:val="FFE4B5"/>
                <w:sz w:val="16"/>
                <w:szCs w:val="16"/>
                <w:lang w:eastAsia="en-GB"/>
              </w:rPr>
              <w:t>-TrustedForDelegation</w:t>
            </w:r>
            <w:r w:rsidR="00764224" w:rsidRPr="001131B5">
              <w:rPr>
                <w:rFonts w:ascii="Lucida Console" w:hAnsi="Lucida Console" w:cs="Lucida Console"/>
                <w:sz w:val="16"/>
                <w:szCs w:val="16"/>
                <w:lang w:eastAsia="en-GB"/>
              </w:rPr>
              <w:t xml:space="preserve"> </w:t>
            </w:r>
            <w:r w:rsidR="00764224" w:rsidRPr="001131B5">
              <w:rPr>
                <w:rFonts w:ascii="Lucida Console" w:hAnsi="Lucida Console" w:cs="Lucida Console"/>
                <w:color w:val="FF4500"/>
                <w:sz w:val="16"/>
                <w:szCs w:val="16"/>
                <w:lang w:eastAsia="en-GB"/>
              </w:rPr>
              <w:t>$true</w:t>
            </w:r>
          </w:p>
        </w:tc>
      </w:tr>
    </w:tbl>
    <w:p w14:paraId="5B556780" w14:textId="77777777" w:rsidR="005837BA" w:rsidRPr="006113C9" w:rsidRDefault="00E2572C" w:rsidP="005837BA">
      <w:r>
        <w:br/>
      </w:r>
      <w:r w:rsidR="005837BA">
        <w:rPr>
          <w:rFonts w:cs="Arial"/>
          <w:color w:val="000000"/>
          <w:szCs w:val="18"/>
        </w:rPr>
        <w:t>The following service accounts have been provisioned for the SQL AAG:</w:t>
      </w:r>
    </w:p>
    <w:tbl>
      <w:tblPr>
        <w:tblW w:w="5000" w:type="pct"/>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4503"/>
        <w:gridCol w:w="4504"/>
      </w:tblGrid>
      <w:tr w:rsidR="005837BA" w:rsidRPr="00461F78" w14:paraId="5B556783" w14:textId="77777777" w:rsidTr="00BB0ADC">
        <w:trPr>
          <w:trHeight w:val="113"/>
        </w:trPr>
        <w:tc>
          <w:tcPr>
            <w:tcW w:w="2500" w:type="pct"/>
            <w:tcBorders>
              <w:top w:val="single" w:sz="8" w:space="0" w:color="A3A3A3"/>
              <w:left w:val="single" w:sz="8" w:space="0" w:color="A3A3A3"/>
              <w:bottom w:val="single" w:sz="8" w:space="0" w:color="A3A3A3"/>
              <w:right w:val="single" w:sz="8" w:space="0" w:color="A3A3A3"/>
            </w:tcBorders>
            <w:shd w:val="clear" w:color="auto" w:fill="548DD4" w:themeFill="text2" w:themeFillTint="99"/>
            <w:tcMar>
              <w:top w:w="80" w:type="dxa"/>
              <w:left w:w="80" w:type="dxa"/>
              <w:bottom w:w="80" w:type="dxa"/>
              <w:right w:w="80" w:type="dxa"/>
            </w:tcMar>
            <w:hideMark/>
          </w:tcPr>
          <w:p w14:paraId="5B556781" w14:textId="77777777" w:rsidR="005837BA" w:rsidRPr="00461F78" w:rsidRDefault="005837BA" w:rsidP="00705CF1">
            <w:pPr>
              <w:pStyle w:val="NormalWeb"/>
              <w:spacing w:before="0" w:beforeAutospacing="0" w:after="0" w:afterAutospacing="0"/>
              <w:ind w:left="57"/>
              <w:jc w:val="both"/>
              <w:rPr>
                <w:rFonts w:ascii="Arial" w:hAnsi="Arial" w:cs="Arial"/>
                <w:b/>
                <w:bCs/>
                <w:color w:val="FFFFFF"/>
                <w:sz w:val="16"/>
                <w:szCs w:val="16"/>
              </w:rPr>
            </w:pPr>
            <w:r>
              <w:rPr>
                <w:rFonts w:ascii="Arial" w:hAnsi="Arial" w:cs="Arial"/>
                <w:b/>
                <w:bCs/>
                <w:color w:val="FFFFFF"/>
                <w:sz w:val="16"/>
                <w:szCs w:val="16"/>
              </w:rPr>
              <w:t>Account</w:t>
            </w:r>
          </w:p>
        </w:tc>
        <w:tc>
          <w:tcPr>
            <w:tcW w:w="2500" w:type="pct"/>
            <w:tcBorders>
              <w:top w:val="single" w:sz="8" w:space="0" w:color="A3A3A3"/>
              <w:left w:val="single" w:sz="8" w:space="0" w:color="A3A3A3"/>
              <w:bottom w:val="single" w:sz="8" w:space="0" w:color="A3A3A3"/>
              <w:right w:val="single" w:sz="8" w:space="0" w:color="A3A3A3"/>
            </w:tcBorders>
            <w:shd w:val="clear" w:color="auto" w:fill="548DD4" w:themeFill="text2" w:themeFillTint="99"/>
            <w:tcMar>
              <w:top w:w="80" w:type="dxa"/>
              <w:left w:w="80" w:type="dxa"/>
              <w:bottom w:w="80" w:type="dxa"/>
              <w:right w:w="80" w:type="dxa"/>
            </w:tcMar>
            <w:hideMark/>
          </w:tcPr>
          <w:p w14:paraId="5B556782" w14:textId="77777777" w:rsidR="005837BA" w:rsidRPr="00461F78" w:rsidRDefault="005837BA" w:rsidP="00705CF1">
            <w:pPr>
              <w:pStyle w:val="NormalWeb"/>
              <w:spacing w:before="0" w:beforeAutospacing="0" w:after="0" w:afterAutospacing="0"/>
              <w:ind w:left="57"/>
              <w:jc w:val="both"/>
              <w:rPr>
                <w:rFonts w:ascii="Arial" w:hAnsi="Arial" w:cs="Arial"/>
                <w:b/>
                <w:bCs/>
                <w:color w:val="FFFFFF"/>
                <w:sz w:val="16"/>
                <w:szCs w:val="16"/>
              </w:rPr>
            </w:pPr>
            <w:r>
              <w:rPr>
                <w:rFonts w:ascii="Arial" w:hAnsi="Arial" w:cs="Arial"/>
                <w:b/>
                <w:bCs/>
                <w:color w:val="FFFFFF"/>
                <w:sz w:val="16"/>
                <w:szCs w:val="16"/>
              </w:rPr>
              <w:t>Function</w:t>
            </w:r>
          </w:p>
        </w:tc>
      </w:tr>
      <w:tr w:rsidR="005837BA" w:rsidRPr="00DB417A" w14:paraId="5B556786" w14:textId="77777777" w:rsidTr="00BB0ADC">
        <w:trPr>
          <w:trHeight w:val="113"/>
        </w:trPr>
        <w:tc>
          <w:tcPr>
            <w:tcW w:w="2500"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784" w14:textId="77777777" w:rsidR="005837BA" w:rsidRPr="00DB417A" w:rsidRDefault="00BB0ADC" w:rsidP="00705CF1">
            <w:pPr>
              <w:pStyle w:val="NormalWeb"/>
              <w:spacing w:before="0" w:beforeAutospacing="0" w:after="0" w:afterAutospacing="0"/>
              <w:ind w:left="57"/>
              <w:jc w:val="both"/>
              <w:rPr>
                <w:rFonts w:ascii="Arial" w:hAnsi="Arial" w:cs="Arial"/>
                <w:sz w:val="16"/>
                <w:szCs w:val="16"/>
              </w:rPr>
            </w:pPr>
            <w:r w:rsidRPr="00BB0ADC">
              <w:rPr>
                <w:rFonts w:ascii="Arial" w:hAnsi="Arial" w:cs="Arial"/>
                <w:sz w:val="16"/>
                <w:szCs w:val="16"/>
              </w:rPr>
              <w:t>SA-DBAG4X-SQLServer</w:t>
            </w:r>
          </w:p>
        </w:tc>
        <w:tc>
          <w:tcPr>
            <w:tcW w:w="2500" w:type="pct"/>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B556785" w14:textId="77777777" w:rsidR="005837BA" w:rsidRPr="00DB417A" w:rsidRDefault="00BB0ADC" w:rsidP="00705CF1">
            <w:pPr>
              <w:pStyle w:val="NormalWeb"/>
              <w:spacing w:before="0" w:beforeAutospacing="0" w:after="0" w:afterAutospacing="0"/>
              <w:ind w:left="57"/>
              <w:jc w:val="both"/>
              <w:rPr>
                <w:rFonts w:ascii="Arial" w:hAnsi="Arial" w:cs="Arial"/>
                <w:sz w:val="16"/>
                <w:szCs w:val="16"/>
              </w:rPr>
            </w:pPr>
            <w:r>
              <w:rPr>
                <w:rFonts w:ascii="Arial" w:hAnsi="Arial" w:cs="Arial"/>
                <w:sz w:val="16"/>
                <w:szCs w:val="16"/>
              </w:rPr>
              <w:t>SQL DB Engine</w:t>
            </w:r>
          </w:p>
        </w:tc>
      </w:tr>
      <w:tr w:rsidR="005837BA" w:rsidRPr="00DB417A" w14:paraId="5B556789" w14:textId="77777777" w:rsidTr="00BB0ADC">
        <w:trPr>
          <w:trHeight w:val="113"/>
        </w:trPr>
        <w:tc>
          <w:tcPr>
            <w:tcW w:w="2500"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hideMark/>
          </w:tcPr>
          <w:p w14:paraId="5B556787" w14:textId="77777777" w:rsidR="005837BA" w:rsidRPr="00DB417A" w:rsidRDefault="00BB0ADC" w:rsidP="00BB0ADC">
            <w:pPr>
              <w:pStyle w:val="NormalWeb"/>
              <w:spacing w:before="0" w:beforeAutospacing="0" w:after="0" w:afterAutospacing="0"/>
              <w:ind w:left="57"/>
              <w:jc w:val="both"/>
              <w:rPr>
                <w:rFonts w:ascii="Arial" w:hAnsi="Arial" w:cs="Arial"/>
                <w:sz w:val="16"/>
                <w:szCs w:val="16"/>
              </w:rPr>
            </w:pPr>
            <w:r>
              <w:rPr>
                <w:rFonts w:ascii="Arial" w:hAnsi="Arial" w:cs="Arial"/>
                <w:sz w:val="16"/>
                <w:szCs w:val="16"/>
              </w:rPr>
              <w:t>SA-DBAG4X-SQLAgent</w:t>
            </w:r>
          </w:p>
        </w:tc>
        <w:tc>
          <w:tcPr>
            <w:tcW w:w="2500"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hideMark/>
          </w:tcPr>
          <w:p w14:paraId="5B556788" w14:textId="77777777" w:rsidR="005837BA" w:rsidRPr="00DB417A" w:rsidRDefault="00BB0ADC" w:rsidP="00705CF1">
            <w:pPr>
              <w:pStyle w:val="NormalWeb"/>
              <w:spacing w:before="0" w:beforeAutospacing="0" w:after="0" w:afterAutospacing="0"/>
              <w:ind w:left="57"/>
              <w:jc w:val="both"/>
              <w:rPr>
                <w:rFonts w:ascii="Arial" w:hAnsi="Arial" w:cs="Arial"/>
                <w:sz w:val="16"/>
                <w:szCs w:val="16"/>
              </w:rPr>
            </w:pPr>
            <w:r>
              <w:rPr>
                <w:rFonts w:ascii="Arial" w:hAnsi="Arial" w:cs="Arial"/>
                <w:sz w:val="16"/>
                <w:szCs w:val="16"/>
              </w:rPr>
              <w:t>SQL Agent Service</w:t>
            </w:r>
          </w:p>
        </w:tc>
      </w:tr>
    </w:tbl>
    <w:p w14:paraId="5B55678A" w14:textId="77777777" w:rsidR="00447396" w:rsidRDefault="00447396">
      <w:pPr>
        <w:pStyle w:val="Heading3"/>
      </w:pPr>
      <w:bookmarkStart w:id="34" w:name="_Toc452464949"/>
      <w:r>
        <w:t>Memory Settings</w:t>
      </w:r>
      <w:bookmarkEnd w:id="34"/>
    </w:p>
    <w:p w14:paraId="5B55678B" w14:textId="77777777" w:rsidR="00FC1AB4" w:rsidRDefault="00B623EA" w:rsidP="00563D0C">
      <w:pPr>
        <w:spacing w:line="276" w:lineRule="auto"/>
        <w:contextualSpacing/>
        <w:rPr>
          <w:lang w:val="en-US"/>
        </w:rPr>
      </w:pPr>
      <w:r>
        <w:rPr>
          <w:lang w:val="en-US"/>
        </w:rPr>
        <w:t xml:space="preserve">To improve performance, SQL Server caches data in memory, </w:t>
      </w:r>
      <w:r w:rsidR="00FC1AB4">
        <w:rPr>
          <w:lang w:val="en-US"/>
        </w:rPr>
        <w:t xml:space="preserve">to ensure this performance is uniform across each node of the AAG the following </w:t>
      </w:r>
      <w:r w:rsidR="00374F61">
        <w:rPr>
          <w:lang w:val="en-US"/>
        </w:rPr>
        <w:t xml:space="preserve">min and max memory </w:t>
      </w:r>
      <w:r w:rsidR="00FC1AB4">
        <w:rPr>
          <w:lang w:val="en-US"/>
        </w:rPr>
        <w:t>settings have been defined:</w:t>
      </w:r>
    </w:p>
    <w:tbl>
      <w:tblPr>
        <w:tblW w:w="5000" w:type="pct"/>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4503"/>
        <w:gridCol w:w="4504"/>
      </w:tblGrid>
      <w:tr w:rsidR="00FC1AB4" w:rsidRPr="00461F78" w14:paraId="5B55678E" w14:textId="77777777" w:rsidTr="00374F61">
        <w:trPr>
          <w:trHeight w:val="113"/>
        </w:trPr>
        <w:tc>
          <w:tcPr>
            <w:tcW w:w="2500" w:type="pct"/>
            <w:tcBorders>
              <w:top w:val="single" w:sz="8" w:space="0" w:color="A3A3A3"/>
              <w:left w:val="single" w:sz="8" w:space="0" w:color="A3A3A3"/>
              <w:bottom w:val="single" w:sz="8" w:space="0" w:color="A3A3A3"/>
              <w:right w:val="single" w:sz="8" w:space="0" w:color="A3A3A3"/>
            </w:tcBorders>
            <w:shd w:val="clear" w:color="auto" w:fill="548DD4" w:themeFill="text2" w:themeFillTint="99"/>
            <w:tcMar>
              <w:top w:w="80" w:type="dxa"/>
              <w:left w:w="80" w:type="dxa"/>
              <w:bottom w:w="80" w:type="dxa"/>
              <w:right w:w="80" w:type="dxa"/>
            </w:tcMar>
            <w:hideMark/>
          </w:tcPr>
          <w:p w14:paraId="5B55678C" w14:textId="77777777" w:rsidR="00FC1AB4" w:rsidRPr="00461F78" w:rsidRDefault="00FC1AB4" w:rsidP="00705CF1">
            <w:pPr>
              <w:pStyle w:val="NormalWeb"/>
              <w:spacing w:before="0" w:beforeAutospacing="0" w:after="0" w:afterAutospacing="0"/>
              <w:ind w:left="57"/>
              <w:jc w:val="both"/>
              <w:rPr>
                <w:rFonts w:ascii="Arial" w:hAnsi="Arial" w:cs="Arial"/>
                <w:b/>
                <w:bCs/>
                <w:color w:val="FFFFFF"/>
                <w:sz w:val="16"/>
                <w:szCs w:val="16"/>
              </w:rPr>
            </w:pPr>
            <w:r>
              <w:rPr>
                <w:rFonts w:ascii="Arial" w:hAnsi="Arial" w:cs="Arial"/>
                <w:b/>
                <w:bCs/>
                <w:color w:val="FFFFFF"/>
                <w:sz w:val="16"/>
                <w:szCs w:val="16"/>
              </w:rPr>
              <w:t>Setting</w:t>
            </w:r>
          </w:p>
        </w:tc>
        <w:tc>
          <w:tcPr>
            <w:tcW w:w="2500" w:type="pct"/>
            <w:tcBorders>
              <w:top w:val="single" w:sz="8" w:space="0" w:color="A3A3A3"/>
              <w:left w:val="single" w:sz="8" w:space="0" w:color="A3A3A3"/>
              <w:bottom w:val="single" w:sz="8" w:space="0" w:color="A3A3A3"/>
              <w:right w:val="single" w:sz="8" w:space="0" w:color="A3A3A3"/>
            </w:tcBorders>
            <w:shd w:val="clear" w:color="auto" w:fill="548DD4" w:themeFill="text2" w:themeFillTint="99"/>
            <w:tcMar>
              <w:top w:w="80" w:type="dxa"/>
              <w:left w:w="80" w:type="dxa"/>
              <w:bottom w:w="80" w:type="dxa"/>
              <w:right w:w="80" w:type="dxa"/>
            </w:tcMar>
            <w:hideMark/>
          </w:tcPr>
          <w:p w14:paraId="5B55678D" w14:textId="77777777" w:rsidR="00FC1AB4" w:rsidRPr="00461F78" w:rsidRDefault="00FC1AB4" w:rsidP="00705CF1">
            <w:pPr>
              <w:pStyle w:val="NormalWeb"/>
              <w:spacing w:before="0" w:beforeAutospacing="0" w:after="0" w:afterAutospacing="0"/>
              <w:ind w:left="57"/>
              <w:jc w:val="both"/>
              <w:rPr>
                <w:rFonts w:ascii="Arial" w:hAnsi="Arial" w:cs="Arial"/>
                <w:b/>
                <w:bCs/>
                <w:color w:val="FFFFFF"/>
                <w:sz w:val="16"/>
                <w:szCs w:val="16"/>
              </w:rPr>
            </w:pPr>
            <w:r>
              <w:rPr>
                <w:rFonts w:ascii="Arial" w:hAnsi="Arial" w:cs="Arial"/>
                <w:b/>
                <w:bCs/>
                <w:color w:val="FFFFFF"/>
                <w:sz w:val="16"/>
                <w:szCs w:val="16"/>
              </w:rPr>
              <w:t>Value</w:t>
            </w:r>
          </w:p>
        </w:tc>
      </w:tr>
      <w:tr w:rsidR="00FC1AB4" w:rsidRPr="00DB417A" w14:paraId="5B556791" w14:textId="77777777" w:rsidTr="00374F61">
        <w:trPr>
          <w:trHeight w:val="113"/>
        </w:trPr>
        <w:tc>
          <w:tcPr>
            <w:tcW w:w="2500"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78F" w14:textId="77777777" w:rsidR="00FC1AB4" w:rsidRPr="00DB417A" w:rsidRDefault="00FC1AB4" w:rsidP="00705CF1">
            <w:pPr>
              <w:pStyle w:val="NormalWeb"/>
              <w:spacing w:before="0" w:beforeAutospacing="0" w:after="0" w:afterAutospacing="0"/>
              <w:ind w:left="57"/>
              <w:jc w:val="both"/>
              <w:rPr>
                <w:rFonts w:ascii="Arial" w:hAnsi="Arial" w:cs="Arial"/>
                <w:sz w:val="16"/>
                <w:szCs w:val="16"/>
              </w:rPr>
            </w:pPr>
            <w:r>
              <w:rPr>
                <w:rFonts w:ascii="Arial" w:hAnsi="Arial" w:cs="Arial"/>
                <w:sz w:val="16"/>
                <w:szCs w:val="16"/>
              </w:rPr>
              <w:t>Minimum server memory</w:t>
            </w:r>
          </w:p>
        </w:tc>
        <w:tc>
          <w:tcPr>
            <w:tcW w:w="2500" w:type="pct"/>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B556790" w14:textId="77777777" w:rsidR="00FC1AB4" w:rsidRPr="00DB417A" w:rsidRDefault="00FC1AB4" w:rsidP="00705CF1">
            <w:pPr>
              <w:pStyle w:val="NormalWeb"/>
              <w:spacing w:before="0" w:beforeAutospacing="0" w:after="0" w:afterAutospacing="0"/>
              <w:ind w:left="57"/>
              <w:jc w:val="both"/>
              <w:rPr>
                <w:rFonts w:ascii="Arial" w:hAnsi="Arial" w:cs="Arial"/>
                <w:sz w:val="16"/>
                <w:szCs w:val="16"/>
              </w:rPr>
            </w:pPr>
            <w:r>
              <w:rPr>
                <w:rFonts w:ascii="Arial" w:hAnsi="Arial" w:cs="Arial"/>
                <w:sz w:val="16"/>
                <w:szCs w:val="16"/>
              </w:rPr>
              <w:t>0</w:t>
            </w:r>
          </w:p>
        </w:tc>
      </w:tr>
      <w:tr w:rsidR="00FC1AB4" w:rsidRPr="00DB417A" w14:paraId="5B556794" w14:textId="77777777" w:rsidTr="00374F61">
        <w:trPr>
          <w:trHeight w:val="113"/>
        </w:trPr>
        <w:tc>
          <w:tcPr>
            <w:tcW w:w="2500"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hideMark/>
          </w:tcPr>
          <w:p w14:paraId="5B556792" w14:textId="77777777" w:rsidR="00FC1AB4" w:rsidRPr="00DB417A" w:rsidRDefault="00FC1AB4" w:rsidP="00705CF1">
            <w:pPr>
              <w:pStyle w:val="NormalWeb"/>
              <w:spacing w:before="0" w:beforeAutospacing="0" w:after="0" w:afterAutospacing="0"/>
              <w:ind w:left="57"/>
              <w:jc w:val="both"/>
              <w:rPr>
                <w:rFonts w:ascii="Arial" w:hAnsi="Arial" w:cs="Arial"/>
                <w:sz w:val="16"/>
                <w:szCs w:val="16"/>
              </w:rPr>
            </w:pPr>
            <w:r>
              <w:rPr>
                <w:rFonts w:ascii="Arial" w:hAnsi="Arial" w:cs="Arial"/>
                <w:sz w:val="16"/>
                <w:szCs w:val="16"/>
              </w:rPr>
              <w:t>Maximum server memory</w:t>
            </w:r>
          </w:p>
        </w:tc>
        <w:tc>
          <w:tcPr>
            <w:tcW w:w="2500"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hideMark/>
          </w:tcPr>
          <w:p w14:paraId="5B556793" w14:textId="77777777" w:rsidR="00FC1AB4" w:rsidRPr="00DB417A" w:rsidRDefault="00FC1AB4" w:rsidP="00705CF1">
            <w:pPr>
              <w:pStyle w:val="NormalWeb"/>
              <w:spacing w:before="0" w:beforeAutospacing="0" w:after="0" w:afterAutospacing="0"/>
              <w:ind w:left="57"/>
              <w:jc w:val="both"/>
              <w:rPr>
                <w:rFonts w:ascii="Arial" w:hAnsi="Arial" w:cs="Arial"/>
                <w:sz w:val="16"/>
                <w:szCs w:val="16"/>
              </w:rPr>
            </w:pPr>
            <w:r>
              <w:rPr>
                <w:rFonts w:ascii="Arial" w:hAnsi="Arial" w:cs="Arial"/>
                <w:sz w:val="16"/>
                <w:szCs w:val="16"/>
              </w:rPr>
              <w:t>13500 MB</w:t>
            </w:r>
          </w:p>
        </w:tc>
      </w:tr>
    </w:tbl>
    <w:p w14:paraId="5B556795" w14:textId="77777777" w:rsidR="002C0FF1" w:rsidRDefault="00B623EA" w:rsidP="002C0FF1">
      <w:pPr>
        <w:jc w:val="right"/>
      </w:pPr>
      <w:r>
        <w:t xml:space="preserve"> </w:t>
      </w:r>
      <w:r w:rsidR="002C0FF1" w:rsidRPr="00BA628B">
        <w:rPr>
          <w:i/>
          <w:sz w:val="16"/>
          <w:szCs w:val="16"/>
        </w:rPr>
        <w:t xml:space="preserve">Review Appendix for script to configure </w:t>
      </w:r>
      <w:r w:rsidR="002C0FF1">
        <w:rPr>
          <w:i/>
          <w:sz w:val="16"/>
          <w:szCs w:val="16"/>
        </w:rPr>
        <w:t>minimum and maximum memory settings</w:t>
      </w:r>
      <w:r w:rsidR="002C0FF1" w:rsidRPr="00BA628B">
        <w:rPr>
          <w:i/>
          <w:sz w:val="16"/>
          <w:szCs w:val="16"/>
        </w:rPr>
        <w:t>.</w:t>
      </w:r>
    </w:p>
    <w:p w14:paraId="5B556796" w14:textId="77777777" w:rsidR="00447396" w:rsidRDefault="00447396" w:rsidP="001D31A2">
      <w:pPr>
        <w:pStyle w:val="Heading3"/>
      </w:pPr>
      <w:bookmarkStart w:id="35" w:name="_Toc452464950"/>
      <w:r>
        <w:t>Database Mail</w:t>
      </w:r>
      <w:bookmarkEnd w:id="35"/>
    </w:p>
    <w:p w14:paraId="5B556797" w14:textId="77777777" w:rsidR="004E4223" w:rsidRPr="001D31A2" w:rsidRDefault="004E4223" w:rsidP="004E4223">
      <w:pPr>
        <w:rPr>
          <w:szCs w:val="18"/>
          <w:lang w:val="en-US"/>
        </w:rPr>
      </w:pPr>
      <w:r>
        <w:rPr>
          <w:lang w:val="en"/>
        </w:rPr>
        <w:t xml:space="preserve">Database Mail is an enterprise solution for sending e-mail messages from the SQL Server Database Engine, database mail is configured to use </w:t>
      </w:r>
      <w:hyperlink r:id="rId26" w:history="1">
        <w:r w:rsidR="001D31A2" w:rsidRPr="00CF1D84">
          <w:rPr>
            <w:rStyle w:val="Hyperlink"/>
            <w:lang w:val="en"/>
          </w:rPr>
          <w:t>dbaalerts@norfolk.pnn.police.uk</w:t>
        </w:r>
      </w:hyperlink>
      <w:r w:rsidR="001D31A2">
        <w:rPr>
          <w:lang w:val="en"/>
        </w:rPr>
        <w:t xml:space="preserve"> for the function of sending alert</w:t>
      </w:r>
      <w:r>
        <w:rPr>
          <w:lang w:val="en"/>
        </w:rPr>
        <w:t xml:space="preserve"> </w:t>
      </w:r>
      <w:r w:rsidR="001D31A2">
        <w:rPr>
          <w:lang w:val="en"/>
        </w:rPr>
        <w:t xml:space="preserve">on the status of the SQL </w:t>
      </w:r>
      <w:r w:rsidR="001D31A2" w:rsidRPr="001D31A2">
        <w:rPr>
          <w:szCs w:val="18"/>
          <w:lang w:val="en"/>
        </w:rPr>
        <w:t xml:space="preserve">service.  </w:t>
      </w:r>
      <w:r w:rsidR="001D31A2" w:rsidRPr="001D31A2">
        <w:rPr>
          <w:i/>
          <w:szCs w:val="18"/>
        </w:rPr>
        <w:t>Review Appendix for script to configure and test dbmail.</w:t>
      </w:r>
    </w:p>
    <w:p w14:paraId="5B556798" w14:textId="77777777" w:rsidR="00E265CE" w:rsidRDefault="00E265CE">
      <w:pPr>
        <w:pStyle w:val="Heading3"/>
      </w:pPr>
      <w:bookmarkStart w:id="36" w:name="_Toc452464951"/>
      <w:r>
        <w:t>Temp</w:t>
      </w:r>
      <w:r w:rsidR="005F71F0">
        <w:t>orary database configuration (temp</w:t>
      </w:r>
      <w:r>
        <w:t>db</w:t>
      </w:r>
      <w:r w:rsidR="005F71F0">
        <w:t>)</w:t>
      </w:r>
      <w:bookmarkEnd w:id="36"/>
    </w:p>
    <w:p w14:paraId="5B556799" w14:textId="77777777" w:rsidR="00574A79" w:rsidRDefault="002051AA" w:rsidP="00574A79">
      <w:pPr>
        <w:pStyle w:val="NormalWeb"/>
        <w:spacing w:before="40" w:beforeAutospacing="0" w:after="120" w:afterAutospacing="0"/>
        <w:rPr>
          <w:rFonts w:ascii="Arial" w:hAnsi="Arial"/>
          <w:sz w:val="18"/>
          <w:szCs w:val="20"/>
          <w:lang w:val="en" w:eastAsia="en-US"/>
        </w:rPr>
      </w:pPr>
      <w:r w:rsidRPr="002051AA">
        <w:rPr>
          <w:rFonts w:ascii="Arial" w:hAnsi="Arial"/>
          <w:sz w:val="18"/>
          <w:szCs w:val="20"/>
          <w:lang w:val="en" w:eastAsia="en-US"/>
        </w:rPr>
        <w:t xml:space="preserve">The </w:t>
      </w:r>
      <w:r w:rsidRPr="002051AA">
        <w:rPr>
          <w:rFonts w:ascii="Arial" w:hAnsi="Arial"/>
          <w:b/>
          <w:bCs/>
          <w:sz w:val="18"/>
          <w:szCs w:val="20"/>
          <w:lang w:eastAsia="en-US"/>
        </w:rPr>
        <w:t>tempdb</w:t>
      </w:r>
      <w:r w:rsidRPr="002051AA">
        <w:rPr>
          <w:rFonts w:ascii="Arial" w:hAnsi="Arial"/>
          <w:sz w:val="18"/>
          <w:szCs w:val="20"/>
          <w:lang w:val="en" w:eastAsia="en-US"/>
        </w:rPr>
        <w:t xml:space="preserve"> system database is a global resource that is available to all users connected to the instance of SQL Server and is used to hold the following:</w:t>
      </w:r>
      <w:r w:rsidR="00223E06">
        <w:rPr>
          <w:rFonts w:ascii="Arial" w:hAnsi="Arial"/>
          <w:sz w:val="18"/>
          <w:szCs w:val="20"/>
          <w:lang w:val="en" w:eastAsia="en-US"/>
        </w:rPr>
        <w:t xml:space="preserve"> temporary user objects, i</w:t>
      </w:r>
      <w:r w:rsidRPr="002051AA">
        <w:rPr>
          <w:rFonts w:ascii="Arial" w:hAnsi="Arial"/>
          <w:sz w:val="18"/>
          <w:szCs w:val="20"/>
          <w:lang w:val="en" w:eastAsia="en-US"/>
        </w:rPr>
        <w:t>nternal objects</w:t>
      </w:r>
      <w:r w:rsidR="00223E06">
        <w:rPr>
          <w:rFonts w:ascii="Arial" w:hAnsi="Arial"/>
          <w:sz w:val="18"/>
          <w:szCs w:val="20"/>
          <w:lang w:val="en" w:eastAsia="en-US"/>
        </w:rPr>
        <w:t>,</w:t>
      </w:r>
      <w:r w:rsidRPr="002051AA">
        <w:rPr>
          <w:rFonts w:ascii="Arial" w:hAnsi="Arial"/>
          <w:sz w:val="18"/>
          <w:szCs w:val="20"/>
          <w:lang w:val="en" w:eastAsia="en-US"/>
        </w:rPr>
        <w:t xml:space="preserve"> </w:t>
      </w:r>
      <w:r w:rsidR="00223E06">
        <w:rPr>
          <w:rFonts w:ascii="Arial" w:hAnsi="Arial"/>
          <w:sz w:val="18"/>
          <w:szCs w:val="20"/>
          <w:lang w:val="en" w:eastAsia="en-US"/>
        </w:rPr>
        <w:t>and r</w:t>
      </w:r>
      <w:r w:rsidRPr="002051AA">
        <w:rPr>
          <w:rFonts w:ascii="Arial" w:hAnsi="Arial"/>
          <w:sz w:val="18"/>
          <w:szCs w:val="20"/>
          <w:lang w:val="en" w:eastAsia="en-US"/>
        </w:rPr>
        <w:t>ow versions.</w:t>
      </w:r>
      <w:r w:rsidR="00223E06">
        <w:rPr>
          <w:rFonts w:ascii="Arial" w:hAnsi="Arial"/>
          <w:sz w:val="18"/>
          <w:szCs w:val="20"/>
          <w:lang w:val="en" w:eastAsia="en-US"/>
        </w:rPr>
        <w:t xml:space="preserve"> Configuration of the tempdb is vital to smooth SQL Server performance</w:t>
      </w:r>
      <w:r w:rsidR="00574A79">
        <w:rPr>
          <w:rFonts w:ascii="Arial" w:hAnsi="Arial"/>
          <w:sz w:val="18"/>
          <w:szCs w:val="20"/>
          <w:lang w:val="en" w:eastAsia="en-US"/>
        </w:rPr>
        <w:t xml:space="preserve">, </w:t>
      </w:r>
      <w:r w:rsidR="00E774BF">
        <w:rPr>
          <w:rFonts w:ascii="Arial" w:hAnsi="Arial"/>
          <w:sz w:val="18"/>
          <w:szCs w:val="20"/>
          <w:lang w:val="en" w:eastAsia="en-US"/>
        </w:rPr>
        <w:t>the following specifications have been defined to establish a standard configuration:</w:t>
      </w:r>
    </w:p>
    <w:tbl>
      <w:tblPr>
        <w:tblW w:w="5000" w:type="pct"/>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4503"/>
        <w:gridCol w:w="4504"/>
      </w:tblGrid>
      <w:tr w:rsidR="00E774BF" w:rsidRPr="00461F78" w14:paraId="5B55679C" w14:textId="77777777" w:rsidTr="00C47585">
        <w:trPr>
          <w:trHeight w:val="113"/>
        </w:trPr>
        <w:tc>
          <w:tcPr>
            <w:tcW w:w="2500" w:type="pct"/>
            <w:tcBorders>
              <w:top w:val="single" w:sz="8" w:space="0" w:color="A3A3A3"/>
              <w:left w:val="single" w:sz="8" w:space="0" w:color="A3A3A3"/>
              <w:bottom w:val="single" w:sz="8" w:space="0" w:color="A3A3A3"/>
              <w:right w:val="single" w:sz="8" w:space="0" w:color="A3A3A3"/>
            </w:tcBorders>
            <w:shd w:val="clear" w:color="auto" w:fill="548DD4" w:themeFill="text2" w:themeFillTint="99"/>
            <w:tcMar>
              <w:top w:w="80" w:type="dxa"/>
              <w:left w:w="80" w:type="dxa"/>
              <w:bottom w:w="80" w:type="dxa"/>
              <w:right w:w="80" w:type="dxa"/>
            </w:tcMar>
            <w:hideMark/>
          </w:tcPr>
          <w:p w14:paraId="5B55679A" w14:textId="77777777" w:rsidR="00E774BF" w:rsidRPr="00461F78" w:rsidRDefault="00E774BF" w:rsidP="00C47585">
            <w:pPr>
              <w:pStyle w:val="NormalWeb"/>
              <w:spacing w:before="0" w:beforeAutospacing="0" w:after="0" w:afterAutospacing="0"/>
              <w:ind w:left="57"/>
              <w:jc w:val="both"/>
              <w:rPr>
                <w:rFonts w:ascii="Arial" w:hAnsi="Arial" w:cs="Arial"/>
                <w:b/>
                <w:bCs/>
                <w:color w:val="FFFFFF"/>
                <w:sz w:val="16"/>
                <w:szCs w:val="16"/>
              </w:rPr>
            </w:pPr>
            <w:r>
              <w:rPr>
                <w:rFonts w:ascii="Arial" w:hAnsi="Arial" w:cs="Arial"/>
                <w:b/>
                <w:bCs/>
                <w:color w:val="FFFFFF"/>
                <w:sz w:val="16"/>
                <w:szCs w:val="16"/>
              </w:rPr>
              <w:t>Setting</w:t>
            </w:r>
          </w:p>
        </w:tc>
        <w:tc>
          <w:tcPr>
            <w:tcW w:w="2500" w:type="pct"/>
            <w:tcBorders>
              <w:top w:val="single" w:sz="8" w:space="0" w:color="A3A3A3"/>
              <w:left w:val="single" w:sz="8" w:space="0" w:color="A3A3A3"/>
              <w:bottom w:val="single" w:sz="8" w:space="0" w:color="A3A3A3"/>
              <w:right w:val="single" w:sz="8" w:space="0" w:color="A3A3A3"/>
            </w:tcBorders>
            <w:shd w:val="clear" w:color="auto" w:fill="548DD4" w:themeFill="text2" w:themeFillTint="99"/>
            <w:tcMar>
              <w:top w:w="80" w:type="dxa"/>
              <w:left w:w="80" w:type="dxa"/>
              <w:bottom w:w="80" w:type="dxa"/>
              <w:right w:w="80" w:type="dxa"/>
            </w:tcMar>
            <w:hideMark/>
          </w:tcPr>
          <w:p w14:paraId="5B55679B" w14:textId="77777777" w:rsidR="00E774BF" w:rsidRPr="00461F78" w:rsidRDefault="00E774BF" w:rsidP="00C47585">
            <w:pPr>
              <w:pStyle w:val="NormalWeb"/>
              <w:spacing w:before="0" w:beforeAutospacing="0" w:after="0" w:afterAutospacing="0"/>
              <w:ind w:left="57"/>
              <w:jc w:val="both"/>
              <w:rPr>
                <w:rFonts w:ascii="Arial" w:hAnsi="Arial" w:cs="Arial"/>
                <w:b/>
                <w:bCs/>
                <w:color w:val="FFFFFF"/>
                <w:sz w:val="16"/>
                <w:szCs w:val="16"/>
              </w:rPr>
            </w:pPr>
            <w:r>
              <w:rPr>
                <w:rFonts w:ascii="Arial" w:hAnsi="Arial" w:cs="Arial"/>
                <w:b/>
                <w:bCs/>
                <w:color w:val="FFFFFF"/>
                <w:sz w:val="16"/>
                <w:szCs w:val="16"/>
              </w:rPr>
              <w:t>Value</w:t>
            </w:r>
          </w:p>
        </w:tc>
      </w:tr>
      <w:tr w:rsidR="00E774BF" w:rsidRPr="00DB417A" w14:paraId="5B55679F" w14:textId="77777777" w:rsidTr="00C47585">
        <w:trPr>
          <w:trHeight w:val="113"/>
        </w:trPr>
        <w:tc>
          <w:tcPr>
            <w:tcW w:w="2500"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79D" w14:textId="77777777" w:rsidR="00E774BF" w:rsidRPr="00DB417A" w:rsidRDefault="00E774BF" w:rsidP="00E774BF">
            <w:pPr>
              <w:pStyle w:val="NormalWeb"/>
              <w:spacing w:before="0" w:beforeAutospacing="0" w:after="0" w:afterAutospacing="0"/>
              <w:jc w:val="both"/>
              <w:rPr>
                <w:rFonts w:ascii="Arial" w:hAnsi="Arial" w:cs="Arial"/>
                <w:sz w:val="16"/>
                <w:szCs w:val="16"/>
              </w:rPr>
            </w:pPr>
            <w:r>
              <w:rPr>
                <w:rFonts w:ascii="Arial" w:hAnsi="Arial" w:cs="Arial"/>
                <w:sz w:val="16"/>
                <w:szCs w:val="16"/>
              </w:rPr>
              <w:t>Number of files</w:t>
            </w:r>
          </w:p>
        </w:tc>
        <w:tc>
          <w:tcPr>
            <w:tcW w:w="2500" w:type="pct"/>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B55679E" w14:textId="77777777" w:rsidR="00E774BF" w:rsidRPr="00DB417A" w:rsidRDefault="00E774BF" w:rsidP="00C47585">
            <w:pPr>
              <w:pStyle w:val="NormalWeb"/>
              <w:spacing w:before="0" w:beforeAutospacing="0" w:after="0" w:afterAutospacing="0"/>
              <w:ind w:left="57"/>
              <w:jc w:val="both"/>
              <w:rPr>
                <w:rFonts w:ascii="Arial" w:hAnsi="Arial" w:cs="Arial"/>
                <w:sz w:val="16"/>
                <w:szCs w:val="16"/>
              </w:rPr>
            </w:pPr>
            <w:r>
              <w:rPr>
                <w:rFonts w:ascii="Arial" w:hAnsi="Arial" w:cs="Arial"/>
                <w:sz w:val="16"/>
                <w:szCs w:val="16"/>
              </w:rPr>
              <w:t>1 file per logical core, up to a maximum of 8 files</w:t>
            </w:r>
            <w:r w:rsidR="005D18E7">
              <w:rPr>
                <w:rFonts w:ascii="Arial" w:hAnsi="Arial" w:cs="Arial"/>
                <w:sz w:val="16"/>
                <w:szCs w:val="16"/>
              </w:rPr>
              <w:t>.</w:t>
            </w:r>
          </w:p>
        </w:tc>
      </w:tr>
      <w:tr w:rsidR="00E774BF" w:rsidRPr="00DB417A" w14:paraId="5B5567A2" w14:textId="77777777" w:rsidTr="00C47585">
        <w:trPr>
          <w:trHeight w:val="113"/>
        </w:trPr>
        <w:tc>
          <w:tcPr>
            <w:tcW w:w="2500"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hideMark/>
          </w:tcPr>
          <w:p w14:paraId="5B5567A0" w14:textId="77777777" w:rsidR="00E774BF" w:rsidRPr="00DB417A" w:rsidRDefault="00561D54" w:rsidP="00E774BF">
            <w:pPr>
              <w:pStyle w:val="NormalWeb"/>
              <w:spacing w:before="0" w:beforeAutospacing="0" w:after="0" w:afterAutospacing="0"/>
              <w:jc w:val="both"/>
              <w:rPr>
                <w:rFonts w:ascii="Arial" w:hAnsi="Arial" w:cs="Arial"/>
                <w:sz w:val="16"/>
                <w:szCs w:val="16"/>
              </w:rPr>
            </w:pPr>
            <w:r>
              <w:rPr>
                <w:rFonts w:ascii="Arial" w:hAnsi="Arial" w:cs="Arial"/>
                <w:sz w:val="16"/>
                <w:szCs w:val="16"/>
              </w:rPr>
              <w:t xml:space="preserve">Data File </w:t>
            </w:r>
            <w:r w:rsidR="00E774BF">
              <w:rPr>
                <w:rFonts w:ascii="Arial" w:hAnsi="Arial" w:cs="Arial"/>
                <w:sz w:val="16"/>
                <w:szCs w:val="16"/>
              </w:rPr>
              <w:t>Size</w:t>
            </w:r>
          </w:p>
        </w:tc>
        <w:tc>
          <w:tcPr>
            <w:tcW w:w="2500"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hideMark/>
          </w:tcPr>
          <w:p w14:paraId="5B5567A1" w14:textId="77777777" w:rsidR="00E774BF" w:rsidRPr="00DB417A" w:rsidRDefault="00561D54" w:rsidP="00561D54">
            <w:pPr>
              <w:pStyle w:val="NormalWeb"/>
              <w:spacing w:before="0" w:beforeAutospacing="0" w:after="0" w:afterAutospacing="0"/>
              <w:ind w:left="57"/>
              <w:jc w:val="both"/>
              <w:rPr>
                <w:rFonts w:ascii="Arial" w:hAnsi="Arial" w:cs="Arial"/>
                <w:sz w:val="16"/>
                <w:szCs w:val="16"/>
              </w:rPr>
            </w:pPr>
            <w:r>
              <w:rPr>
                <w:rFonts w:ascii="Arial" w:hAnsi="Arial" w:cs="Arial"/>
                <w:sz w:val="16"/>
                <w:szCs w:val="16"/>
              </w:rPr>
              <w:t>(Disk.Capacity x 0.7)/(No CPU’s &lt;= 8)</w:t>
            </w:r>
          </w:p>
        </w:tc>
      </w:tr>
      <w:tr w:rsidR="00561D54" w:rsidRPr="00DB417A" w14:paraId="5B5567A5" w14:textId="77777777" w:rsidTr="00561D54">
        <w:trPr>
          <w:trHeight w:val="113"/>
        </w:trPr>
        <w:tc>
          <w:tcPr>
            <w:tcW w:w="2500" w:type="pct"/>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B5567A3" w14:textId="77777777" w:rsidR="00561D54" w:rsidRDefault="00561D54" w:rsidP="00E774BF">
            <w:pPr>
              <w:pStyle w:val="NormalWeb"/>
              <w:spacing w:before="0" w:beforeAutospacing="0" w:after="0" w:afterAutospacing="0"/>
              <w:jc w:val="both"/>
              <w:rPr>
                <w:rFonts w:ascii="Arial" w:hAnsi="Arial" w:cs="Arial"/>
                <w:sz w:val="16"/>
                <w:szCs w:val="16"/>
              </w:rPr>
            </w:pPr>
            <w:r>
              <w:rPr>
                <w:rFonts w:ascii="Arial" w:hAnsi="Arial" w:cs="Arial"/>
                <w:sz w:val="16"/>
                <w:szCs w:val="16"/>
              </w:rPr>
              <w:t>Autogrowth / Maxsize</w:t>
            </w:r>
          </w:p>
        </w:tc>
        <w:tc>
          <w:tcPr>
            <w:tcW w:w="2500" w:type="pct"/>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B5567A4" w14:textId="77777777" w:rsidR="00561D54" w:rsidRDefault="00561D54" w:rsidP="00561D54">
            <w:pPr>
              <w:pStyle w:val="NormalWeb"/>
              <w:spacing w:before="0" w:beforeAutospacing="0" w:after="0" w:afterAutospacing="0"/>
              <w:ind w:left="57"/>
              <w:jc w:val="both"/>
              <w:rPr>
                <w:rFonts w:ascii="Arial" w:hAnsi="Arial" w:cs="Arial"/>
                <w:sz w:val="16"/>
                <w:szCs w:val="16"/>
              </w:rPr>
            </w:pPr>
            <w:r>
              <w:rPr>
                <w:rFonts w:ascii="Arial" w:hAnsi="Arial" w:cs="Arial"/>
                <w:sz w:val="16"/>
                <w:szCs w:val="16"/>
              </w:rPr>
              <w:t>None</w:t>
            </w:r>
          </w:p>
        </w:tc>
      </w:tr>
      <w:tr w:rsidR="00561D54" w:rsidRPr="00DB417A" w14:paraId="5B5567A8" w14:textId="77777777" w:rsidTr="00561D54">
        <w:trPr>
          <w:trHeight w:val="113"/>
        </w:trPr>
        <w:tc>
          <w:tcPr>
            <w:tcW w:w="2500" w:type="pct"/>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B5567A6" w14:textId="77777777" w:rsidR="00561D54" w:rsidRDefault="00561D54" w:rsidP="00E774BF">
            <w:pPr>
              <w:pStyle w:val="NormalWeb"/>
              <w:spacing w:before="0" w:beforeAutospacing="0" w:after="0" w:afterAutospacing="0"/>
              <w:jc w:val="both"/>
              <w:rPr>
                <w:rFonts w:ascii="Arial" w:hAnsi="Arial" w:cs="Arial"/>
                <w:sz w:val="16"/>
                <w:szCs w:val="16"/>
              </w:rPr>
            </w:pPr>
            <w:r>
              <w:rPr>
                <w:rFonts w:ascii="Arial" w:hAnsi="Arial" w:cs="Arial"/>
                <w:sz w:val="16"/>
                <w:szCs w:val="16"/>
              </w:rPr>
              <w:t>Log File Size</w:t>
            </w:r>
          </w:p>
        </w:tc>
        <w:tc>
          <w:tcPr>
            <w:tcW w:w="2500" w:type="pct"/>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B5567A7" w14:textId="77777777" w:rsidR="00561D54" w:rsidRDefault="005D18E7" w:rsidP="00561D54">
            <w:pPr>
              <w:pStyle w:val="NormalWeb"/>
              <w:spacing w:before="0" w:beforeAutospacing="0" w:after="0" w:afterAutospacing="0"/>
              <w:ind w:left="57"/>
              <w:jc w:val="both"/>
              <w:rPr>
                <w:rFonts w:ascii="Arial" w:hAnsi="Arial" w:cs="Arial"/>
                <w:sz w:val="16"/>
                <w:szCs w:val="16"/>
              </w:rPr>
            </w:pPr>
            <w:r>
              <w:rPr>
                <w:rFonts w:ascii="Arial" w:hAnsi="Arial" w:cs="Arial"/>
                <w:sz w:val="16"/>
                <w:szCs w:val="16"/>
              </w:rPr>
              <w:t>equal</w:t>
            </w:r>
            <w:r w:rsidR="00561D54">
              <w:rPr>
                <w:rFonts w:ascii="Arial" w:hAnsi="Arial" w:cs="Arial"/>
                <w:sz w:val="16"/>
                <w:szCs w:val="16"/>
              </w:rPr>
              <w:t xml:space="preserve"> Individual Data File Size</w:t>
            </w:r>
          </w:p>
        </w:tc>
      </w:tr>
    </w:tbl>
    <w:p w14:paraId="5B5567A9" w14:textId="77777777" w:rsidR="00574A79" w:rsidRPr="005D18E7" w:rsidRDefault="005D18E7" w:rsidP="005D18E7">
      <w:pPr>
        <w:pStyle w:val="NormalWeb"/>
        <w:spacing w:before="40" w:beforeAutospacing="0" w:after="120" w:afterAutospacing="0"/>
        <w:jc w:val="right"/>
        <w:rPr>
          <w:rFonts w:ascii="Arial" w:hAnsi="Arial"/>
          <w:i/>
          <w:sz w:val="16"/>
          <w:szCs w:val="16"/>
          <w:lang w:eastAsia="en-US"/>
        </w:rPr>
      </w:pPr>
      <w:r w:rsidRPr="005D18E7">
        <w:rPr>
          <w:rFonts w:ascii="Arial" w:hAnsi="Arial"/>
          <w:i/>
          <w:sz w:val="16"/>
          <w:szCs w:val="16"/>
          <w:lang w:eastAsia="en-US"/>
        </w:rPr>
        <w:t xml:space="preserve">Review Appendix for script to configure </w:t>
      </w:r>
      <w:r>
        <w:rPr>
          <w:rFonts w:ascii="Arial" w:hAnsi="Arial"/>
          <w:i/>
          <w:sz w:val="16"/>
          <w:szCs w:val="16"/>
          <w:lang w:eastAsia="en-US"/>
        </w:rPr>
        <w:t>tempdb</w:t>
      </w:r>
      <w:r w:rsidRPr="005D18E7">
        <w:rPr>
          <w:rFonts w:ascii="Arial" w:hAnsi="Arial"/>
          <w:i/>
          <w:sz w:val="16"/>
          <w:szCs w:val="16"/>
          <w:lang w:eastAsia="en-US"/>
        </w:rPr>
        <w:t>.</w:t>
      </w:r>
    </w:p>
    <w:p w14:paraId="5B5567AA" w14:textId="77777777" w:rsidR="00E21EE5" w:rsidRDefault="00E21EE5">
      <w:pPr>
        <w:pStyle w:val="Heading3"/>
      </w:pPr>
      <w:bookmarkStart w:id="37" w:name="_Toc296501468"/>
      <w:bookmarkStart w:id="38" w:name="_Toc452464952"/>
      <w:r w:rsidRPr="005C7B97">
        <w:t>SQL Server Settings</w:t>
      </w:r>
      <w:bookmarkEnd w:id="37"/>
      <w:bookmarkEnd w:id="38"/>
    </w:p>
    <w:p w14:paraId="5B5567AB" w14:textId="77777777" w:rsidR="00C47585" w:rsidRDefault="00C47585" w:rsidP="00C47585">
      <w:pPr>
        <w:rPr>
          <w:lang w:val="en-US"/>
        </w:rPr>
      </w:pPr>
      <w:r>
        <w:rPr>
          <w:rFonts w:cs="Arial"/>
          <w:color w:val="000000"/>
          <w:szCs w:val="18"/>
        </w:rPr>
        <w:t xml:space="preserve">The following </w:t>
      </w:r>
      <w:r>
        <w:rPr>
          <w:lang w:val="en-US"/>
        </w:rPr>
        <w:t>lists</w:t>
      </w:r>
      <w:r w:rsidR="00D42E00">
        <w:rPr>
          <w:lang w:val="en-US"/>
        </w:rPr>
        <w:t>,</w:t>
      </w:r>
      <w:r>
        <w:rPr>
          <w:lang w:val="en-US"/>
        </w:rPr>
        <w:t xml:space="preserve"> post SQL install configuration options not covered above:</w:t>
      </w:r>
    </w:p>
    <w:tbl>
      <w:tblPr>
        <w:tblW w:w="5000" w:type="pct"/>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4503"/>
        <w:gridCol w:w="4504"/>
      </w:tblGrid>
      <w:tr w:rsidR="00C47585" w:rsidRPr="00461F78" w14:paraId="5B5567AE" w14:textId="77777777" w:rsidTr="00C47585">
        <w:trPr>
          <w:trHeight w:val="113"/>
        </w:trPr>
        <w:tc>
          <w:tcPr>
            <w:tcW w:w="2500" w:type="pct"/>
            <w:tcBorders>
              <w:top w:val="single" w:sz="8" w:space="0" w:color="A3A3A3"/>
              <w:left w:val="single" w:sz="8" w:space="0" w:color="A3A3A3"/>
              <w:bottom w:val="single" w:sz="8" w:space="0" w:color="A3A3A3"/>
              <w:right w:val="single" w:sz="8" w:space="0" w:color="A3A3A3"/>
            </w:tcBorders>
            <w:shd w:val="clear" w:color="auto" w:fill="548DD4" w:themeFill="text2" w:themeFillTint="99"/>
            <w:tcMar>
              <w:top w:w="80" w:type="dxa"/>
              <w:left w:w="80" w:type="dxa"/>
              <w:bottom w:w="80" w:type="dxa"/>
              <w:right w:w="80" w:type="dxa"/>
            </w:tcMar>
            <w:hideMark/>
          </w:tcPr>
          <w:p w14:paraId="5B5567AC" w14:textId="77777777" w:rsidR="00C47585" w:rsidRPr="00461F78" w:rsidRDefault="00C47585" w:rsidP="00C47585">
            <w:pPr>
              <w:pStyle w:val="NormalWeb"/>
              <w:spacing w:before="0" w:beforeAutospacing="0" w:after="0" w:afterAutospacing="0"/>
              <w:ind w:left="57"/>
              <w:jc w:val="both"/>
              <w:rPr>
                <w:rFonts w:ascii="Arial" w:hAnsi="Arial" w:cs="Arial"/>
                <w:b/>
                <w:bCs/>
                <w:color w:val="FFFFFF"/>
                <w:sz w:val="16"/>
                <w:szCs w:val="16"/>
              </w:rPr>
            </w:pPr>
            <w:r>
              <w:rPr>
                <w:rFonts w:ascii="Arial" w:hAnsi="Arial" w:cs="Arial"/>
                <w:b/>
                <w:bCs/>
                <w:color w:val="FFFFFF"/>
                <w:sz w:val="16"/>
                <w:szCs w:val="16"/>
              </w:rPr>
              <w:t>Setting</w:t>
            </w:r>
          </w:p>
        </w:tc>
        <w:tc>
          <w:tcPr>
            <w:tcW w:w="2500" w:type="pct"/>
            <w:tcBorders>
              <w:top w:val="single" w:sz="8" w:space="0" w:color="A3A3A3"/>
              <w:left w:val="single" w:sz="8" w:space="0" w:color="A3A3A3"/>
              <w:bottom w:val="single" w:sz="8" w:space="0" w:color="A3A3A3"/>
              <w:right w:val="single" w:sz="8" w:space="0" w:color="A3A3A3"/>
            </w:tcBorders>
            <w:shd w:val="clear" w:color="auto" w:fill="548DD4" w:themeFill="text2" w:themeFillTint="99"/>
            <w:tcMar>
              <w:top w:w="80" w:type="dxa"/>
              <w:left w:w="80" w:type="dxa"/>
              <w:bottom w:w="80" w:type="dxa"/>
              <w:right w:w="80" w:type="dxa"/>
            </w:tcMar>
            <w:hideMark/>
          </w:tcPr>
          <w:p w14:paraId="5B5567AD" w14:textId="77777777" w:rsidR="00C47585" w:rsidRPr="00461F78" w:rsidRDefault="00C47585" w:rsidP="00C47585">
            <w:pPr>
              <w:pStyle w:val="NormalWeb"/>
              <w:spacing w:before="0" w:beforeAutospacing="0" w:after="0" w:afterAutospacing="0"/>
              <w:ind w:left="57"/>
              <w:jc w:val="both"/>
              <w:rPr>
                <w:rFonts w:ascii="Arial" w:hAnsi="Arial" w:cs="Arial"/>
                <w:b/>
                <w:bCs/>
                <w:color w:val="FFFFFF"/>
                <w:sz w:val="16"/>
                <w:szCs w:val="16"/>
              </w:rPr>
            </w:pPr>
            <w:r>
              <w:rPr>
                <w:rFonts w:ascii="Arial" w:hAnsi="Arial" w:cs="Arial"/>
                <w:b/>
                <w:bCs/>
                <w:color w:val="FFFFFF"/>
                <w:sz w:val="16"/>
                <w:szCs w:val="16"/>
              </w:rPr>
              <w:t>Value</w:t>
            </w:r>
          </w:p>
        </w:tc>
      </w:tr>
      <w:tr w:rsidR="00C47585" w:rsidRPr="00DB417A" w14:paraId="5B5567B1" w14:textId="77777777" w:rsidTr="00C47585">
        <w:trPr>
          <w:trHeight w:val="113"/>
        </w:trPr>
        <w:tc>
          <w:tcPr>
            <w:tcW w:w="2500"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7AF" w14:textId="77777777" w:rsidR="00C47585" w:rsidRPr="00DB417A" w:rsidRDefault="00F5016A" w:rsidP="00C47585">
            <w:pPr>
              <w:pStyle w:val="NormalWeb"/>
              <w:spacing w:before="0" w:beforeAutospacing="0" w:after="0" w:afterAutospacing="0"/>
              <w:jc w:val="both"/>
              <w:rPr>
                <w:rFonts w:ascii="Arial" w:hAnsi="Arial" w:cs="Arial"/>
                <w:sz w:val="16"/>
                <w:szCs w:val="16"/>
              </w:rPr>
            </w:pPr>
            <w:r>
              <w:rPr>
                <w:rFonts w:ascii="Arial" w:hAnsi="Arial" w:cs="Arial"/>
                <w:sz w:val="16"/>
                <w:szCs w:val="16"/>
              </w:rPr>
              <w:t>Database Setting. Compress backup</w:t>
            </w:r>
          </w:p>
        </w:tc>
        <w:tc>
          <w:tcPr>
            <w:tcW w:w="2500" w:type="pct"/>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B5567B0" w14:textId="77777777" w:rsidR="00C47585" w:rsidRPr="00DB417A" w:rsidRDefault="00F5016A" w:rsidP="00F5016A">
            <w:pPr>
              <w:pStyle w:val="NormalWeb"/>
              <w:spacing w:before="0" w:beforeAutospacing="0" w:after="0" w:afterAutospacing="0"/>
              <w:ind w:left="57"/>
              <w:jc w:val="both"/>
              <w:rPr>
                <w:rFonts w:ascii="Arial" w:hAnsi="Arial" w:cs="Arial"/>
                <w:sz w:val="16"/>
                <w:szCs w:val="16"/>
              </w:rPr>
            </w:pPr>
            <w:r>
              <w:rPr>
                <w:rFonts w:ascii="Arial" w:hAnsi="Arial" w:cs="Arial"/>
                <w:sz w:val="16"/>
                <w:szCs w:val="16"/>
              </w:rPr>
              <w:t>enabled</w:t>
            </w:r>
          </w:p>
        </w:tc>
      </w:tr>
      <w:tr w:rsidR="00C47585" w:rsidRPr="00DB417A" w14:paraId="5B5567B4" w14:textId="77777777" w:rsidTr="00C47585">
        <w:trPr>
          <w:trHeight w:val="113"/>
        </w:trPr>
        <w:tc>
          <w:tcPr>
            <w:tcW w:w="2500"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hideMark/>
          </w:tcPr>
          <w:p w14:paraId="5B5567B2" w14:textId="77777777" w:rsidR="00C47585" w:rsidRPr="00DB417A" w:rsidRDefault="00F5016A" w:rsidP="00C47585">
            <w:pPr>
              <w:pStyle w:val="NormalWeb"/>
              <w:spacing w:before="0" w:beforeAutospacing="0" w:after="0" w:afterAutospacing="0"/>
              <w:jc w:val="both"/>
              <w:rPr>
                <w:rFonts w:ascii="Arial" w:hAnsi="Arial" w:cs="Arial"/>
                <w:sz w:val="16"/>
                <w:szCs w:val="16"/>
              </w:rPr>
            </w:pPr>
            <w:r>
              <w:rPr>
                <w:rFonts w:ascii="Arial" w:hAnsi="Arial" w:cs="Arial"/>
                <w:sz w:val="16"/>
                <w:szCs w:val="16"/>
                <w:lang w:val="en-US"/>
              </w:rPr>
              <w:t>Connections. Remote query timeout</w:t>
            </w:r>
          </w:p>
        </w:tc>
        <w:tc>
          <w:tcPr>
            <w:tcW w:w="2500"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hideMark/>
          </w:tcPr>
          <w:p w14:paraId="5B5567B3" w14:textId="77777777" w:rsidR="00C47585" w:rsidRPr="00DB417A" w:rsidRDefault="00F5016A" w:rsidP="00F5016A">
            <w:pPr>
              <w:pStyle w:val="NormalWeb"/>
              <w:spacing w:before="0" w:beforeAutospacing="0" w:after="0" w:afterAutospacing="0"/>
              <w:ind w:left="57"/>
              <w:jc w:val="both"/>
              <w:rPr>
                <w:rFonts w:ascii="Arial" w:hAnsi="Arial" w:cs="Arial"/>
                <w:sz w:val="16"/>
                <w:szCs w:val="16"/>
              </w:rPr>
            </w:pPr>
            <w:r>
              <w:rPr>
                <w:rFonts w:ascii="Arial" w:hAnsi="Arial" w:cs="Arial"/>
                <w:sz w:val="16"/>
                <w:szCs w:val="16"/>
              </w:rPr>
              <w:t>60</w:t>
            </w:r>
          </w:p>
        </w:tc>
      </w:tr>
      <w:tr w:rsidR="00C47585" w14:paraId="5B5567B7" w14:textId="77777777" w:rsidTr="00C47585">
        <w:trPr>
          <w:trHeight w:val="113"/>
        </w:trPr>
        <w:tc>
          <w:tcPr>
            <w:tcW w:w="2500" w:type="pct"/>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B5567B5" w14:textId="77777777" w:rsidR="00C47585" w:rsidRDefault="00F5016A" w:rsidP="00C47585">
            <w:pPr>
              <w:pStyle w:val="NormalWeb"/>
              <w:spacing w:before="0" w:beforeAutospacing="0" w:after="0" w:afterAutospacing="0"/>
              <w:jc w:val="both"/>
              <w:rPr>
                <w:rFonts w:ascii="Arial" w:hAnsi="Arial" w:cs="Arial"/>
                <w:sz w:val="16"/>
                <w:szCs w:val="16"/>
              </w:rPr>
            </w:pPr>
            <w:r>
              <w:rPr>
                <w:rFonts w:ascii="Arial" w:hAnsi="Arial" w:cs="Arial"/>
                <w:sz w:val="16"/>
                <w:szCs w:val="16"/>
              </w:rPr>
              <w:t xml:space="preserve">Advanced. </w:t>
            </w:r>
            <w:r>
              <w:rPr>
                <w:rFonts w:ascii="Arial" w:hAnsi="Arial" w:cs="Arial"/>
                <w:sz w:val="16"/>
                <w:szCs w:val="16"/>
                <w:lang w:val="en-US"/>
              </w:rPr>
              <w:t>O</w:t>
            </w:r>
            <w:r w:rsidRPr="00F5016A">
              <w:rPr>
                <w:rFonts w:ascii="Arial" w:hAnsi="Arial" w:cs="Arial"/>
                <w:sz w:val="16"/>
                <w:szCs w:val="16"/>
                <w:lang w:val="en-US"/>
              </w:rPr>
              <w:t>ptimize for an ad hoc workloads</w:t>
            </w:r>
          </w:p>
        </w:tc>
        <w:tc>
          <w:tcPr>
            <w:tcW w:w="2500" w:type="pct"/>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B5567B6" w14:textId="77777777" w:rsidR="00C47585" w:rsidRDefault="00F5016A" w:rsidP="00C47585">
            <w:pPr>
              <w:pStyle w:val="NormalWeb"/>
              <w:spacing w:before="0" w:beforeAutospacing="0" w:after="0" w:afterAutospacing="0"/>
              <w:ind w:left="57"/>
              <w:jc w:val="both"/>
              <w:rPr>
                <w:rFonts w:ascii="Arial" w:hAnsi="Arial" w:cs="Arial"/>
                <w:sz w:val="16"/>
                <w:szCs w:val="16"/>
              </w:rPr>
            </w:pPr>
            <w:r>
              <w:rPr>
                <w:rFonts w:ascii="Arial" w:hAnsi="Arial" w:cs="Arial"/>
                <w:sz w:val="16"/>
                <w:szCs w:val="16"/>
              </w:rPr>
              <w:t>True</w:t>
            </w:r>
          </w:p>
        </w:tc>
      </w:tr>
      <w:tr w:rsidR="00C47585" w14:paraId="5B5567BA" w14:textId="77777777" w:rsidTr="00E20268">
        <w:trPr>
          <w:trHeight w:val="113"/>
        </w:trPr>
        <w:tc>
          <w:tcPr>
            <w:tcW w:w="2500"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tcPr>
          <w:p w14:paraId="5B5567B8" w14:textId="77777777" w:rsidR="00C47585" w:rsidRDefault="00F5016A" w:rsidP="00C47585">
            <w:pPr>
              <w:pStyle w:val="NormalWeb"/>
              <w:spacing w:before="0" w:beforeAutospacing="0" w:after="0" w:afterAutospacing="0"/>
              <w:jc w:val="both"/>
              <w:rPr>
                <w:rFonts w:ascii="Arial" w:hAnsi="Arial" w:cs="Arial"/>
                <w:sz w:val="16"/>
                <w:szCs w:val="16"/>
              </w:rPr>
            </w:pPr>
            <w:r>
              <w:rPr>
                <w:rFonts w:ascii="Arial" w:hAnsi="Arial" w:cs="Arial"/>
                <w:sz w:val="16"/>
                <w:szCs w:val="16"/>
              </w:rPr>
              <w:t xml:space="preserve">sp_configure. </w:t>
            </w:r>
            <w:r w:rsidR="00E20268">
              <w:rPr>
                <w:rFonts w:ascii="Arial" w:hAnsi="Arial" w:cs="Arial"/>
                <w:sz w:val="16"/>
                <w:szCs w:val="16"/>
              </w:rPr>
              <w:t>xp_cmdshell</w:t>
            </w:r>
          </w:p>
        </w:tc>
        <w:tc>
          <w:tcPr>
            <w:tcW w:w="2500"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tcPr>
          <w:p w14:paraId="5B5567B9" w14:textId="77777777" w:rsidR="00C47585" w:rsidRDefault="00E20268" w:rsidP="00C47585">
            <w:pPr>
              <w:pStyle w:val="NormalWeb"/>
              <w:spacing w:before="0" w:beforeAutospacing="0" w:after="0" w:afterAutospacing="0"/>
              <w:ind w:left="57"/>
              <w:jc w:val="both"/>
              <w:rPr>
                <w:rFonts w:ascii="Arial" w:hAnsi="Arial" w:cs="Arial"/>
                <w:sz w:val="16"/>
                <w:szCs w:val="16"/>
              </w:rPr>
            </w:pPr>
            <w:r>
              <w:rPr>
                <w:rFonts w:ascii="Arial" w:hAnsi="Arial" w:cs="Arial"/>
                <w:sz w:val="16"/>
                <w:szCs w:val="16"/>
              </w:rPr>
              <w:t>1</w:t>
            </w:r>
          </w:p>
        </w:tc>
      </w:tr>
      <w:tr w:rsidR="00E20268" w14:paraId="5B5567BD" w14:textId="77777777" w:rsidTr="00C47585">
        <w:trPr>
          <w:trHeight w:val="113"/>
        </w:trPr>
        <w:tc>
          <w:tcPr>
            <w:tcW w:w="2500" w:type="pct"/>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B5567BB" w14:textId="77777777" w:rsidR="00E20268" w:rsidRDefault="00E20268" w:rsidP="00C47585">
            <w:pPr>
              <w:pStyle w:val="NormalWeb"/>
              <w:spacing w:before="0" w:beforeAutospacing="0" w:after="0" w:afterAutospacing="0"/>
              <w:jc w:val="both"/>
              <w:rPr>
                <w:rFonts w:ascii="Arial" w:hAnsi="Arial" w:cs="Arial"/>
                <w:sz w:val="16"/>
                <w:szCs w:val="16"/>
              </w:rPr>
            </w:pPr>
            <w:r>
              <w:rPr>
                <w:rFonts w:ascii="Arial" w:hAnsi="Arial" w:cs="Arial"/>
                <w:sz w:val="16"/>
                <w:szCs w:val="16"/>
              </w:rPr>
              <w:t xml:space="preserve">sp_configure. </w:t>
            </w:r>
            <w:r w:rsidR="00FF3537" w:rsidRPr="00FF3537">
              <w:rPr>
                <w:rFonts w:ascii="Arial" w:hAnsi="Arial" w:cs="Arial"/>
                <w:sz w:val="16"/>
                <w:szCs w:val="16"/>
                <w:lang w:val="en-US"/>
              </w:rPr>
              <w:t>clr enabled</w:t>
            </w:r>
          </w:p>
        </w:tc>
        <w:tc>
          <w:tcPr>
            <w:tcW w:w="2500" w:type="pct"/>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B5567BC" w14:textId="77777777" w:rsidR="00E20268" w:rsidRDefault="00FF3537" w:rsidP="00C47585">
            <w:pPr>
              <w:pStyle w:val="NormalWeb"/>
              <w:spacing w:before="0" w:beforeAutospacing="0" w:after="0" w:afterAutospacing="0"/>
              <w:ind w:left="57"/>
              <w:jc w:val="both"/>
              <w:rPr>
                <w:rFonts w:ascii="Arial" w:hAnsi="Arial" w:cs="Arial"/>
                <w:sz w:val="16"/>
                <w:szCs w:val="16"/>
              </w:rPr>
            </w:pPr>
            <w:r>
              <w:rPr>
                <w:rFonts w:ascii="Arial" w:hAnsi="Arial" w:cs="Arial"/>
                <w:sz w:val="16"/>
                <w:szCs w:val="16"/>
              </w:rPr>
              <w:t>1</w:t>
            </w:r>
          </w:p>
        </w:tc>
      </w:tr>
      <w:tr w:rsidR="00FF3537" w14:paraId="5B5567C0" w14:textId="77777777" w:rsidTr="00FF3537">
        <w:trPr>
          <w:trHeight w:val="113"/>
        </w:trPr>
        <w:tc>
          <w:tcPr>
            <w:tcW w:w="2500"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tcPr>
          <w:p w14:paraId="5B5567BE" w14:textId="77777777" w:rsidR="00FF3537" w:rsidRDefault="00FF3537" w:rsidP="00C47585">
            <w:pPr>
              <w:pStyle w:val="NormalWeb"/>
              <w:spacing w:before="0" w:beforeAutospacing="0" w:after="0" w:afterAutospacing="0"/>
              <w:jc w:val="both"/>
              <w:rPr>
                <w:rFonts w:ascii="Arial" w:hAnsi="Arial" w:cs="Arial"/>
                <w:sz w:val="16"/>
                <w:szCs w:val="16"/>
              </w:rPr>
            </w:pPr>
            <w:r>
              <w:rPr>
                <w:rFonts w:ascii="Arial" w:hAnsi="Arial" w:cs="Arial"/>
                <w:sz w:val="16"/>
                <w:szCs w:val="16"/>
              </w:rPr>
              <w:t xml:space="preserve">sp_configure. </w:t>
            </w:r>
            <w:r w:rsidRPr="00FF3537">
              <w:rPr>
                <w:rFonts w:ascii="Arial" w:hAnsi="Arial" w:cs="Arial"/>
                <w:sz w:val="16"/>
                <w:szCs w:val="16"/>
              </w:rPr>
              <w:t>remote admin connections</w:t>
            </w:r>
          </w:p>
        </w:tc>
        <w:tc>
          <w:tcPr>
            <w:tcW w:w="2500"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tcPr>
          <w:p w14:paraId="5B5567BF" w14:textId="77777777" w:rsidR="00FF3537" w:rsidRDefault="00FF3537" w:rsidP="00C47585">
            <w:pPr>
              <w:pStyle w:val="NormalWeb"/>
              <w:spacing w:before="0" w:beforeAutospacing="0" w:after="0" w:afterAutospacing="0"/>
              <w:ind w:left="57"/>
              <w:jc w:val="both"/>
              <w:rPr>
                <w:rFonts w:ascii="Arial" w:hAnsi="Arial" w:cs="Arial"/>
                <w:sz w:val="16"/>
                <w:szCs w:val="16"/>
              </w:rPr>
            </w:pPr>
            <w:r>
              <w:rPr>
                <w:rFonts w:ascii="Arial" w:hAnsi="Arial" w:cs="Arial"/>
                <w:sz w:val="16"/>
                <w:szCs w:val="16"/>
              </w:rPr>
              <w:t>1</w:t>
            </w:r>
          </w:p>
        </w:tc>
      </w:tr>
    </w:tbl>
    <w:p w14:paraId="5B5567C1" w14:textId="77777777" w:rsidR="00E21EE5" w:rsidRDefault="00E20268" w:rsidP="00E20268">
      <w:pPr>
        <w:jc w:val="right"/>
      </w:pPr>
      <w:r w:rsidRPr="005D18E7">
        <w:rPr>
          <w:i/>
          <w:sz w:val="16"/>
          <w:szCs w:val="16"/>
        </w:rPr>
        <w:t xml:space="preserve">Review Appendix for script to configure </w:t>
      </w:r>
      <w:r>
        <w:rPr>
          <w:i/>
          <w:sz w:val="16"/>
          <w:szCs w:val="16"/>
        </w:rPr>
        <w:t>additional options.</w:t>
      </w:r>
    </w:p>
    <w:p w14:paraId="5B5567C2" w14:textId="77777777" w:rsidR="00516B09" w:rsidRDefault="00516B09">
      <w:pPr>
        <w:pStyle w:val="Heading3"/>
      </w:pPr>
      <w:bookmarkStart w:id="39" w:name="_Toc296501501"/>
      <w:bookmarkStart w:id="40" w:name="_Toc452464953"/>
      <w:r>
        <w:t>Database Directory Structure</w:t>
      </w:r>
      <w:bookmarkEnd w:id="39"/>
      <w:bookmarkEnd w:id="40"/>
    </w:p>
    <w:p w14:paraId="5B5567C3" w14:textId="77777777" w:rsidR="00516B09" w:rsidRDefault="00516B09" w:rsidP="00516B09">
      <w:r>
        <w:rPr>
          <w:lang w:val="en-US"/>
        </w:rPr>
        <w:t xml:space="preserve">Further to Section </w:t>
      </w:r>
      <w:hyperlink w:anchor="_SQL_Install_File" w:history="1">
        <w:r w:rsidRPr="00516B09">
          <w:rPr>
            <w:rStyle w:val="Hyperlink"/>
            <w:lang w:val="en-US"/>
          </w:rPr>
          <w:t xml:space="preserve">6.4.1 </w:t>
        </w:r>
        <w:r w:rsidRPr="00516B09">
          <w:rPr>
            <w:rStyle w:val="Hyperlink"/>
          </w:rPr>
          <w:t>SQL Install File Locations</w:t>
        </w:r>
      </w:hyperlink>
      <w:r>
        <w:rPr>
          <w:lang w:val="en-US"/>
        </w:rPr>
        <w:t xml:space="preserve"> the </w:t>
      </w:r>
      <w:r w:rsidR="00F25D97">
        <w:t>following table specifies the file-systems to be created for all SQL instances.</w:t>
      </w:r>
    </w:p>
    <w:tbl>
      <w:tblPr>
        <w:tblW w:w="5000" w:type="pct"/>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109"/>
        <w:gridCol w:w="5898"/>
      </w:tblGrid>
      <w:tr w:rsidR="00F25D97" w:rsidRPr="00EF79F2" w14:paraId="5B5567C6" w14:textId="77777777" w:rsidTr="00784C72">
        <w:tc>
          <w:tcPr>
            <w:tcW w:w="1726" w:type="pct"/>
            <w:tcBorders>
              <w:top w:val="single" w:sz="8" w:space="0" w:color="A3A3A3"/>
              <w:left w:val="single" w:sz="8" w:space="0" w:color="A3A3A3"/>
              <w:bottom w:val="single" w:sz="8" w:space="0" w:color="A3A3A3"/>
              <w:right w:val="single" w:sz="8" w:space="0" w:color="A3A3A3"/>
            </w:tcBorders>
            <w:shd w:val="clear" w:color="auto" w:fill="4F81BD"/>
            <w:tcMar>
              <w:top w:w="80" w:type="dxa"/>
              <w:left w:w="80" w:type="dxa"/>
              <w:bottom w:w="80" w:type="dxa"/>
              <w:right w:w="80" w:type="dxa"/>
            </w:tcMar>
            <w:hideMark/>
          </w:tcPr>
          <w:p w14:paraId="5B5567C4" w14:textId="77777777" w:rsidR="00F25D97" w:rsidRPr="00EF79F2" w:rsidRDefault="00640B8A" w:rsidP="00784C72">
            <w:pPr>
              <w:pStyle w:val="NormalWeb"/>
              <w:spacing w:before="0" w:beforeAutospacing="0" w:after="0" w:afterAutospacing="0"/>
              <w:rPr>
                <w:rFonts w:ascii="Arial" w:hAnsi="Arial" w:cs="Arial"/>
                <w:color w:val="FFFFFF"/>
                <w:sz w:val="16"/>
                <w:szCs w:val="16"/>
              </w:rPr>
            </w:pPr>
            <w:r>
              <w:rPr>
                <w:rFonts w:ascii="Arial" w:hAnsi="Arial" w:cs="Arial"/>
                <w:b/>
                <w:bCs/>
                <w:color w:val="FFFFFF"/>
                <w:sz w:val="16"/>
                <w:szCs w:val="16"/>
              </w:rPr>
              <w:t>Directory Path</w:t>
            </w:r>
            <w:r w:rsidR="00F25D97" w:rsidRPr="00EF79F2">
              <w:rPr>
                <w:rFonts w:ascii="Arial" w:hAnsi="Arial" w:cs="Arial"/>
                <w:b/>
                <w:bCs/>
                <w:color w:val="FFFFFF"/>
                <w:sz w:val="16"/>
                <w:szCs w:val="16"/>
              </w:rPr>
              <w:t xml:space="preserve"> </w:t>
            </w:r>
          </w:p>
        </w:tc>
        <w:tc>
          <w:tcPr>
            <w:tcW w:w="3274" w:type="pct"/>
            <w:tcBorders>
              <w:top w:val="single" w:sz="8" w:space="0" w:color="A3A3A3"/>
              <w:left w:val="single" w:sz="8" w:space="0" w:color="A3A3A3"/>
              <w:bottom w:val="single" w:sz="8" w:space="0" w:color="A3A3A3"/>
              <w:right w:val="single" w:sz="8" w:space="0" w:color="A3A3A3"/>
            </w:tcBorders>
            <w:shd w:val="clear" w:color="auto" w:fill="4F81BD"/>
            <w:tcMar>
              <w:top w:w="80" w:type="dxa"/>
              <w:left w:w="80" w:type="dxa"/>
              <w:bottom w:w="80" w:type="dxa"/>
              <w:right w:w="80" w:type="dxa"/>
            </w:tcMar>
            <w:hideMark/>
          </w:tcPr>
          <w:p w14:paraId="5B5567C5" w14:textId="77777777" w:rsidR="00F25D97" w:rsidRPr="00EF79F2" w:rsidRDefault="00640B8A" w:rsidP="00640B8A">
            <w:pPr>
              <w:pStyle w:val="NormalWeb"/>
              <w:spacing w:before="0" w:beforeAutospacing="0" w:after="0" w:afterAutospacing="0"/>
              <w:rPr>
                <w:rFonts w:ascii="Arial" w:hAnsi="Arial" w:cs="Arial"/>
                <w:color w:val="FFFFFF"/>
                <w:sz w:val="16"/>
                <w:szCs w:val="16"/>
              </w:rPr>
            </w:pPr>
            <w:r>
              <w:rPr>
                <w:rFonts w:ascii="Arial" w:hAnsi="Arial" w:cs="Arial"/>
                <w:b/>
                <w:bCs/>
                <w:color w:val="FFFFFF"/>
                <w:sz w:val="16"/>
                <w:szCs w:val="16"/>
              </w:rPr>
              <w:t>Contents</w:t>
            </w:r>
            <w:r w:rsidR="00F25D97" w:rsidRPr="00EF79F2">
              <w:rPr>
                <w:rFonts w:ascii="Arial" w:hAnsi="Arial" w:cs="Arial"/>
                <w:b/>
                <w:bCs/>
                <w:color w:val="FFFFFF"/>
                <w:sz w:val="16"/>
                <w:szCs w:val="16"/>
              </w:rPr>
              <w:t xml:space="preserve"> </w:t>
            </w:r>
          </w:p>
        </w:tc>
      </w:tr>
      <w:tr w:rsidR="00F25D97" w:rsidRPr="00EF79F2" w14:paraId="5B5567C9" w14:textId="77777777" w:rsidTr="00784C72">
        <w:tc>
          <w:tcPr>
            <w:tcW w:w="1726"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7C7" w14:textId="77777777" w:rsidR="00F25D97" w:rsidRPr="00EF79F2" w:rsidRDefault="00F25D97" w:rsidP="00784C72">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T:\Data_X\backup_0x</w:t>
            </w:r>
          </w:p>
        </w:tc>
        <w:tc>
          <w:tcPr>
            <w:tcW w:w="3274"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7C8" w14:textId="77777777" w:rsidR="00F25D97" w:rsidRPr="00EF79F2" w:rsidRDefault="00240290" w:rsidP="00784C72">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Additional Backup Directory(s), incremented by 1, e.g. 02, 03…etc.</w:t>
            </w:r>
          </w:p>
        </w:tc>
      </w:tr>
      <w:tr w:rsidR="00F25D97" w:rsidRPr="00EF79F2" w14:paraId="5B5567CC" w14:textId="77777777" w:rsidTr="00784C72">
        <w:tc>
          <w:tcPr>
            <w:tcW w:w="1726"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tcPr>
          <w:p w14:paraId="5B5567CA" w14:textId="77777777" w:rsidR="00F25D97" w:rsidRDefault="00F25D97" w:rsidP="00784C72">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lang w:val="en"/>
              </w:rPr>
              <w:t>T:\Data_X\data_0x</w:t>
            </w:r>
          </w:p>
        </w:tc>
        <w:tc>
          <w:tcPr>
            <w:tcW w:w="3274"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tcPr>
          <w:p w14:paraId="5B5567CB" w14:textId="77777777" w:rsidR="00F25D97" w:rsidRPr="00CE66B4" w:rsidRDefault="00240290" w:rsidP="00240290">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Additional Data Directory(s), incremented by 1, e.g. 02, 03…etc.</w:t>
            </w:r>
          </w:p>
        </w:tc>
      </w:tr>
      <w:tr w:rsidR="00F25D97" w:rsidRPr="00EF79F2" w14:paraId="5B5567CF" w14:textId="77777777" w:rsidTr="00784C72">
        <w:tc>
          <w:tcPr>
            <w:tcW w:w="1726"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5567CD" w14:textId="77777777" w:rsidR="00F25D97" w:rsidRDefault="00F25D97" w:rsidP="00784C72">
            <w:pPr>
              <w:pStyle w:val="NormalWeb"/>
              <w:spacing w:before="0" w:beforeAutospacing="0" w:after="0" w:afterAutospacing="0"/>
              <w:rPr>
                <w:rFonts w:ascii="Arial" w:hAnsi="Arial" w:cs="Arial"/>
                <w:color w:val="000000"/>
                <w:sz w:val="16"/>
                <w:szCs w:val="16"/>
              </w:rPr>
            </w:pPr>
            <w:r w:rsidRPr="00F25D97">
              <w:rPr>
                <w:rFonts w:ascii="Arial" w:hAnsi="Arial" w:cs="Arial"/>
                <w:color w:val="000000"/>
                <w:sz w:val="16"/>
                <w:szCs w:val="16"/>
              </w:rPr>
              <w:t>T:\Data_X\diag_01</w:t>
            </w:r>
          </w:p>
        </w:tc>
        <w:tc>
          <w:tcPr>
            <w:tcW w:w="3274"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5567CE" w14:textId="77777777" w:rsidR="00F25D97" w:rsidRPr="00CE66B4" w:rsidRDefault="00240290" w:rsidP="00784C72">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sqldiag and server side trace data</w:t>
            </w:r>
          </w:p>
        </w:tc>
      </w:tr>
      <w:tr w:rsidR="004B2544" w:rsidRPr="00EF79F2" w14:paraId="5B5567D2" w14:textId="77777777" w:rsidTr="004B2544">
        <w:tc>
          <w:tcPr>
            <w:tcW w:w="1726"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tcPr>
          <w:p w14:paraId="5B5567D0" w14:textId="77777777" w:rsidR="004B2544" w:rsidRPr="00F25D97" w:rsidRDefault="004B2544" w:rsidP="00784C72">
            <w:pPr>
              <w:pStyle w:val="NormalWeb"/>
              <w:spacing w:before="0" w:beforeAutospacing="0" w:after="0" w:afterAutospacing="0"/>
              <w:rPr>
                <w:rFonts w:ascii="Arial" w:hAnsi="Arial" w:cs="Arial"/>
                <w:color w:val="000000"/>
                <w:sz w:val="16"/>
                <w:szCs w:val="16"/>
              </w:rPr>
            </w:pPr>
            <w:r w:rsidRPr="004B2544">
              <w:rPr>
                <w:rFonts w:ascii="Arial" w:hAnsi="Arial" w:cs="Arial"/>
                <w:color w:val="000000"/>
                <w:sz w:val="16"/>
                <w:szCs w:val="16"/>
              </w:rPr>
              <w:t>T:\Data_X\FTData</w:t>
            </w:r>
          </w:p>
        </w:tc>
        <w:tc>
          <w:tcPr>
            <w:tcW w:w="3274"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tcPr>
          <w:p w14:paraId="5B5567D1" w14:textId="77777777" w:rsidR="004B2544" w:rsidRDefault="004B2544" w:rsidP="00784C72">
            <w:pPr>
              <w:pStyle w:val="NormalWeb"/>
              <w:spacing w:before="0" w:beforeAutospacing="0" w:after="0" w:afterAutospacing="0"/>
              <w:rPr>
                <w:rFonts w:ascii="Arial" w:hAnsi="Arial" w:cs="Arial"/>
                <w:color w:val="000000"/>
                <w:sz w:val="16"/>
                <w:szCs w:val="16"/>
              </w:rPr>
            </w:pPr>
            <w:r w:rsidRPr="004B2544">
              <w:rPr>
                <w:rFonts w:ascii="Arial" w:hAnsi="Arial" w:cs="Arial"/>
                <w:color w:val="000000"/>
                <w:sz w:val="16"/>
                <w:szCs w:val="16"/>
                <w:lang w:val="en-US"/>
              </w:rPr>
              <w:t>Full text search data files</w:t>
            </w:r>
          </w:p>
        </w:tc>
      </w:tr>
      <w:tr w:rsidR="00F25D97" w:rsidRPr="00EF79F2" w14:paraId="5B5567D5" w14:textId="77777777" w:rsidTr="004B2544">
        <w:tc>
          <w:tcPr>
            <w:tcW w:w="1726" w:type="pct"/>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B5567D3" w14:textId="77777777" w:rsidR="00F25D97" w:rsidRPr="00EF79F2" w:rsidRDefault="00240290" w:rsidP="00784C72">
            <w:pPr>
              <w:pStyle w:val="NormalWeb"/>
              <w:spacing w:before="0" w:beforeAutospacing="0" w:after="0" w:afterAutospacing="0"/>
              <w:rPr>
                <w:rFonts w:ascii="Arial" w:hAnsi="Arial" w:cs="Arial"/>
                <w:color w:val="000000"/>
                <w:sz w:val="16"/>
                <w:szCs w:val="16"/>
              </w:rPr>
            </w:pPr>
            <w:r w:rsidRPr="00F25D97">
              <w:rPr>
                <w:rFonts w:ascii="Arial" w:hAnsi="Arial" w:cs="Arial"/>
                <w:color w:val="000000"/>
                <w:sz w:val="16"/>
                <w:szCs w:val="16"/>
              </w:rPr>
              <w:t>T:\Data_X\oracle</w:t>
            </w:r>
          </w:p>
        </w:tc>
        <w:tc>
          <w:tcPr>
            <w:tcW w:w="3274" w:type="pct"/>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B5567D4" w14:textId="77777777" w:rsidR="00F25D97" w:rsidRPr="00EF79F2" w:rsidRDefault="00240290" w:rsidP="00784C72">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Oracle client install</w:t>
            </w:r>
          </w:p>
        </w:tc>
      </w:tr>
      <w:tr w:rsidR="00F25D97" w:rsidRPr="00EF79F2" w14:paraId="5B5567D8" w14:textId="77777777" w:rsidTr="004B2544">
        <w:tc>
          <w:tcPr>
            <w:tcW w:w="1726"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hideMark/>
          </w:tcPr>
          <w:p w14:paraId="5B5567D6" w14:textId="77777777" w:rsidR="00F25D97" w:rsidRPr="00EF79F2" w:rsidRDefault="00240290" w:rsidP="00784C72">
            <w:pPr>
              <w:pStyle w:val="NormalWeb"/>
              <w:spacing w:before="0" w:beforeAutospacing="0" w:after="0" w:afterAutospacing="0"/>
              <w:rPr>
                <w:rFonts w:ascii="Arial" w:hAnsi="Arial" w:cs="Arial"/>
                <w:color w:val="000000"/>
                <w:sz w:val="16"/>
                <w:szCs w:val="16"/>
              </w:rPr>
            </w:pPr>
            <w:r w:rsidRPr="00F25D97">
              <w:rPr>
                <w:rFonts w:ascii="Arial" w:hAnsi="Arial" w:cs="Arial"/>
                <w:color w:val="000000"/>
                <w:sz w:val="16"/>
                <w:szCs w:val="16"/>
              </w:rPr>
              <w:t>T:\Data_X\Packages</w:t>
            </w:r>
          </w:p>
        </w:tc>
        <w:tc>
          <w:tcPr>
            <w:tcW w:w="3274"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hideMark/>
          </w:tcPr>
          <w:p w14:paraId="5B5567D7" w14:textId="77777777" w:rsidR="00F25D97" w:rsidRPr="00EF79F2" w:rsidRDefault="004B2544" w:rsidP="00784C72">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Directory for SSIS packages and configuration files</w:t>
            </w:r>
          </w:p>
        </w:tc>
      </w:tr>
      <w:tr w:rsidR="00F25D97" w:rsidRPr="00EF79F2" w14:paraId="5B5567DB" w14:textId="77777777" w:rsidTr="004B2544">
        <w:tc>
          <w:tcPr>
            <w:tcW w:w="1726" w:type="pct"/>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B5567D9" w14:textId="77777777" w:rsidR="00F25D97" w:rsidRPr="00EF79F2" w:rsidRDefault="00240290" w:rsidP="00784C72">
            <w:pPr>
              <w:pStyle w:val="NormalWeb"/>
              <w:spacing w:before="0" w:beforeAutospacing="0" w:after="0" w:afterAutospacing="0"/>
              <w:rPr>
                <w:rFonts w:ascii="Arial" w:hAnsi="Arial" w:cs="Arial"/>
                <w:color w:val="000000"/>
                <w:sz w:val="16"/>
                <w:szCs w:val="16"/>
              </w:rPr>
            </w:pPr>
            <w:r w:rsidRPr="00F25D97">
              <w:rPr>
                <w:rFonts w:ascii="Arial" w:hAnsi="Arial" w:cs="Arial"/>
                <w:color w:val="000000"/>
                <w:sz w:val="16"/>
                <w:szCs w:val="16"/>
              </w:rPr>
              <w:t>T:\Data_X\PoSh</w:t>
            </w:r>
          </w:p>
        </w:tc>
        <w:tc>
          <w:tcPr>
            <w:tcW w:w="3274" w:type="pct"/>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B5567DA" w14:textId="77777777" w:rsidR="00F25D97" w:rsidRPr="00EF79F2" w:rsidRDefault="004B2544" w:rsidP="00784C72">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PowerShell scripts</w:t>
            </w:r>
          </w:p>
        </w:tc>
      </w:tr>
      <w:tr w:rsidR="00F25D97" w:rsidRPr="00EF79F2" w14:paraId="5B5567DE" w14:textId="77777777" w:rsidTr="004B2544">
        <w:tc>
          <w:tcPr>
            <w:tcW w:w="1726"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hideMark/>
          </w:tcPr>
          <w:p w14:paraId="5B5567DC" w14:textId="77777777" w:rsidR="00F25D97" w:rsidRPr="00EF79F2" w:rsidRDefault="00240290" w:rsidP="00784C72">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T:\Data_X\tempdb_0x</w:t>
            </w:r>
          </w:p>
        </w:tc>
        <w:tc>
          <w:tcPr>
            <w:tcW w:w="3274"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hideMark/>
          </w:tcPr>
          <w:p w14:paraId="5B5567DD" w14:textId="77777777" w:rsidR="00F25D97" w:rsidRPr="00EF79F2" w:rsidRDefault="004B2544" w:rsidP="00784C72">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Additional Temporary Data  Directory(s), incremented by 1, e.g. 02, 03…etc.</w:t>
            </w:r>
          </w:p>
        </w:tc>
      </w:tr>
      <w:tr w:rsidR="00F25D97" w:rsidRPr="00EF79F2" w14:paraId="5B5567E1" w14:textId="77777777" w:rsidTr="004B2544">
        <w:tc>
          <w:tcPr>
            <w:tcW w:w="1726" w:type="pct"/>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B5567DF" w14:textId="77777777" w:rsidR="00F25D97" w:rsidRPr="00EF79F2" w:rsidRDefault="00240290" w:rsidP="00784C72">
            <w:pPr>
              <w:pStyle w:val="NormalWeb"/>
              <w:spacing w:before="0" w:beforeAutospacing="0" w:after="0" w:afterAutospacing="0"/>
              <w:rPr>
                <w:rFonts w:ascii="Arial" w:hAnsi="Arial" w:cs="Arial"/>
                <w:color w:val="000000"/>
                <w:sz w:val="16"/>
                <w:szCs w:val="16"/>
              </w:rPr>
            </w:pPr>
            <w:r w:rsidRPr="00F25D97">
              <w:rPr>
                <w:rFonts w:ascii="Arial" w:hAnsi="Arial" w:cs="Arial"/>
                <w:color w:val="000000"/>
                <w:sz w:val="16"/>
                <w:szCs w:val="16"/>
              </w:rPr>
              <w:t>T:\Data_X\tivoli</w:t>
            </w:r>
          </w:p>
        </w:tc>
        <w:tc>
          <w:tcPr>
            <w:tcW w:w="3274" w:type="pct"/>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B5567E0" w14:textId="77777777" w:rsidR="00F25D97" w:rsidRPr="00EF79F2" w:rsidRDefault="00116D35" w:rsidP="00784C72">
            <w:pPr>
              <w:pStyle w:val="NormalWeb"/>
              <w:spacing w:before="0" w:beforeAutospacing="0" w:after="0" w:afterAutospacing="0"/>
              <w:rPr>
                <w:rFonts w:ascii="Arial" w:hAnsi="Arial" w:cs="Arial"/>
                <w:color w:val="000000"/>
                <w:sz w:val="16"/>
                <w:szCs w:val="16"/>
              </w:rPr>
            </w:pPr>
            <w:r w:rsidRPr="00116D35">
              <w:rPr>
                <w:rFonts w:ascii="Arial" w:hAnsi="Arial" w:cs="Arial"/>
                <w:color w:val="000000"/>
                <w:sz w:val="16"/>
                <w:szCs w:val="16"/>
              </w:rPr>
              <w:t>Tivoli Storage Management</w:t>
            </w:r>
            <w:r>
              <w:rPr>
                <w:rFonts w:ascii="Arial" w:hAnsi="Arial" w:cs="Arial"/>
                <w:color w:val="000000"/>
                <w:sz w:val="16"/>
                <w:szCs w:val="16"/>
              </w:rPr>
              <w:t xml:space="preserve"> client install</w:t>
            </w:r>
          </w:p>
        </w:tc>
      </w:tr>
      <w:tr w:rsidR="00F25D97" w:rsidRPr="00EF79F2" w14:paraId="5B5567E4" w14:textId="77777777" w:rsidTr="004B2544">
        <w:tc>
          <w:tcPr>
            <w:tcW w:w="1726"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tcPr>
          <w:p w14:paraId="5B5567E2" w14:textId="77777777" w:rsidR="00F25D97" w:rsidRDefault="00240290" w:rsidP="00784C72">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T:\Data_X\tlog_0x</w:t>
            </w:r>
          </w:p>
        </w:tc>
        <w:tc>
          <w:tcPr>
            <w:tcW w:w="3274"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tcPr>
          <w:p w14:paraId="5B5567E3" w14:textId="77777777" w:rsidR="00F25D97" w:rsidRPr="00EF79F2" w:rsidRDefault="004B2544" w:rsidP="00784C72">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Additional Transaction Log Directory(s), incremented by 1, e.g. 02, 03…etc.</w:t>
            </w:r>
          </w:p>
        </w:tc>
      </w:tr>
    </w:tbl>
    <w:p w14:paraId="5B5567E5" w14:textId="77777777" w:rsidR="00F25D97" w:rsidRPr="00516B09" w:rsidRDefault="00633E06" w:rsidP="00633E06">
      <w:pPr>
        <w:jc w:val="right"/>
        <w:rPr>
          <w:lang w:val="en-US"/>
        </w:rPr>
      </w:pPr>
      <w:r w:rsidRPr="005D18E7">
        <w:rPr>
          <w:i/>
          <w:sz w:val="16"/>
          <w:szCs w:val="16"/>
        </w:rPr>
        <w:t xml:space="preserve">Review Appendix for script to configure </w:t>
      </w:r>
      <w:r>
        <w:rPr>
          <w:i/>
          <w:sz w:val="16"/>
          <w:szCs w:val="16"/>
        </w:rPr>
        <w:t>additional directories.</w:t>
      </w:r>
    </w:p>
    <w:p w14:paraId="5B5567E6" w14:textId="77777777" w:rsidR="002051AA" w:rsidRDefault="00E265CE" w:rsidP="00B9054F">
      <w:pPr>
        <w:pStyle w:val="Heading3"/>
        <w:spacing w:before="360"/>
      </w:pPr>
      <w:bookmarkStart w:id="41" w:name="_Database_Maintenance_Plans"/>
      <w:bookmarkStart w:id="42" w:name="_Toc452464954"/>
      <w:bookmarkEnd w:id="41"/>
      <w:r>
        <w:t>Database Maintenance Plans</w:t>
      </w:r>
      <w:bookmarkEnd w:id="42"/>
    </w:p>
    <w:p w14:paraId="5B5567E7" w14:textId="77777777" w:rsidR="00E265CE" w:rsidRPr="002051AA" w:rsidRDefault="002051AA" w:rsidP="002051AA">
      <w:pPr>
        <w:rPr>
          <w:lang w:val="en-US"/>
        </w:rPr>
      </w:pPr>
      <w:r>
        <w:rPr>
          <w:lang w:val="en"/>
        </w:rPr>
        <w:t xml:space="preserve">Maintenance plans create a workflow of the tasks required to make sure that your database is optimized, regularly backed up, and free of inconsistencies.  The Maintenance Plan Wizard that are included with the SQL installation are basic </w:t>
      </w:r>
      <w:r w:rsidR="00621A7B">
        <w:rPr>
          <w:lang w:val="en"/>
        </w:rPr>
        <w:t>and have a number of limitations</w:t>
      </w:r>
      <w:r w:rsidR="00A7166A">
        <w:rPr>
          <w:lang w:val="en"/>
        </w:rPr>
        <w:t xml:space="preserve">.  The ‘SQL Server Maintenance Solution’ from Ola Hallengren </w:t>
      </w:r>
      <w:r w:rsidR="00B9054F">
        <w:rPr>
          <w:lang w:val="en"/>
        </w:rPr>
        <w:t>is a free set of T-SQL scripts and stored procedures designed for the most mission-critical environments.</w:t>
      </w:r>
      <w:r w:rsidR="007F50D5">
        <w:rPr>
          <w:lang w:val="en"/>
        </w:rPr>
        <w:t xml:space="preserve">  </w:t>
      </w:r>
      <w:r w:rsidR="007F50D5" w:rsidRPr="001D31A2">
        <w:rPr>
          <w:i/>
          <w:szCs w:val="18"/>
        </w:rPr>
        <w:t>Review Appendix for script to configure</w:t>
      </w:r>
      <w:r w:rsidR="007F50D5">
        <w:rPr>
          <w:i/>
          <w:szCs w:val="18"/>
        </w:rPr>
        <w:t xml:space="preserve"> the ola.hallengren solution.</w:t>
      </w:r>
    </w:p>
    <w:p w14:paraId="5B5567E8" w14:textId="77777777" w:rsidR="006C7821" w:rsidRDefault="006C7821" w:rsidP="006C7821">
      <w:pPr>
        <w:pStyle w:val="Heading2"/>
      </w:pPr>
      <w:bookmarkStart w:id="43" w:name="_Toc452464955"/>
      <w:r w:rsidRPr="006C7821">
        <w:t>Availability Groups Configuration</w:t>
      </w:r>
      <w:bookmarkEnd w:id="43"/>
    </w:p>
    <w:p w14:paraId="5B5567E9" w14:textId="77777777" w:rsidR="006349D9" w:rsidRDefault="006349D9" w:rsidP="006C7821">
      <w:pPr>
        <w:rPr>
          <w:rFonts w:cs="Arial"/>
          <w:szCs w:val="18"/>
        </w:rPr>
      </w:pPr>
      <w:r>
        <w:rPr>
          <w:lang w:val="en-US"/>
        </w:rPr>
        <w:t xml:space="preserve">An Availability Group is only required to host </w:t>
      </w:r>
      <w:r>
        <w:rPr>
          <w:rFonts w:cs="Arial"/>
          <w:szCs w:val="18"/>
        </w:rPr>
        <w:t xml:space="preserve">Business Critical databases, </w:t>
      </w:r>
      <w:r w:rsidR="00966A5C">
        <w:rPr>
          <w:rFonts w:cs="Arial"/>
          <w:szCs w:val="18"/>
        </w:rPr>
        <w:t xml:space="preserve">a standard </w:t>
      </w:r>
      <w:r>
        <w:rPr>
          <w:rFonts w:cs="Arial"/>
          <w:szCs w:val="18"/>
        </w:rPr>
        <w:t>database</w:t>
      </w:r>
      <w:r w:rsidR="00966A5C">
        <w:rPr>
          <w:rFonts w:cs="Arial"/>
          <w:szCs w:val="18"/>
        </w:rPr>
        <w:t>s</w:t>
      </w:r>
      <w:r>
        <w:rPr>
          <w:rFonts w:cs="Arial"/>
          <w:szCs w:val="18"/>
        </w:rPr>
        <w:t xml:space="preserve"> can be hosted on the individual SQL nodes</w:t>
      </w:r>
      <w:r w:rsidR="00966A5C">
        <w:rPr>
          <w:rFonts w:cs="Arial"/>
          <w:szCs w:val="18"/>
        </w:rPr>
        <w:t xml:space="preserve"> without any further configuration</w:t>
      </w:r>
      <w:r>
        <w:rPr>
          <w:lang w:val="en-US"/>
        </w:rPr>
        <w:t>.</w:t>
      </w:r>
      <w:r w:rsidR="00966A5C">
        <w:rPr>
          <w:lang w:val="en-US"/>
        </w:rPr>
        <w:t xml:space="preserve">  </w:t>
      </w:r>
      <w:r w:rsidR="008A6B5E">
        <w:rPr>
          <w:rFonts w:cs="Arial"/>
          <w:szCs w:val="18"/>
        </w:rPr>
        <w:t>T</w:t>
      </w:r>
      <w:r w:rsidR="00966A5C">
        <w:rPr>
          <w:rFonts w:cs="Arial"/>
          <w:szCs w:val="18"/>
        </w:rPr>
        <w:t xml:space="preserve">he following parameters have been defined for </w:t>
      </w:r>
      <w:r w:rsidR="008A6B5E">
        <w:rPr>
          <w:rFonts w:cs="Arial"/>
          <w:szCs w:val="18"/>
        </w:rPr>
        <w:t>current systems</w:t>
      </w:r>
      <w:r w:rsidR="00966A5C">
        <w:rPr>
          <w:rFonts w:cs="Arial"/>
          <w:szCs w:val="18"/>
        </w:rPr>
        <w:t>.</w:t>
      </w:r>
    </w:p>
    <w:tbl>
      <w:tblPr>
        <w:tblW w:w="5000" w:type="pct"/>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287"/>
        <w:gridCol w:w="1287"/>
        <w:gridCol w:w="1287"/>
        <w:gridCol w:w="1287"/>
        <w:gridCol w:w="1287"/>
        <w:gridCol w:w="1286"/>
        <w:gridCol w:w="1286"/>
      </w:tblGrid>
      <w:tr w:rsidR="00966A5C" w:rsidRPr="00461F78" w14:paraId="5B5567F1" w14:textId="77777777" w:rsidTr="002147AD">
        <w:trPr>
          <w:trHeight w:val="20"/>
        </w:trPr>
        <w:tc>
          <w:tcPr>
            <w:tcW w:w="714" w:type="pct"/>
            <w:tcBorders>
              <w:top w:val="single" w:sz="8" w:space="0" w:color="A3A3A3"/>
              <w:left w:val="single" w:sz="8" w:space="0" w:color="A3A3A3"/>
              <w:bottom w:val="single" w:sz="8" w:space="0" w:color="A3A3A3"/>
              <w:right w:val="single" w:sz="8" w:space="0" w:color="A3A3A3"/>
            </w:tcBorders>
            <w:shd w:val="clear" w:color="auto" w:fill="548DD4" w:themeFill="text2" w:themeFillTint="99"/>
            <w:tcMar>
              <w:top w:w="80" w:type="dxa"/>
              <w:left w:w="80" w:type="dxa"/>
              <w:bottom w:w="80" w:type="dxa"/>
              <w:right w:w="80" w:type="dxa"/>
            </w:tcMar>
            <w:hideMark/>
          </w:tcPr>
          <w:p w14:paraId="5B5567EA" w14:textId="77777777" w:rsidR="00966A5C" w:rsidRPr="00461F78" w:rsidRDefault="00966A5C" w:rsidP="002147AD">
            <w:pPr>
              <w:pStyle w:val="NormalWeb"/>
              <w:spacing w:before="0" w:beforeAutospacing="0" w:after="0" w:afterAutospacing="0"/>
              <w:ind w:left="57"/>
              <w:jc w:val="both"/>
              <w:rPr>
                <w:rFonts w:ascii="Arial" w:hAnsi="Arial" w:cs="Arial"/>
                <w:b/>
                <w:bCs/>
                <w:color w:val="FFFFFF"/>
                <w:sz w:val="16"/>
                <w:szCs w:val="16"/>
              </w:rPr>
            </w:pPr>
            <w:r>
              <w:rPr>
                <w:rFonts w:ascii="Arial" w:hAnsi="Arial" w:cs="Arial"/>
                <w:b/>
                <w:bCs/>
                <w:color w:val="FFFFFF"/>
                <w:sz w:val="16"/>
                <w:szCs w:val="16"/>
              </w:rPr>
              <w:t>AAG</w:t>
            </w:r>
          </w:p>
        </w:tc>
        <w:tc>
          <w:tcPr>
            <w:tcW w:w="714" w:type="pct"/>
            <w:tcBorders>
              <w:top w:val="single" w:sz="8" w:space="0" w:color="A3A3A3"/>
              <w:left w:val="single" w:sz="8" w:space="0" w:color="A3A3A3"/>
              <w:bottom w:val="single" w:sz="8" w:space="0" w:color="A3A3A3"/>
              <w:right w:val="single" w:sz="8" w:space="0" w:color="A3A3A3"/>
            </w:tcBorders>
            <w:shd w:val="clear" w:color="auto" w:fill="548DD4" w:themeFill="text2" w:themeFillTint="99"/>
            <w:tcMar>
              <w:top w:w="80" w:type="dxa"/>
              <w:left w:w="80" w:type="dxa"/>
              <w:bottom w:w="80" w:type="dxa"/>
              <w:right w:w="80" w:type="dxa"/>
            </w:tcMar>
            <w:hideMark/>
          </w:tcPr>
          <w:p w14:paraId="5B5567EB" w14:textId="77777777" w:rsidR="00966A5C" w:rsidRPr="00461F78" w:rsidRDefault="00966A5C" w:rsidP="00966A5C">
            <w:pPr>
              <w:pStyle w:val="NormalWeb"/>
              <w:spacing w:before="0" w:beforeAutospacing="0" w:after="0" w:afterAutospacing="0"/>
              <w:jc w:val="both"/>
              <w:rPr>
                <w:rFonts w:ascii="Arial" w:hAnsi="Arial" w:cs="Arial"/>
                <w:b/>
                <w:bCs/>
                <w:color w:val="FFFFFF"/>
                <w:sz w:val="16"/>
                <w:szCs w:val="16"/>
              </w:rPr>
            </w:pPr>
            <w:r>
              <w:rPr>
                <w:rFonts w:ascii="Arial" w:hAnsi="Arial" w:cs="Arial"/>
                <w:b/>
                <w:bCs/>
                <w:color w:val="FFFFFF"/>
                <w:sz w:val="16"/>
                <w:szCs w:val="16"/>
              </w:rPr>
              <w:t>Member</w:t>
            </w:r>
          </w:p>
        </w:tc>
        <w:tc>
          <w:tcPr>
            <w:tcW w:w="714" w:type="pct"/>
            <w:tcBorders>
              <w:top w:val="single" w:sz="8" w:space="0" w:color="A3A3A3"/>
              <w:left w:val="single" w:sz="8" w:space="0" w:color="A3A3A3"/>
              <w:bottom w:val="single" w:sz="8" w:space="0" w:color="A3A3A3"/>
              <w:right w:val="single" w:sz="8" w:space="0" w:color="A3A3A3"/>
            </w:tcBorders>
            <w:shd w:val="clear" w:color="auto" w:fill="548DD4" w:themeFill="text2" w:themeFillTint="99"/>
          </w:tcPr>
          <w:p w14:paraId="5B5567EC" w14:textId="77777777" w:rsidR="00966A5C" w:rsidRPr="00461F78" w:rsidRDefault="00966A5C" w:rsidP="002147AD">
            <w:pPr>
              <w:pStyle w:val="NormalWeb"/>
              <w:spacing w:before="0" w:beforeAutospacing="0" w:after="0" w:afterAutospacing="0"/>
              <w:ind w:left="57"/>
              <w:jc w:val="both"/>
              <w:rPr>
                <w:rFonts w:ascii="Arial" w:hAnsi="Arial" w:cs="Arial"/>
                <w:b/>
                <w:bCs/>
                <w:color w:val="FFFFFF"/>
                <w:sz w:val="16"/>
                <w:szCs w:val="16"/>
              </w:rPr>
            </w:pPr>
            <w:r>
              <w:rPr>
                <w:rFonts w:ascii="Arial" w:hAnsi="Arial" w:cs="Arial"/>
                <w:b/>
                <w:bCs/>
                <w:color w:val="FFFFFF"/>
                <w:sz w:val="16"/>
                <w:szCs w:val="16"/>
              </w:rPr>
              <w:t>Default Role</w:t>
            </w:r>
          </w:p>
        </w:tc>
        <w:tc>
          <w:tcPr>
            <w:tcW w:w="714" w:type="pct"/>
            <w:tcBorders>
              <w:top w:val="single" w:sz="8" w:space="0" w:color="A3A3A3"/>
              <w:left w:val="single" w:sz="8" w:space="0" w:color="A3A3A3"/>
              <w:bottom w:val="single" w:sz="8" w:space="0" w:color="A3A3A3"/>
              <w:right w:val="single" w:sz="8" w:space="0" w:color="A3A3A3"/>
            </w:tcBorders>
            <w:shd w:val="clear" w:color="auto" w:fill="548DD4" w:themeFill="text2" w:themeFillTint="99"/>
          </w:tcPr>
          <w:p w14:paraId="5B5567ED" w14:textId="77777777" w:rsidR="00966A5C" w:rsidRPr="00461F78" w:rsidRDefault="00966A5C" w:rsidP="002147AD">
            <w:pPr>
              <w:pStyle w:val="NormalWeb"/>
              <w:spacing w:before="0" w:beforeAutospacing="0" w:after="0" w:afterAutospacing="0"/>
              <w:ind w:left="57"/>
              <w:jc w:val="both"/>
              <w:rPr>
                <w:rFonts w:ascii="Arial" w:hAnsi="Arial" w:cs="Arial"/>
                <w:b/>
                <w:bCs/>
                <w:color w:val="FFFFFF"/>
                <w:sz w:val="16"/>
                <w:szCs w:val="16"/>
              </w:rPr>
            </w:pPr>
            <w:r>
              <w:rPr>
                <w:rFonts w:ascii="Arial" w:hAnsi="Arial" w:cs="Arial"/>
                <w:b/>
                <w:bCs/>
                <w:color w:val="FFFFFF"/>
                <w:sz w:val="16"/>
                <w:szCs w:val="16"/>
              </w:rPr>
              <w:t>Name</w:t>
            </w:r>
          </w:p>
        </w:tc>
        <w:tc>
          <w:tcPr>
            <w:tcW w:w="714" w:type="pct"/>
            <w:tcBorders>
              <w:top w:val="single" w:sz="8" w:space="0" w:color="A3A3A3"/>
              <w:left w:val="single" w:sz="8" w:space="0" w:color="A3A3A3"/>
              <w:bottom w:val="single" w:sz="8" w:space="0" w:color="A3A3A3"/>
              <w:right w:val="single" w:sz="8" w:space="0" w:color="A3A3A3"/>
            </w:tcBorders>
            <w:shd w:val="clear" w:color="auto" w:fill="548DD4" w:themeFill="text2" w:themeFillTint="99"/>
            <w:tcMar>
              <w:top w:w="80" w:type="dxa"/>
              <w:left w:w="80" w:type="dxa"/>
              <w:bottom w:w="80" w:type="dxa"/>
              <w:right w:w="80" w:type="dxa"/>
            </w:tcMar>
            <w:hideMark/>
          </w:tcPr>
          <w:p w14:paraId="5B5567EE" w14:textId="77777777" w:rsidR="00966A5C" w:rsidRPr="00461F78" w:rsidRDefault="005C5A20" w:rsidP="002147AD">
            <w:pPr>
              <w:pStyle w:val="NormalWeb"/>
              <w:spacing w:before="0" w:beforeAutospacing="0" w:after="0" w:afterAutospacing="0"/>
              <w:ind w:left="57"/>
              <w:jc w:val="both"/>
              <w:rPr>
                <w:rFonts w:ascii="Arial" w:hAnsi="Arial" w:cs="Arial"/>
                <w:b/>
                <w:bCs/>
                <w:color w:val="FFFFFF"/>
                <w:sz w:val="16"/>
                <w:szCs w:val="16"/>
              </w:rPr>
            </w:pPr>
            <w:r>
              <w:rPr>
                <w:rFonts w:ascii="Arial" w:hAnsi="Arial" w:cs="Arial"/>
                <w:b/>
                <w:bCs/>
                <w:color w:val="FFFFFF"/>
                <w:sz w:val="16"/>
                <w:szCs w:val="16"/>
              </w:rPr>
              <w:t>AAG IPs</w:t>
            </w:r>
          </w:p>
        </w:tc>
        <w:tc>
          <w:tcPr>
            <w:tcW w:w="714" w:type="pct"/>
            <w:tcBorders>
              <w:top w:val="single" w:sz="8" w:space="0" w:color="A3A3A3"/>
              <w:left w:val="single" w:sz="8" w:space="0" w:color="A3A3A3"/>
              <w:bottom w:val="single" w:sz="8" w:space="0" w:color="A3A3A3"/>
              <w:right w:val="single" w:sz="8" w:space="0" w:color="A3A3A3"/>
            </w:tcBorders>
            <w:shd w:val="clear" w:color="auto" w:fill="548DD4" w:themeFill="text2" w:themeFillTint="99"/>
            <w:tcMar>
              <w:top w:w="80" w:type="dxa"/>
              <w:left w:w="80" w:type="dxa"/>
              <w:bottom w:w="80" w:type="dxa"/>
              <w:right w:w="80" w:type="dxa"/>
            </w:tcMar>
            <w:hideMark/>
          </w:tcPr>
          <w:p w14:paraId="5B5567EF" w14:textId="77777777" w:rsidR="00966A5C" w:rsidRPr="00461F78" w:rsidRDefault="005C5A20" w:rsidP="002147AD">
            <w:pPr>
              <w:pStyle w:val="NormalWeb"/>
              <w:spacing w:before="0" w:beforeAutospacing="0" w:after="0" w:afterAutospacing="0"/>
              <w:ind w:left="57"/>
              <w:jc w:val="both"/>
              <w:rPr>
                <w:rFonts w:ascii="Arial" w:hAnsi="Arial" w:cs="Arial"/>
                <w:b/>
                <w:bCs/>
                <w:color w:val="FFFFFF"/>
                <w:sz w:val="16"/>
                <w:szCs w:val="16"/>
              </w:rPr>
            </w:pPr>
            <w:r>
              <w:rPr>
                <w:rFonts w:ascii="Arial" w:hAnsi="Arial" w:cs="Arial"/>
                <w:b/>
                <w:bCs/>
                <w:color w:val="FFFFFF"/>
                <w:sz w:val="16"/>
                <w:szCs w:val="16"/>
              </w:rPr>
              <w:t>Port</w:t>
            </w:r>
          </w:p>
        </w:tc>
        <w:tc>
          <w:tcPr>
            <w:tcW w:w="714" w:type="pct"/>
            <w:tcBorders>
              <w:top w:val="single" w:sz="8" w:space="0" w:color="A3A3A3"/>
              <w:left w:val="single" w:sz="8" w:space="0" w:color="A3A3A3"/>
              <w:bottom w:val="single" w:sz="8" w:space="0" w:color="A3A3A3"/>
              <w:right w:val="single" w:sz="8" w:space="0" w:color="A3A3A3"/>
            </w:tcBorders>
            <w:shd w:val="clear" w:color="auto" w:fill="548DD4" w:themeFill="text2" w:themeFillTint="99"/>
          </w:tcPr>
          <w:p w14:paraId="5B5567F0" w14:textId="77777777" w:rsidR="00966A5C" w:rsidRPr="00461F78" w:rsidRDefault="005C5A20" w:rsidP="002147AD">
            <w:pPr>
              <w:pStyle w:val="NormalWeb"/>
              <w:spacing w:before="0" w:beforeAutospacing="0" w:after="0" w:afterAutospacing="0"/>
              <w:ind w:left="57"/>
              <w:jc w:val="both"/>
              <w:rPr>
                <w:rFonts w:ascii="Arial" w:hAnsi="Arial" w:cs="Arial"/>
                <w:b/>
                <w:bCs/>
                <w:color w:val="FFFFFF"/>
                <w:sz w:val="16"/>
                <w:szCs w:val="16"/>
              </w:rPr>
            </w:pPr>
            <w:r>
              <w:rPr>
                <w:rFonts w:ascii="Arial" w:hAnsi="Arial" w:cs="Arial"/>
                <w:b/>
                <w:bCs/>
                <w:color w:val="FFFFFF"/>
                <w:sz w:val="16"/>
                <w:szCs w:val="16"/>
              </w:rPr>
              <w:t>Databases</w:t>
            </w:r>
          </w:p>
        </w:tc>
      </w:tr>
      <w:tr w:rsidR="00966A5C" w:rsidRPr="00DB417A" w14:paraId="5B556802" w14:textId="77777777" w:rsidTr="002147AD">
        <w:trPr>
          <w:trHeight w:val="20"/>
        </w:trPr>
        <w:tc>
          <w:tcPr>
            <w:tcW w:w="714"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7F2" w14:textId="77777777" w:rsidR="00966A5C" w:rsidRPr="00DB417A" w:rsidRDefault="00E77BB3" w:rsidP="002147AD">
            <w:pPr>
              <w:pStyle w:val="NormalWeb"/>
              <w:ind w:left="57"/>
              <w:jc w:val="both"/>
              <w:rPr>
                <w:rFonts w:ascii="Arial" w:hAnsi="Arial" w:cs="Arial"/>
                <w:sz w:val="16"/>
                <w:szCs w:val="16"/>
              </w:rPr>
            </w:pPr>
            <w:r>
              <w:rPr>
                <w:rFonts w:ascii="Arial" w:hAnsi="Arial" w:cs="Arial"/>
                <w:sz w:val="16"/>
                <w:szCs w:val="16"/>
              </w:rPr>
              <w:t>DB-AAG01</w:t>
            </w:r>
            <w:r w:rsidR="00966A5C" w:rsidRPr="00DB417A">
              <w:rPr>
                <w:rFonts w:ascii="Arial" w:hAnsi="Arial" w:cs="Arial"/>
                <w:sz w:val="16"/>
                <w:szCs w:val="16"/>
              </w:rPr>
              <w:t xml:space="preserve"> </w:t>
            </w:r>
          </w:p>
        </w:tc>
        <w:tc>
          <w:tcPr>
            <w:tcW w:w="714" w:type="pct"/>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B5567F3" w14:textId="77777777" w:rsidR="00966A5C" w:rsidRPr="00E77BB3" w:rsidRDefault="00E77BB3" w:rsidP="00E77BB3">
            <w:pPr>
              <w:pStyle w:val="NormalWeb"/>
              <w:spacing w:before="0" w:beforeAutospacing="0" w:after="0" w:afterAutospacing="0"/>
              <w:ind w:left="57"/>
              <w:jc w:val="both"/>
              <w:rPr>
                <w:rFonts w:ascii="Arial" w:hAnsi="Arial" w:cs="Arial"/>
                <w:sz w:val="12"/>
                <w:szCs w:val="12"/>
              </w:rPr>
            </w:pPr>
            <w:r w:rsidRPr="00E77BB3">
              <w:rPr>
                <w:rFonts w:ascii="Arial" w:hAnsi="Arial" w:cs="Arial"/>
                <w:sz w:val="12"/>
                <w:szCs w:val="12"/>
              </w:rPr>
              <w:t>DB-OC45</w:t>
            </w:r>
          </w:p>
          <w:p w14:paraId="5B5567F4" w14:textId="77777777" w:rsidR="00E77BB3" w:rsidRPr="00E77BB3" w:rsidRDefault="00E77BB3" w:rsidP="00E77BB3">
            <w:pPr>
              <w:pStyle w:val="NormalWeb"/>
              <w:spacing w:before="0" w:beforeAutospacing="0" w:after="0" w:afterAutospacing="0"/>
              <w:ind w:left="57"/>
              <w:jc w:val="both"/>
              <w:rPr>
                <w:rFonts w:ascii="Arial" w:hAnsi="Arial" w:cs="Arial"/>
                <w:sz w:val="12"/>
                <w:szCs w:val="12"/>
              </w:rPr>
            </w:pPr>
            <w:r>
              <w:rPr>
                <w:rFonts w:ascii="Arial" w:hAnsi="Arial" w:cs="Arial"/>
                <w:sz w:val="12"/>
                <w:szCs w:val="12"/>
              </w:rPr>
              <w:t>DB-OC46</w:t>
            </w:r>
          </w:p>
          <w:p w14:paraId="5B5567F5" w14:textId="77777777" w:rsidR="00E77BB3" w:rsidRPr="00E77BB3" w:rsidRDefault="00E77BB3" w:rsidP="00E77BB3">
            <w:pPr>
              <w:pStyle w:val="NormalWeb"/>
              <w:spacing w:before="0" w:beforeAutospacing="0" w:after="0" w:afterAutospacing="0"/>
              <w:ind w:left="57"/>
              <w:jc w:val="both"/>
              <w:rPr>
                <w:rFonts w:ascii="Arial" w:hAnsi="Arial" w:cs="Arial"/>
                <w:sz w:val="12"/>
                <w:szCs w:val="12"/>
              </w:rPr>
            </w:pPr>
            <w:r>
              <w:rPr>
                <w:rFonts w:ascii="Arial" w:hAnsi="Arial" w:cs="Arial"/>
                <w:sz w:val="12"/>
                <w:szCs w:val="12"/>
              </w:rPr>
              <w:t>DB-OC47</w:t>
            </w:r>
          </w:p>
          <w:p w14:paraId="5B5567F6" w14:textId="77777777" w:rsidR="00E77BB3" w:rsidRPr="00DB417A" w:rsidRDefault="00E77BB3" w:rsidP="00E77BB3">
            <w:pPr>
              <w:pStyle w:val="NormalWeb"/>
              <w:spacing w:before="0" w:beforeAutospacing="0" w:after="0" w:afterAutospacing="0"/>
              <w:ind w:left="57"/>
              <w:jc w:val="both"/>
              <w:rPr>
                <w:rFonts w:ascii="Arial" w:hAnsi="Arial" w:cs="Arial"/>
                <w:sz w:val="16"/>
                <w:szCs w:val="16"/>
              </w:rPr>
            </w:pPr>
            <w:r>
              <w:rPr>
                <w:rFonts w:ascii="Arial" w:hAnsi="Arial" w:cs="Arial"/>
                <w:sz w:val="12"/>
                <w:szCs w:val="12"/>
              </w:rPr>
              <w:t>DB-DE</w:t>
            </w:r>
            <w:r w:rsidRPr="00E77BB3">
              <w:rPr>
                <w:rFonts w:ascii="Arial" w:hAnsi="Arial" w:cs="Arial"/>
                <w:sz w:val="12"/>
                <w:szCs w:val="12"/>
              </w:rPr>
              <w:t>45</w:t>
            </w:r>
          </w:p>
        </w:tc>
        <w:tc>
          <w:tcPr>
            <w:tcW w:w="714" w:type="pct"/>
            <w:tcBorders>
              <w:top w:val="single" w:sz="8" w:space="0" w:color="A3A3A3"/>
              <w:left w:val="single" w:sz="8" w:space="0" w:color="A3A3A3"/>
              <w:bottom w:val="single" w:sz="8" w:space="0" w:color="A3A3A3"/>
              <w:right w:val="single" w:sz="8" w:space="0" w:color="A3A3A3"/>
            </w:tcBorders>
          </w:tcPr>
          <w:p w14:paraId="5B5567F7" w14:textId="77777777" w:rsidR="00E77BB3" w:rsidRPr="00E77BB3" w:rsidRDefault="00E77BB3" w:rsidP="00E77BB3">
            <w:pPr>
              <w:pStyle w:val="NormalWeb"/>
              <w:spacing w:before="0" w:beforeAutospacing="0" w:after="0" w:afterAutospacing="0"/>
              <w:ind w:left="57"/>
              <w:jc w:val="both"/>
              <w:rPr>
                <w:rFonts w:ascii="Arial" w:hAnsi="Arial" w:cs="Arial"/>
                <w:sz w:val="12"/>
                <w:szCs w:val="12"/>
              </w:rPr>
            </w:pPr>
            <w:r>
              <w:rPr>
                <w:rFonts w:ascii="Arial" w:hAnsi="Arial" w:cs="Arial"/>
                <w:sz w:val="12"/>
                <w:szCs w:val="12"/>
              </w:rPr>
              <w:t>Primary</w:t>
            </w:r>
          </w:p>
          <w:p w14:paraId="5B5567F8" w14:textId="77777777" w:rsidR="00E77BB3" w:rsidRPr="00E77BB3" w:rsidRDefault="00E77BB3" w:rsidP="00E77BB3">
            <w:pPr>
              <w:pStyle w:val="NormalWeb"/>
              <w:spacing w:before="0" w:beforeAutospacing="0" w:after="0" w:afterAutospacing="0"/>
              <w:ind w:left="57"/>
              <w:jc w:val="both"/>
              <w:rPr>
                <w:rFonts w:ascii="Arial" w:hAnsi="Arial" w:cs="Arial"/>
                <w:sz w:val="12"/>
                <w:szCs w:val="12"/>
              </w:rPr>
            </w:pPr>
            <w:r>
              <w:rPr>
                <w:rFonts w:ascii="Arial" w:hAnsi="Arial" w:cs="Arial"/>
                <w:sz w:val="12"/>
                <w:szCs w:val="12"/>
              </w:rPr>
              <w:t>Secondary</w:t>
            </w:r>
          </w:p>
          <w:p w14:paraId="5B5567F9" w14:textId="77777777" w:rsidR="00E77BB3" w:rsidRPr="00E77BB3" w:rsidRDefault="00E77BB3" w:rsidP="00E77BB3">
            <w:pPr>
              <w:pStyle w:val="NormalWeb"/>
              <w:spacing w:before="0" w:beforeAutospacing="0" w:after="0" w:afterAutospacing="0"/>
              <w:ind w:left="57"/>
              <w:jc w:val="both"/>
              <w:rPr>
                <w:rFonts w:ascii="Arial" w:hAnsi="Arial" w:cs="Arial"/>
                <w:sz w:val="12"/>
                <w:szCs w:val="12"/>
              </w:rPr>
            </w:pPr>
            <w:r>
              <w:rPr>
                <w:rFonts w:ascii="Arial" w:hAnsi="Arial" w:cs="Arial"/>
                <w:sz w:val="12"/>
                <w:szCs w:val="12"/>
              </w:rPr>
              <w:t>Secondary</w:t>
            </w:r>
          </w:p>
          <w:p w14:paraId="5B5567FA" w14:textId="77777777" w:rsidR="00966A5C" w:rsidRPr="00414492" w:rsidRDefault="00E77BB3" w:rsidP="00414492">
            <w:pPr>
              <w:pStyle w:val="NormalWeb"/>
              <w:spacing w:before="0" w:beforeAutospacing="0" w:after="0" w:afterAutospacing="0"/>
              <w:ind w:left="57"/>
              <w:jc w:val="both"/>
              <w:rPr>
                <w:rFonts w:ascii="Arial" w:hAnsi="Arial" w:cs="Arial"/>
                <w:sz w:val="12"/>
                <w:szCs w:val="12"/>
              </w:rPr>
            </w:pPr>
            <w:r>
              <w:rPr>
                <w:rFonts w:ascii="Arial" w:hAnsi="Arial" w:cs="Arial"/>
                <w:sz w:val="12"/>
                <w:szCs w:val="12"/>
              </w:rPr>
              <w:t>Secondary</w:t>
            </w:r>
          </w:p>
        </w:tc>
        <w:tc>
          <w:tcPr>
            <w:tcW w:w="714" w:type="pct"/>
            <w:tcBorders>
              <w:top w:val="single" w:sz="8" w:space="0" w:color="A3A3A3"/>
              <w:left w:val="single" w:sz="8" w:space="0" w:color="A3A3A3"/>
              <w:bottom w:val="single" w:sz="8" w:space="0" w:color="A3A3A3"/>
              <w:right w:val="single" w:sz="8" w:space="0" w:color="A3A3A3"/>
            </w:tcBorders>
          </w:tcPr>
          <w:p w14:paraId="5B5567FB" w14:textId="77777777" w:rsidR="00966A5C" w:rsidRPr="00DB417A" w:rsidRDefault="00E77BB3" w:rsidP="002147AD">
            <w:pPr>
              <w:pStyle w:val="NormalWeb"/>
              <w:ind w:left="57"/>
              <w:jc w:val="both"/>
              <w:rPr>
                <w:rFonts w:ascii="Arial" w:hAnsi="Arial" w:cs="Arial"/>
                <w:sz w:val="16"/>
                <w:szCs w:val="16"/>
              </w:rPr>
            </w:pPr>
            <w:r>
              <w:rPr>
                <w:rFonts w:ascii="Arial" w:hAnsi="Arial" w:cs="Arial"/>
                <w:sz w:val="16"/>
                <w:szCs w:val="16"/>
              </w:rPr>
              <w:t>DB-AAG01</w:t>
            </w:r>
          </w:p>
        </w:tc>
        <w:tc>
          <w:tcPr>
            <w:tcW w:w="714"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7FC" w14:textId="77777777" w:rsidR="00CB652E" w:rsidRPr="00CB652E" w:rsidRDefault="00CB652E" w:rsidP="00CB652E">
            <w:pPr>
              <w:pStyle w:val="NormalWeb"/>
              <w:spacing w:before="0" w:beforeAutospacing="0" w:after="0" w:afterAutospacing="0"/>
              <w:ind w:left="57"/>
              <w:jc w:val="both"/>
              <w:rPr>
                <w:rFonts w:ascii="Arial" w:hAnsi="Arial" w:cs="Arial"/>
                <w:sz w:val="12"/>
                <w:szCs w:val="12"/>
              </w:rPr>
            </w:pPr>
            <w:r w:rsidRPr="00CB652E">
              <w:rPr>
                <w:rFonts w:ascii="Arial" w:hAnsi="Arial" w:cs="Arial"/>
                <w:sz w:val="12"/>
                <w:szCs w:val="12"/>
              </w:rPr>
              <w:t>10.129.82.191</w:t>
            </w:r>
          </w:p>
          <w:p w14:paraId="5B5567FD" w14:textId="77777777" w:rsidR="00CB652E" w:rsidRPr="00CB652E" w:rsidRDefault="00CB652E" w:rsidP="00CB652E">
            <w:pPr>
              <w:pStyle w:val="NormalWeb"/>
              <w:spacing w:before="0" w:beforeAutospacing="0" w:after="0" w:afterAutospacing="0"/>
              <w:ind w:left="57"/>
              <w:jc w:val="both"/>
              <w:rPr>
                <w:rFonts w:ascii="Arial" w:hAnsi="Arial" w:cs="Arial"/>
                <w:sz w:val="12"/>
                <w:szCs w:val="12"/>
              </w:rPr>
            </w:pPr>
            <w:r w:rsidRPr="00CB652E">
              <w:rPr>
                <w:rFonts w:ascii="Arial" w:hAnsi="Arial" w:cs="Arial"/>
                <w:sz w:val="12"/>
                <w:szCs w:val="12"/>
              </w:rPr>
              <w:t>10.34.82.191</w:t>
            </w:r>
          </w:p>
          <w:p w14:paraId="5B5567FE" w14:textId="77777777" w:rsidR="00966A5C" w:rsidRDefault="00CB652E" w:rsidP="00CB652E">
            <w:pPr>
              <w:pStyle w:val="NormalWeb"/>
              <w:spacing w:before="0" w:beforeAutospacing="0" w:after="0" w:afterAutospacing="0"/>
              <w:ind w:left="57"/>
              <w:jc w:val="both"/>
              <w:rPr>
                <w:rFonts w:ascii="Arial" w:hAnsi="Arial" w:cs="Arial"/>
                <w:sz w:val="12"/>
                <w:szCs w:val="12"/>
              </w:rPr>
            </w:pPr>
            <w:r w:rsidRPr="00CB652E">
              <w:rPr>
                <w:rFonts w:ascii="Arial" w:hAnsi="Arial" w:cs="Arial"/>
                <w:sz w:val="12"/>
                <w:szCs w:val="12"/>
              </w:rPr>
              <w:t>10.34.81.191</w:t>
            </w:r>
          </w:p>
          <w:p w14:paraId="5B5567FF" w14:textId="77777777" w:rsidR="00CB652E" w:rsidRPr="00DB417A" w:rsidRDefault="00CB652E" w:rsidP="00CB652E">
            <w:pPr>
              <w:pStyle w:val="NormalWeb"/>
              <w:spacing w:before="0" w:beforeAutospacing="0" w:after="0" w:afterAutospacing="0"/>
              <w:ind w:left="57"/>
              <w:jc w:val="both"/>
              <w:rPr>
                <w:rFonts w:ascii="Arial" w:hAnsi="Arial" w:cs="Arial"/>
                <w:sz w:val="16"/>
                <w:szCs w:val="16"/>
              </w:rPr>
            </w:pPr>
          </w:p>
        </w:tc>
        <w:tc>
          <w:tcPr>
            <w:tcW w:w="714"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800" w14:textId="77777777" w:rsidR="00966A5C" w:rsidRPr="005C5A20" w:rsidRDefault="00725D4B" w:rsidP="002147AD">
            <w:pPr>
              <w:pStyle w:val="NormalWeb"/>
              <w:ind w:left="57"/>
              <w:jc w:val="both"/>
              <w:rPr>
                <w:rFonts w:ascii="Arial" w:hAnsi="Arial" w:cs="Arial"/>
                <w:sz w:val="16"/>
                <w:szCs w:val="16"/>
              </w:rPr>
            </w:pPr>
            <w:r>
              <w:rPr>
                <w:rFonts w:ascii="Arial" w:hAnsi="Arial" w:cs="Arial"/>
                <w:sz w:val="16"/>
                <w:szCs w:val="16"/>
              </w:rPr>
              <w:t>5022</w:t>
            </w:r>
          </w:p>
        </w:tc>
        <w:tc>
          <w:tcPr>
            <w:tcW w:w="714" w:type="pct"/>
            <w:tcBorders>
              <w:top w:val="single" w:sz="8" w:space="0" w:color="A3A3A3"/>
              <w:left w:val="single" w:sz="8" w:space="0" w:color="A3A3A3"/>
              <w:bottom w:val="single" w:sz="8" w:space="0" w:color="A3A3A3"/>
              <w:right w:val="single" w:sz="8" w:space="0" w:color="A3A3A3"/>
            </w:tcBorders>
          </w:tcPr>
          <w:p w14:paraId="5B556801" w14:textId="77777777" w:rsidR="00966A5C" w:rsidRPr="005C5A20" w:rsidRDefault="00966A5C" w:rsidP="00CB652E">
            <w:pPr>
              <w:pStyle w:val="NormalWeb"/>
              <w:ind w:left="57"/>
              <w:jc w:val="both"/>
              <w:rPr>
                <w:rFonts w:ascii="Arial" w:hAnsi="Arial" w:cs="Arial"/>
                <w:sz w:val="16"/>
                <w:szCs w:val="16"/>
              </w:rPr>
            </w:pPr>
            <w:r w:rsidRPr="005C5A20">
              <w:rPr>
                <w:rFonts w:ascii="Arial" w:hAnsi="Arial" w:cs="Arial"/>
                <w:sz w:val="16"/>
                <w:szCs w:val="16"/>
              </w:rPr>
              <w:t> </w:t>
            </w:r>
            <w:r w:rsidR="00CB652E">
              <w:rPr>
                <w:rFonts w:ascii="Arial" w:hAnsi="Arial" w:cs="Arial"/>
                <w:sz w:val="16"/>
                <w:szCs w:val="16"/>
              </w:rPr>
              <w:t>SSRS</w:t>
            </w:r>
          </w:p>
        </w:tc>
      </w:tr>
      <w:tr w:rsidR="00966A5C" w:rsidRPr="00DB417A" w14:paraId="5B55680E" w14:textId="77777777" w:rsidTr="002147AD">
        <w:trPr>
          <w:trHeight w:val="20"/>
        </w:trPr>
        <w:tc>
          <w:tcPr>
            <w:tcW w:w="714"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hideMark/>
          </w:tcPr>
          <w:p w14:paraId="5B556803" w14:textId="77777777" w:rsidR="00966A5C" w:rsidRPr="00DB417A" w:rsidRDefault="00E77BB3" w:rsidP="002147AD">
            <w:pPr>
              <w:pStyle w:val="NormalWeb"/>
              <w:ind w:left="57"/>
              <w:jc w:val="both"/>
              <w:rPr>
                <w:rFonts w:ascii="Arial" w:hAnsi="Arial" w:cs="Arial"/>
                <w:sz w:val="16"/>
                <w:szCs w:val="16"/>
              </w:rPr>
            </w:pPr>
            <w:r>
              <w:rPr>
                <w:rFonts w:ascii="Arial" w:hAnsi="Arial" w:cs="Arial"/>
                <w:sz w:val="16"/>
                <w:szCs w:val="16"/>
              </w:rPr>
              <w:t>DB-AAG02</w:t>
            </w:r>
          </w:p>
        </w:tc>
        <w:tc>
          <w:tcPr>
            <w:tcW w:w="714"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hideMark/>
          </w:tcPr>
          <w:p w14:paraId="5B556804" w14:textId="77777777" w:rsidR="00725D4B" w:rsidRPr="00E77BB3" w:rsidRDefault="00725D4B" w:rsidP="00725D4B">
            <w:pPr>
              <w:pStyle w:val="NormalWeb"/>
              <w:spacing w:before="0" w:beforeAutospacing="0" w:after="0" w:afterAutospacing="0"/>
              <w:ind w:left="57"/>
              <w:jc w:val="both"/>
              <w:rPr>
                <w:rFonts w:ascii="Arial" w:hAnsi="Arial" w:cs="Arial"/>
                <w:sz w:val="12"/>
                <w:szCs w:val="12"/>
              </w:rPr>
            </w:pPr>
            <w:r>
              <w:rPr>
                <w:rFonts w:ascii="Arial" w:hAnsi="Arial" w:cs="Arial"/>
                <w:sz w:val="12"/>
                <w:szCs w:val="12"/>
              </w:rPr>
              <w:t>DB-OC46</w:t>
            </w:r>
          </w:p>
          <w:p w14:paraId="5B556805" w14:textId="77777777" w:rsidR="00966A5C" w:rsidRPr="00DB417A" w:rsidRDefault="00725D4B" w:rsidP="00725D4B">
            <w:pPr>
              <w:pStyle w:val="NormalWeb"/>
              <w:spacing w:before="0" w:beforeAutospacing="0" w:after="0" w:afterAutospacing="0"/>
              <w:ind w:left="57"/>
              <w:jc w:val="both"/>
              <w:rPr>
                <w:rFonts w:ascii="Arial" w:hAnsi="Arial" w:cs="Arial"/>
                <w:sz w:val="16"/>
                <w:szCs w:val="16"/>
              </w:rPr>
            </w:pPr>
            <w:r>
              <w:rPr>
                <w:rFonts w:ascii="Arial" w:hAnsi="Arial" w:cs="Arial"/>
                <w:sz w:val="12"/>
                <w:szCs w:val="12"/>
              </w:rPr>
              <w:t>DB-DE</w:t>
            </w:r>
            <w:r w:rsidRPr="00E77BB3">
              <w:rPr>
                <w:rFonts w:ascii="Arial" w:hAnsi="Arial" w:cs="Arial"/>
                <w:sz w:val="12"/>
                <w:szCs w:val="12"/>
              </w:rPr>
              <w:t>45</w:t>
            </w:r>
          </w:p>
        </w:tc>
        <w:tc>
          <w:tcPr>
            <w:tcW w:w="714"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Pr>
          <w:p w14:paraId="5B556806" w14:textId="77777777" w:rsidR="00725D4B" w:rsidRPr="00E77BB3" w:rsidRDefault="00725D4B" w:rsidP="00725D4B">
            <w:pPr>
              <w:pStyle w:val="NormalWeb"/>
              <w:spacing w:before="0" w:beforeAutospacing="0" w:after="0" w:afterAutospacing="0"/>
              <w:ind w:left="57"/>
              <w:jc w:val="both"/>
              <w:rPr>
                <w:rFonts w:ascii="Arial" w:hAnsi="Arial" w:cs="Arial"/>
                <w:sz w:val="12"/>
                <w:szCs w:val="12"/>
              </w:rPr>
            </w:pPr>
            <w:r>
              <w:rPr>
                <w:rFonts w:ascii="Arial" w:hAnsi="Arial" w:cs="Arial"/>
                <w:sz w:val="12"/>
                <w:szCs w:val="12"/>
              </w:rPr>
              <w:t>Primary</w:t>
            </w:r>
          </w:p>
          <w:p w14:paraId="5B556807" w14:textId="77777777" w:rsidR="00966A5C" w:rsidRPr="00DB417A" w:rsidRDefault="00725D4B" w:rsidP="00725D4B">
            <w:pPr>
              <w:pStyle w:val="NormalWeb"/>
              <w:spacing w:before="0" w:beforeAutospacing="0" w:after="0" w:afterAutospacing="0"/>
              <w:ind w:left="57"/>
              <w:jc w:val="both"/>
              <w:rPr>
                <w:rFonts w:ascii="Arial" w:hAnsi="Arial" w:cs="Arial"/>
                <w:sz w:val="16"/>
                <w:szCs w:val="16"/>
              </w:rPr>
            </w:pPr>
            <w:r>
              <w:rPr>
                <w:rFonts w:ascii="Arial" w:hAnsi="Arial" w:cs="Arial"/>
                <w:sz w:val="12"/>
                <w:szCs w:val="12"/>
              </w:rPr>
              <w:t>Secondary</w:t>
            </w:r>
          </w:p>
        </w:tc>
        <w:tc>
          <w:tcPr>
            <w:tcW w:w="714"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Pr>
          <w:p w14:paraId="5B556808" w14:textId="77777777" w:rsidR="00966A5C" w:rsidRPr="00DB417A" w:rsidRDefault="00E77BB3" w:rsidP="002147AD">
            <w:pPr>
              <w:pStyle w:val="NormalWeb"/>
              <w:ind w:left="57"/>
              <w:jc w:val="both"/>
              <w:rPr>
                <w:rFonts w:ascii="Arial" w:hAnsi="Arial" w:cs="Arial"/>
                <w:sz w:val="16"/>
                <w:szCs w:val="16"/>
              </w:rPr>
            </w:pPr>
            <w:r>
              <w:rPr>
                <w:rFonts w:ascii="Arial" w:hAnsi="Arial" w:cs="Arial"/>
                <w:sz w:val="16"/>
                <w:szCs w:val="16"/>
              </w:rPr>
              <w:t>DB-AAG02</w:t>
            </w:r>
          </w:p>
        </w:tc>
        <w:tc>
          <w:tcPr>
            <w:tcW w:w="714"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hideMark/>
          </w:tcPr>
          <w:p w14:paraId="5B556809" w14:textId="77777777" w:rsidR="00CB652E" w:rsidRPr="00CB652E" w:rsidRDefault="00CB652E" w:rsidP="00CB652E">
            <w:pPr>
              <w:pStyle w:val="NormalWeb"/>
              <w:spacing w:before="0" w:beforeAutospacing="0" w:after="0" w:afterAutospacing="0"/>
              <w:ind w:left="57"/>
              <w:jc w:val="both"/>
              <w:rPr>
                <w:rFonts w:ascii="Arial" w:hAnsi="Arial" w:cs="Arial"/>
                <w:sz w:val="12"/>
                <w:szCs w:val="12"/>
              </w:rPr>
            </w:pPr>
            <w:r>
              <w:rPr>
                <w:rFonts w:ascii="Arial" w:hAnsi="Arial" w:cs="Arial"/>
                <w:sz w:val="12"/>
                <w:szCs w:val="12"/>
              </w:rPr>
              <w:t>10.129.82.192</w:t>
            </w:r>
          </w:p>
          <w:p w14:paraId="5B55680A" w14:textId="77777777" w:rsidR="00CB652E" w:rsidRPr="00CB652E" w:rsidRDefault="00CB652E" w:rsidP="00CB652E">
            <w:pPr>
              <w:pStyle w:val="NormalWeb"/>
              <w:spacing w:before="0" w:beforeAutospacing="0" w:after="0" w:afterAutospacing="0"/>
              <w:ind w:left="57"/>
              <w:jc w:val="both"/>
              <w:rPr>
                <w:rFonts w:ascii="Arial" w:hAnsi="Arial" w:cs="Arial"/>
                <w:sz w:val="12"/>
                <w:szCs w:val="12"/>
              </w:rPr>
            </w:pPr>
            <w:r>
              <w:rPr>
                <w:rFonts w:ascii="Arial" w:hAnsi="Arial" w:cs="Arial"/>
                <w:sz w:val="12"/>
                <w:szCs w:val="12"/>
              </w:rPr>
              <w:t>10.34.82.192</w:t>
            </w:r>
          </w:p>
          <w:p w14:paraId="5B55680B" w14:textId="77777777" w:rsidR="00966A5C" w:rsidRPr="00CB652E" w:rsidRDefault="00CB652E" w:rsidP="00CB652E">
            <w:pPr>
              <w:pStyle w:val="NormalWeb"/>
              <w:spacing w:before="0" w:beforeAutospacing="0" w:after="0" w:afterAutospacing="0"/>
              <w:ind w:left="57"/>
              <w:jc w:val="both"/>
              <w:rPr>
                <w:rFonts w:ascii="Arial" w:hAnsi="Arial" w:cs="Arial"/>
                <w:sz w:val="12"/>
                <w:szCs w:val="12"/>
              </w:rPr>
            </w:pPr>
            <w:r>
              <w:rPr>
                <w:rFonts w:ascii="Arial" w:hAnsi="Arial" w:cs="Arial"/>
                <w:sz w:val="12"/>
                <w:szCs w:val="12"/>
              </w:rPr>
              <w:t>10.34.81.192</w:t>
            </w:r>
          </w:p>
        </w:tc>
        <w:tc>
          <w:tcPr>
            <w:tcW w:w="714"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hideMark/>
          </w:tcPr>
          <w:p w14:paraId="5B55680C" w14:textId="77777777" w:rsidR="00966A5C" w:rsidRPr="005C5A20" w:rsidRDefault="00725D4B" w:rsidP="002147AD">
            <w:pPr>
              <w:pStyle w:val="NormalWeb"/>
              <w:ind w:left="57"/>
              <w:jc w:val="both"/>
              <w:rPr>
                <w:rFonts w:ascii="Arial" w:hAnsi="Arial" w:cs="Arial"/>
                <w:sz w:val="16"/>
                <w:szCs w:val="16"/>
              </w:rPr>
            </w:pPr>
            <w:r>
              <w:rPr>
                <w:rFonts w:ascii="Arial" w:hAnsi="Arial" w:cs="Arial"/>
                <w:sz w:val="16"/>
                <w:szCs w:val="16"/>
              </w:rPr>
              <w:t>5022</w:t>
            </w:r>
          </w:p>
        </w:tc>
        <w:tc>
          <w:tcPr>
            <w:tcW w:w="714"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Pr>
          <w:p w14:paraId="5B55680D" w14:textId="77777777" w:rsidR="00966A5C" w:rsidRPr="005C5A20" w:rsidRDefault="008E5D6F" w:rsidP="002147AD">
            <w:pPr>
              <w:pStyle w:val="NormalWeb"/>
              <w:ind w:left="57"/>
              <w:jc w:val="both"/>
              <w:rPr>
                <w:rFonts w:ascii="Arial" w:hAnsi="Arial" w:cs="Arial"/>
                <w:sz w:val="16"/>
                <w:szCs w:val="16"/>
              </w:rPr>
            </w:pPr>
            <w:r>
              <w:rPr>
                <w:rFonts w:ascii="Arial" w:hAnsi="Arial" w:cs="Arial"/>
                <w:sz w:val="16"/>
                <w:szCs w:val="16"/>
              </w:rPr>
              <w:t>NdiCdr</w:t>
            </w:r>
            <w:r w:rsidR="00966A5C" w:rsidRPr="005C5A20">
              <w:rPr>
                <w:rFonts w:ascii="Arial" w:hAnsi="Arial" w:cs="Arial"/>
                <w:sz w:val="16"/>
                <w:szCs w:val="16"/>
              </w:rPr>
              <w:t> </w:t>
            </w:r>
          </w:p>
        </w:tc>
      </w:tr>
      <w:tr w:rsidR="00966A5C" w:rsidRPr="00DB417A" w14:paraId="5B55681C" w14:textId="77777777" w:rsidTr="002147AD">
        <w:trPr>
          <w:trHeight w:val="20"/>
        </w:trPr>
        <w:tc>
          <w:tcPr>
            <w:tcW w:w="714"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80F" w14:textId="77777777" w:rsidR="00966A5C" w:rsidRPr="00DB417A" w:rsidRDefault="00E77BB3" w:rsidP="002147AD">
            <w:pPr>
              <w:pStyle w:val="NormalWeb"/>
              <w:ind w:left="57"/>
              <w:jc w:val="both"/>
              <w:rPr>
                <w:rFonts w:ascii="Arial" w:hAnsi="Arial" w:cs="Arial"/>
                <w:sz w:val="16"/>
                <w:szCs w:val="16"/>
              </w:rPr>
            </w:pPr>
            <w:r>
              <w:rPr>
                <w:rFonts w:ascii="Arial" w:hAnsi="Arial" w:cs="Arial"/>
                <w:sz w:val="16"/>
                <w:szCs w:val="16"/>
              </w:rPr>
              <w:t>DB-AAG03</w:t>
            </w:r>
          </w:p>
        </w:tc>
        <w:tc>
          <w:tcPr>
            <w:tcW w:w="714" w:type="pct"/>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B556810" w14:textId="77777777" w:rsidR="00D40EB7" w:rsidRPr="00E77BB3" w:rsidRDefault="00D40EB7" w:rsidP="00D40EB7">
            <w:pPr>
              <w:pStyle w:val="NormalWeb"/>
              <w:spacing w:before="0" w:beforeAutospacing="0" w:after="0" w:afterAutospacing="0"/>
              <w:ind w:left="57"/>
              <w:jc w:val="both"/>
              <w:rPr>
                <w:rFonts w:ascii="Arial" w:hAnsi="Arial" w:cs="Arial"/>
                <w:sz w:val="12"/>
                <w:szCs w:val="12"/>
              </w:rPr>
            </w:pPr>
            <w:r>
              <w:rPr>
                <w:rFonts w:ascii="Arial" w:hAnsi="Arial" w:cs="Arial"/>
                <w:sz w:val="12"/>
                <w:szCs w:val="12"/>
              </w:rPr>
              <w:t>DB-OC46</w:t>
            </w:r>
          </w:p>
          <w:p w14:paraId="5B556811" w14:textId="77777777" w:rsidR="00966A5C" w:rsidRDefault="00D40EB7" w:rsidP="00D40EB7">
            <w:pPr>
              <w:pStyle w:val="NormalWeb"/>
              <w:spacing w:before="0" w:beforeAutospacing="0" w:after="0" w:afterAutospacing="0"/>
              <w:ind w:left="57"/>
              <w:jc w:val="both"/>
              <w:rPr>
                <w:rFonts w:ascii="Arial" w:hAnsi="Arial" w:cs="Arial"/>
                <w:sz w:val="12"/>
                <w:szCs w:val="12"/>
              </w:rPr>
            </w:pPr>
            <w:r>
              <w:rPr>
                <w:rFonts w:ascii="Arial" w:hAnsi="Arial" w:cs="Arial"/>
                <w:sz w:val="12"/>
                <w:szCs w:val="12"/>
              </w:rPr>
              <w:t>DB-OC47</w:t>
            </w:r>
          </w:p>
          <w:p w14:paraId="5B556812" w14:textId="77777777" w:rsidR="00D40EB7" w:rsidRPr="00DB417A" w:rsidRDefault="00D40EB7" w:rsidP="00D40EB7">
            <w:pPr>
              <w:pStyle w:val="NormalWeb"/>
              <w:spacing w:before="0" w:beforeAutospacing="0" w:after="0" w:afterAutospacing="0"/>
              <w:ind w:left="57"/>
              <w:jc w:val="both"/>
              <w:rPr>
                <w:rFonts w:ascii="Arial" w:hAnsi="Arial" w:cs="Arial"/>
                <w:sz w:val="16"/>
                <w:szCs w:val="16"/>
              </w:rPr>
            </w:pPr>
            <w:r>
              <w:rPr>
                <w:rFonts w:ascii="Arial" w:hAnsi="Arial" w:cs="Arial"/>
                <w:sz w:val="12"/>
                <w:szCs w:val="12"/>
              </w:rPr>
              <w:t>DB-DE</w:t>
            </w:r>
            <w:r w:rsidRPr="00E77BB3">
              <w:rPr>
                <w:rFonts w:ascii="Arial" w:hAnsi="Arial" w:cs="Arial"/>
                <w:sz w:val="12"/>
                <w:szCs w:val="12"/>
              </w:rPr>
              <w:t>45</w:t>
            </w:r>
          </w:p>
        </w:tc>
        <w:tc>
          <w:tcPr>
            <w:tcW w:w="714" w:type="pct"/>
            <w:tcBorders>
              <w:top w:val="single" w:sz="8" w:space="0" w:color="A3A3A3"/>
              <w:left w:val="single" w:sz="8" w:space="0" w:color="A3A3A3"/>
              <w:bottom w:val="single" w:sz="8" w:space="0" w:color="A3A3A3"/>
              <w:right w:val="single" w:sz="8" w:space="0" w:color="A3A3A3"/>
            </w:tcBorders>
          </w:tcPr>
          <w:p w14:paraId="5B556813" w14:textId="77777777" w:rsidR="00725D4B" w:rsidRDefault="00725D4B" w:rsidP="00725D4B">
            <w:pPr>
              <w:pStyle w:val="NormalWeb"/>
              <w:spacing w:before="0" w:beforeAutospacing="0" w:after="0" w:afterAutospacing="0"/>
              <w:ind w:left="57"/>
              <w:jc w:val="both"/>
              <w:rPr>
                <w:rFonts w:ascii="Arial" w:hAnsi="Arial" w:cs="Arial"/>
                <w:sz w:val="12"/>
                <w:szCs w:val="12"/>
              </w:rPr>
            </w:pPr>
            <w:r>
              <w:rPr>
                <w:rFonts w:ascii="Arial" w:hAnsi="Arial" w:cs="Arial"/>
                <w:sz w:val="12"/>
                <w:szCs w:val="12"/>
              </w:rPr>
              <w:t>Primary</w:t>
            </w:r>
          </w:p>
          <w:p w14:paraId="5B556814" w14:textId="77777777" w:rsidR="00D40EB7" w:rsidRPr="00E77BB3" w:rsidRDefault="00D40EB7" w:rsidP="00D40EB7">
            <w:pPr>
              <w:pStyle w:val="NormalWeb"/>
              <w:spacing w:before="0" w:beforeAutospacing="0" w:after="0" w:afterAutospacing="0"/>
              <w:ind w:left="57"/>
              <w:jc w:val="both"/>
              <w:rPr>
                <w:rFonts w:ascii="Arial" w:hAnsi="Arial" w:cs="Arial"/>
                <w:sz w:val="12"/>
                <w:szCs w:val="12"/>
              </w:rPr>
            </w:pPr>
            <w:r>
              <w:rPr>
                <w:rFonts w:ascii="Arial" w:hAnsi="Arial" w:cs="Arial"/>
                <w:sz w:val="12"/>
                <w:szCs w:val="12"/>
              </w:rPr>
              <w:t>Secondary</w:t>
            </w:r>
          </w:p>
          <w:p w14:paraId="5B556815" w14:textId="77777777" w:rsidR="00966A5C" w:rsidRPr="00DB417A" w:rsidRDefault="00725D4B" w:rsidP="00725D4B">
            <w:pPr>
              <w:pStyle w:val="NormalWeb"/>
              <w:spacing w:before="0" w:beforeAutospacing="0" w:after="0" w:afterAutospacing="0"/>
              <w:ind w:left="57"/>
              <w:jc w:val="both"/>
              <w:rPr>
                <w:rFonts w:ascii="Arial" w:hAnsi="Arial" w:cs="Arial"/>
                <w:sz w:val="16"/>
                <w:szCs w:val="16"/>
              </w:rPr>
            </w:pPr>
            <w:r>
              <w:rPr>
                <w:rFonts w:ascii="Arial" w:hAnsi="Arial" w:cs="Arial"/>
                <w:sz w:val="12"/>
                <w:szCs w:val="12"/>
              </w:rPr>
              <w:t>Secondary</w:t>
            </w:r>
          </w:p>
        </w:tc>
        <w:tc>
          <w:tcPr>
            <w:tcW w:w="714" w:type="pct"/>
            <w:tcBorders>
              <w:top w:val="single" w:sz="8" w:space="0" w:color="A3A3A3"/>
              <w:left w:val="single" w:sz="8" w:space="0" w:color="A3A3A3"/>
              <w:bottom w:val="single" w:sz="8" w:space="0" w:color="A3A3A3"/>
              <w:right w:val="single" w:sz="8" w:space="0" w:color="A3A3A3"/>
            </w:tcBorders>
          </w:tcPr>
          <w:p w14:paraId="5B556816" w14:textId="77777777" w:rsidR="00966A5C" w:rsidRPr="00DB417A" w:rsidRDefault="00E77BB3" w:rsidP="002147AD">
            <w:pPr>
              <w:pStyle w:val="NormalWeb"/>
              <w:ind w:left="57"/>
              <w:jc w:val="both"/>
              <w:rPr>
                <w:rFonts w:ascii="Arial" w:hAnsi="Arial" w:cs="Arial"/>
                <w:sz w:val="16"/>
                <w:szCs w:val="16"/>
              </w:rPr>
            </w:pPr>
            <w:r>
              <w:rPr>
                <w:rFonts w:ascii="Arial" w:hAnsi="Arial" w:cs="Arial"/>
                <w:sz w:val="16"/>
                <w:szCs w:val="16"/>
              </w:rPr>
              <w:t>DB-AAG03</w:t>
            </w:r>
          </w:p>
        </w:tc>
        <w:tc>
          <w:tcPr>
            <w:tcW w:w="714"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817" w14:textId="77777777" w:rsidR="00CB652E" w:rsidRPr="00CB652E" w:rsidRDefault="00CB652E" w:rsidP="00CB652E">
            <w:pPr>
              <w:pStyle w:val="NormalWeb"/>
              <w:spacing w:before="0" w:beforeAutospacing="0" w:after="0" w:afterAutospacing="0"/>
              <w:ind w:left="57"/>
              <w:jc w:val="both"/>
              <w:rPr>
                <w:rFonts w:ascii="Arial" w:hAnsi="Arial" w:cs="Arial"/>
                <w:sz w:val="12"/>
                <w:szCs w:val="12"/>
              </w:rPr>
            </w:pPr>
            <w:r>
              <w:rPr>
                <w:rFonts w:ascii="Arial" w:hAnsi="Arial" w:cs="Arial"/>
                <w:sz w:val="12"/>
                <w:szCs w:val="12"/>
              </w:rPr>
              <w:t>10.129.82.193</w:t>
            </w:r>
          </w:p>
          <w:p w14:paraId="5B556818" w14:textId="77777777" w:rsidR="00CB652E" w:rsidRPr="00CB652E" w:rsidRDefault="00CB652E" w:rsidP="00CB652E">
            <w:pPr>
              <w:pStyle w:val="NormalWeb"/>
              <w:spacing w:before="0" w:beforeAutospacing="0" w:after="0" w:afterAutospacing="0"/>
              <w:ind w:left="57"/>
              <w:jc w:val="both"/>
              <w:rPr>
                <w:rFonts w:ascii="Arial" w:hAnsi="Arial" w:cs="Arial"/>
                <w:sz w:val="12"/>
                <w:szCs w:val="12"/>
              </w:rPr>
            </w:pPr>
            <w:r>
              <w:rPr>
                <w:rFonts w:ascii="Arial" w:hAnsi="Arial" w:cs="Arial"/>
                <w:sz w:val="12"/>
                <w:szCs w:val="12"/>
              </w:rPr>
              <w:t>10.34.82.193</w:t>
            </w:r>
          </w:p>
          <w:p w14:paraId="5B556819" w14:textId="77777777" w:rsidR="00966A5C" w:rsidRPr="00CB652E" w:rsidRDefault="00CB652E" w:rsidP="00CB652E">
            <w:pPr>
              <w:pStyle w:val="NormalWeb"/>
              <w:spacing w:before="0" w:beforeAutospacing="0" w:after="0" w:afterAutospacing="0"/>
              <w:ind w:left="57"/>
              <w:jc w:val="both"/>
              <w:rPr>
                <w:rFonts w:ascii="Arial" w:hAnsi="Arial" w:cs="Arial"/>
                <w:sz w:val="12"/>
                <w:szCs w:val="12"/>
              </w:rPr>
            </w:pPr>
            <w:r>
              <w:rPr>
                <w:rFonts w:ascii="Arial" w:hAnsi="Arial" w:cs="Arial"/>
                <w:sz w:val="12"/>
                <w:szCs w:val="12"/>
              </w:rPr>
              <w:t>10.34.81.193</w:t>
            </w:r>
          </w:p>
        </w:tc>
        <w:tc>
          <w:tcPr>
            <w:tcW w:w="714"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681A" w14:textId="77777777" w:rsidR="00966A5C" w:rsidRPr="005C5A20" w:rsidRDefault="00725D4B" w:rsidP="002147AD">
            <w:pPr>
              <w:pStyle w:val="NormalWeb"/>
              <w:ind w:left="57"/>
              <w:jc w:val="both"/>
              <w:rPr>
                <w:rFonts w:ascii="Arial" w:hAnsi="Arial" w:cs="Arial"/>
                <w:sz w:val="16"/>
                <w:szCs w:val="16"/>
              </w:rPr>
            </w:pPr>
            <w:r>
              <w:rPr>
                <w:rFonts w:ascii="Arial" w:hAnsi="Arial" w:cs="Arial"/>
                <w:sz w:val="16"/>
                <w:szCs w:val="16"/>
              </w:rPr>
              <w:t>5022</w:t>
            </w:r>
          </w:p>
        </w:tc>
        <w:tc>
          <w:tcPr>
            <w:tcW w:w="714" w:type="pct"/>
            <w:tcBorders>
              <w:top w:val="single" w:sz="8" w:space="0" w:color="A3A3A3"/>
              <w:left w:val="single" w:sz="8" w:space="0" w:color="A3A3A3"/>
              <w:bottom w:val="single" w:sz="8" w:space="0" w:color="A3A3A3"/>
              <w:right w:val="single" w:sz="8" w:space="0" w:color="A3A3A3"/>
            </w:tcBorders>
          </w:tcPr>
          <w:p w14:paraId="5B55681B" w14:textId="77777777" w:rsidR="00966A5C" w:rsidRPr="005C5A20" w:rsidRDefault="00D40EB7" w:rsidP="002147AD">
            <w:pPr>
              <w:pStyle w:val="NormalWeb"/>
              <w:ind w:left="57"/>
              <w:rPr>
                <w:rFonts w:ascii="Arial" w:hAnsi="Arial" w:cs="Arial"/>
                <w:sz w:val="16"/>
                <w:szCs w:val="16"/>
              </w:rPr>
            </w:pPr>
            <w:r>
              <w:rPr>
                <w:rFonts w:ascii="Arial" w:hAnsi="Arial" w:cs="Arial"/>
                <w:sz w:val="16"/>
                <w:szCs w:val="16"/>
              </w:rPr>
              <w:t>Storm</w:t>
            </w:r>
          </w:p>
        </w:tc>
      </w:tr>
      <w:tr w:rsidR="00966A5C" w:rsidRPr="00DB417A" w14:paraId="5B556828" w14:textId="77777777" w:rsidTr="002147AD">
        <w:trPr>
          <w:trHeight w:val="20"/>
        </w:trPr>
        <w:tc>
          <w:tcPr>
            <w:tcW w:w="714"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hideMark/>
          </w:tcPr>
          <w:p w14:paraId="5B55681D" w14:textId="77777777" w:rsidR="00966A5C" w:rsidRPr="00DB417A" w:rsidRDefault="00E77BB3" w:rsidP="002147AD">
            <w:pPr>
              <w:pStyle w:val="NormalWeb"/>
              <w:ind w:left="57"/>
              <w:jc w:val="both"/>
              <w:rPr>
                <w:rFonts w:ascii="Arial" w:hAnsi="Arial" w:cs="Arial"/>
                <w:sz w:val="16"/>
                <w:szCs w:val="16"/>
              </w:rPr>
            </w:pPr>
            <w:r>
              <w:rPr>
                <w:rFonts w:ascii="Arial" w:hAnsi="Arial" w:cs="Arial"/>
                <w:sz w:val="16"/>
                <w:szCs w:val="16"/>
              </w:rPr>
              <w:t>DB-AAG04</w:t>
            </w:r>
          </w:p>
        </w:tc>
        <w:tc>
          <w:tcPr>
            <w:tcW w:w="714"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hideMark/>
          </w:tcPr>
          <w:p w14:paraId="5B55681E" w14:textId="77777777" w:rsidR="00D40EB7" w:rsidRPr="00E77BB3" w:rsidRDefault="00D40EB7" w:rsidP="00D40EB7">
            <w:pPr>
              <w:pStyle w:val="NormalWeb"/>
              <w:spacing w:before="0" w:beforeAutospacing="0" w:after="0" w:afterAutospacing="0"/>
              <w:ind w:left="57"/>
              <w:jc w:val="both"/>
              <w:rPr>
                <w:rFonts w:ascii="Arial" w:hAnsi="Arial" w:cs="Arial"/>
                <w:sz w:val="12"/>
                <w:szCs w:val="12"/>
              </w:rPr>
            </w:pPr>
            <w:r>
              <w:rPr>
                <w:rFonts w:ascii="Arial" w:hAnsi="Arial" w:cs="Arial"/>
                <w:sz w:val="12"/>
                <w:szCs w:val="12"/>
              </w:rPr>
              <w:t>DB-OC47</w:t>
            </w:r>
          </w:p>
          <w:p w14:paraId="5B55681F" w14:textId="77777777" w:rsidR="00966A5C" w:rsidRPr="00C83D51" w:rsidRDefault="00D40EB7" w:rsidP="00D40EB7">
            <w:pPr>
              <w:pStyle w:val="NormalWeb"/>
              <w:spacing w:before="0" w:beforeAutospacing="0" w:after="0" w:afterAutospacing="0"/>
              <w:ind w:left="57"/>
              <w:jc w:val="both"/>
              <w:rPr>
                <w:rFonts w:ascii="Arial" w:hAnsi="Arial" w:cs="Arial"/>
                <w:sz w:val="12"/>
                <w:szCs w:val="12"/>
              </w:rPr>
            </w:pPr>
            <w:r>
              <w:rPr>
                <w:rFonts w:ascii="Arial" w:hAnsi="Arial" w:cs="Arial"/>
                <w:sz w:val="12"/>
                <w:szCs w:val="12"/>
              </w:rPr>
              <w:t>DB-DE</w:t>
            </w:r>
            <w:r w:rsidRPr="00E77BB3">
              <w:rPr>
                <w:rFonts w:ascii="Arial" w:hAnsi="Arial" w:cs="Arial"/>
                <w:sz w:val="12"/>
                <w:szCs w:val="12"/>
              </w:rPr>
              <w:t>45</w:t>
            </w:r>
          </w:p>
        </w:tc>
        <w:tc>
          <w:tcPr>
            <w:tcW w:w="714"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Pr>
          <w:p w14:paraId="5B556820" w14:textId="77777777" w:rsidR="00C83D51" w:rsidRPr="00E77BB3" w:rsidRDefault="00C83D51" w:rsidP="00C83D51">
            <w:pPr>
              <w:pStyle w:val="NormalWeb"/>
              <w:spacing w:before="0" w:beforeAutospacing="0" w:after="0" w:afterAutospacing="0"/>
              <w:ind w:left="57"/>
              <w:jc w:val="both"/>
              <w:rPr>
                <w:rFonts w:ascii="Arial" w:hAnsi="Arial" w:cs="Arial"/>
                <w:sz w:val="12"/>
                <w:szCs w:val="12"/>
              </w:rPr>
            </w:pPr>
            <w:r>
              <w:rPr>
                <w:rFonts w:ascii="Arial" w:hAnsi="Arial" w:cs="Arial"/>
                <w:sz w:val="12"/>
                <w:szCs w:val="12"/>
              </w:rPr>
              <w:t>Primary</w:t>
            </w:r>
          </w:p>
          <w:p w14:paraId="5B556821" w14:textId="77777777" w:rsidR="00966A5C" w:rsidRPr="00DB417A" w:rsidRDefault="00C83D51" w:rsidP="00C83D51">
            <w:pPr>
              <w:pStyle w:val="NormalWeb"/>
              <w:spacing w:before="0" w:beforeAutospacing="0" w:after="0" w:afterAutospacing="0"/>
              <w:ind w:left="57"/>
              <w:jc w:val="both"/>
              <w:rPr>
                <w:rFonts w:ascii="Arial" w:hAnsi="Arial" w:cs="Arial"/>
                <w:sz w:val="16"/>
                <w:szCs w:val="16"/>
              </w:rPr>
            </w:pPr>
            <w:r>
              <w:rPr>
                <w:rFonts w:ascii="Arial" w:hAnsi="Arial" w:cs="Arial"/>
                <w:sz w:val="12"/>
                <w:szCs w:val="12"/>
              </w:rPr>
              <w:t>Secondary</w:t>
            </w:r>
          </w:p>
        </w:tc>
        <w:tc>
          <w:tcPr>
            <w:tcW w:w="714"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Pr>
          <w:p w14:paraId="5B556822" w14:textId="77777777" w:rsidR="00966A5C" w:rsidRPr="00DB417A" w:rsidRDefault="00E77BB3" w:rsidP="002147AD">
            <w:pPr>
              <w:pStyle w:val="NormalWeb"/>
              <w:ind w:left="57"/>
              <w:jc w:val="both"/>
              <w:rPr>
                <w:rFonts w:ascii="Arial" w:hAnsi="Arial" w:cs="Arial"/>
                <w:sz w:val="16"/>
                <w:szCs w:val="16"/>
              </w:rPr>
            </w:pPr>
            <w:r>
              <w:rPr>
                <w:rFonts w:ascii="Arial" w:hAnsi="Arial" w:cs="Arial"/>
                <w:sz w:val="16"/>
                <w:szCs w:val="16"/>
              </w:rPr>
              <w:t>DB-AAG04</w:t>
            </w:r>
          </w:p>
        </w:tc>
        <w:tc>
          <w:tcPr>
            <w:tcW w:w="714"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hideMark/>
          </w:tcPr>
          <w:p w14:paraId="5B556823" w14:textId="77777777" w:rsidR="00CB652E" w:rsidRPr="00CB652E" w:rsidRDefault="00CB652E" w:rsidP="00CB652E">
            <w:pPr>
              <w:pStyle w:val="NormalWeb"/>
              <w:spacing w:before="0" w:beforeAutospacing="0" w:after="0" w:afterAutospacing="0"/>
              <w:ind w:left="57"/>
              <w:jc w:val="both"/>
              <w:rPr>
                <w:rFonts w:ascii="Arial" w:hAnsi="Arial" w:cs="Arial"/>
                <w:sz w:val="12"/>
                <w:szCs w:val="12"/>
              </w:rPr>
            </w:pPr>
            <w:r>
              <w:rPr>
                <w:rFonts w:ascii="Arial" w:hAnsi="Arial" w:cs="Arial"/>
                <w:sz w:val="12"/>
                <w:szCs w:val="12"/>
              </w:rPr>
              <w:t>10.129.82.194</w:t>
            </w:r>
          </w:p>
          <w:p w14:paraId="5B556824" w14:textId="77777777" w:rsidR="00CB652E" w:rsidRPr="00CB652E" w:rsidRDefault="00CB652E" w:rsidP="00CB652E">
            <w:pPr>
              <w:pStyle w:val="NormalWeb"/>
              <w:spacing w:before="0" w:beforeAutospacing="0" w:after="0" w:afterAutospacing="0"/>
              <w:ind w:left="57"/>
              <w:jc w:val="both"/>
              <w:rPr>
                <w:rFonts w:ascii="Arial" w:hAnsi="Arial" w:cs="Arial"/>
                <w:sz w:val="12"/>
                <w:szCs w:val="12"/>
              </w:rPr>
            </w:pPr>
            <w:r>
              <w:rPr>
                <w:rFonts w:ascii="Arial" w:hAnsi="Arial" w:cs="Arial"/>
                <w:sz w:val="12"/>
                <w:szCs w:val="12"/>
              </w:rPr>
              <w:t>10.34.82.194</w:t>
            </w:r>
          </w:p>
          <w:p w14:paraId="5B556825" w14:textId="77777777" w:rsidR="00966A5C" w:rsidRPr="00CB652E" w:rsidRDefault="00CB652E" w:rsidP="00CB652E">
            <w:pPr>
              <w:pStyle w:val="NormalWeb"/>
              <w:spacing w:before="0" w:beforeAutospacing="0" w:after="0" w:afterAutospacing="0"/>
              <w:ind w:left="57"/>
              <w:jc w:val="both"/>
              <w:rPr>
                <w:rFonts w:ascii="Arial" w:hAnsi="Arial" w:cs="Arial"/>
                <w:sz w:val="12"/>
                <w:szCs w:val="12"/>
              </w:rPr>
            </w:pPr>
            <w:r>
              <w:rPr>
                <w:rFonts w:ascii="Arial" w:hAnsi="Arial" w:cs="Arial"/>
                <w:sz w:val="12"/>
                <w:szCs w:val="12"/>
              </w:rPr>
              <w:t>10.34.81.194</w:t>
            </w:r>
          </w:p>
        </w:tc>
        <w:tc>
          <w:tcPr>
            <w:tcW w:w="714"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hideMark/>
          </w:tcPr>
          <w:p w14:paraId="5B556826" w14:textId="77777777" w:rsidR="00966A5C" w:rsidRPr="005C5A20" w:rsidRDefault="00725D4B" w:rsidP="002147AD">
            <w:pPr>
              <w:pStyle w:val="NormalWeb"/>
              <w:ind w:left="57"/>
              <w:jc w:val="both"/>
              <w:rPr>
                <w:rFonts w:ascii="Arial" w:hAnsi="Arial" w:cs="Arial"/>
                <w:sz w:val="16"/>
                <w:szCs w:val="16"/>
              </w:rPr>
            </w:pPr>
            <w:r>
              <w:rPr>
                <w:rFonts w:ascii="Arial" w:hAnsi="Arial" w:cs="Arial"/>
                <w:sz w:val="16"/>
                <w:szCs w:val="16"/>
              </w:rPr>
              <w:t>5022</w:t>
            </w:r>
          </w:p>
        </w:tc>
        <w:tc>
          <w:tcPr>
            <w:tcW w:w="714" w:type="pct"/>
            <w:tcBorders>
              <w:top w:val="single" w:sz="8" w:space="0" w:color="A3A3A3"/>
              <w:left w:val="single" w:sz="8" w:space="0" w:color="A3A3A3"/>
              <w:bottom w:val="single" w:sz="8" w:space="0" w:color="A3A3A3"/>
              <w:right w:val="single" w:sz="8" w:space="0" w:color="A3A3A3"/>
            </w:tcBorders>
            <w:shd w:val="clear" w:color="auto" w:fill="F2F2F2" w:themeFill="background1" w:themeFillShade="F2"/>
          </w:tcPr>
          <w:p w14:paraId="5B556827" w14:textId="77777777" w:rsidR="00966A5C" w:rsidRPr="005C5A20" w:rsidRDefault="00966A5C" w:rsidP="00D40EB7">
            <w:pPr>
              <w:pStyle w:val="NormalWeb"/>
              <w:ind w:left="57"/>
              <w:jc w:val="both"/>
              <w:rPr>
                <w:rFonts w:ascii="Arial" w:hAnsi="Arial" w:cs="Arial"/>
                <w:sz w:val="16"/>
                <w:szCs w:val="16"/>
              </w:rPr>
            </w:pPr>
            <w:r w:rsidRPr="005C5A20">
              <w:rPr>
                <w:rFonts w:ascii="Arial" w:hAnsi="Arial" w:cs="Arial"/>
                <w:sz w:val="16"/>
                <w:szCs w:val="16"/>
              </w:rPr>
              <w:t> </w:t>
            </w:r>
          </w:p>
        </w:tc>
      </w:tr>
    </w:tbl>
    <w:p w14:paraId="5B556829" w14:textId="77777777" w:rsidR="006349D9" w:rsidRDefault="002147AD" w:rsidP="00F1508C">
      <w:pPr>
        <w:jc w:val="right"/>
        <w:rPr>
          <w:rFonts w:cs="Arial"/>
          <w:i/>
          <w:sz w:val="16"/>
          <w:szCs w:val="16"/>
        </w:rPr>
      </w:pPr>
      <w:r w:rsidRPr="00F1508C">
        <w:rPr>
          <w:rFonts w:cs="Arial"/>
          <w:b/>
          <w:i/>
          <w:sz w:val="16"/>
          <w:szCs w:val="16"/>
        </w:rPr>
        <w:t>Note:</w:t>
      </w:r>
      <w:r w:rsidRPr="00F1508C">
        <w:rPr>
          <w:rFonts w:cs="Arial"/>
          <w:i/>
          <w:sz w:val="16"/>
          <w:szCs w:val="16"/>
        </w:rPr>
        <w:t xml:space="preserve"> When configuring</w:t>
      </w:r>
      <w:r w:rsidR="00CB652E" w:rsidRPr="00F1508C">
        <w:rPr>
          <w:rFonts w:cs="Arial"/>
          <w:i/>
          <w:sz w:val="16"/>
          <w:szCs w:val="16"/>
        </w:rPr>
        <w:t xml:space="preserve"> an application to host its Database on a SQL</w:t>
      </w:r>
      <w:r w:rsidR="00F1508C" w:rsidRPr="00F1508C">
        <w:rPr>
          <w:rFonts w:cs="Arial"/>
          <w:i/>
          <w:sz w:val="16"/>
          <w:szCs w:val="16"/>
        </w:rPr>
        <w:t xml:space="preserve"> Availability Group, </w:t>
      </w:r>
      <w:r w:rsidR="00CB652E" w:rsidRPr="00F1508C">
        <w:rPr>
          <w:rFonts w:cs="Arial"/>
          <w:i/>
          <w:sz w:val="16"/>
          <w:szCs w:val="16"/>
        </w:rPr>
        <w:t xml:space="preserve">specify </w:t>
      </w:r>
      <w:r w:rsidR="00F1508C" w:rsidRPr="00F1508C">
        <w:rPr>
          <w:rFonts w:cs="Arial"/>
          <w:i/>
          <w:sz w:val="16"/>
          <w:szCs w:val="16"/>
        </w:rPr>
        <w:t>a</w:t>
      </w:r>
      <w:r w:rsidR="00CB652E" w:rsidRPr="00F1508C">
        <w:rPr>
          <w:rFonts w:cs="Arial"/>
          <w:i/>
          <w:sz w:val="16"/>
          <w:szCs w:val="16"/>
        </w:rPr>
        <w:t xml:space="preserve"> Listener name for the instance name and the Listener port for the Instance port.</w:t>
      </w:r>
    </w:p>
    <w:p w14:paraId="5B55682A" w14:textId="77777777" w:rsidR="00455B05" w:rsidRDefault="00455B05" w:rsidP="00455B05"/>
    <w:p w14:paraId="5B55682B" w14:textId="77777777" w:rsidR="00455B05" w:rsidRPr="00F1508C" w:rsidRDefault="00455B05" w:rsidP="00455B05">
      <w:r>
        <w:rPr>
          <w:rFonts w:cs="Arial"/>
          <w:szCs w:val="18"/>
        </w:rPr>
        <w:object w:dxaOrig="11221" w:dyaOrig="7786" w14:anchorId="5B556991">
          <v:shape id="_x0000_i1026" type="#_x0000_t75" style="width:446.4pt;height:309.6pt" o:ole="">
            <v:imagedata r:id="rId27" o:title=""/>
          </v:shape>
          <o:OLEObject Type="Embed" ProgID="Visio.Drawing.15" ShapeID="_x0000_i1026" DrawAspect="Content" ObjectID="_1526302652" r:id="rId28"/>
        </w:object>
      </w:r>
    </w:p>
    <w:p w14:paraId="5B55682C" w14:textId="77777777" w:rsidR="00563D0C" w:rsidRPr="00563D0C" w:rsidRDefault="00563D0C" w:rsidP="00563D0C">
      <w:pPr>
        <w:pStyle w:val="Heading3"/>
        <w:rPr>
          <w:rFonts w:ascii="Helvetica" w:hAnsi="Helvetica"/>
          <w:lang w:eastAsia="en-GB"/>
        </w:rPr>
      </w:pPr>
      <w:bookmarkStart w:id="44" w:name="_Toc452464956"/>
      <w:r w:rsidRPr="00563D0C">
        <w:rPr>
          <w:lang w:eastAsia="en-GB"/>
        </w:rPr>
        <w:t>Availability Replicas Configuration</w:t>
      </w:r>
      <w:bookmarkEnd w:id="44"/>
    </w:p>
    <w:p w14:paraId="5B55682D" w14:textId="77777777" w:rsidR="00563D0C" w:rsidRPr="00563D0C" w:rsidRDefault="008A6B5E" w:rsidP="00563D0C">
      <w:pPr>
        <w:shd w:val="clear" w:color="auto" w:fill="FFFFFF"/>
        <w:rPr>
          <w:rFonts w:cs="Arial"/>
          <w:szCs w:val="18"/>
        </w:rPr>
      </w:pPr>
      <w:r>
        <w:rPr>
          <w:lang w:val="en"/>
        </w:rPr>
        <w:t>Each availability group defines a set of two or more failover partners</w:t>
      </w:r>
      <w:r w:rsidR="00BC63C7">
        <w:rPr>
          <w:lang w:val="en"/>
        </w:rPr>
        <w:t xml:space="preserve"> known as availability replicas, these are assigned an initial role, either </w:t>
      </w:r>
      <w:r w:rsidR="00BC63C7" w:rsidRPr="00BC63C7">
        <w:rPr>
          <w:i/>
          <w:lang w:val="en"/>
        </w:rPr>
        <w:t>primary</w:t>
      </w:r>
      <w:r w:rsidR="00BC63C7">
        <w:rPr>
          <w:lang w:val="en"/>
        </w:rPr>
        <w:t xml:space="preserve"> or </w:t>
      </w:r>
      <w:r w:rsidR="00BC63C7" w:rsidRPr="00BC63C7">
        <w:rPr>
          <w:i/>
          <w:lang w:val="en"/>
        </w:rPr>
        <w:t>secondary</w:t>
      </w:r>
      <w:r w:rsidR="00BC63C7">
        <w:rPr>
          <w:lang w:val="en"/>
        </w:rPr>
        <w:t xml:space="preserve"> and a mode </w:t>
      </w:r>
      <w:r w:rsidR="00BC63C7" w:rsidRPr="00BC63C7">
        <w:rPr>
          <w:bCs/>
          <w:i/>
        </w:rPr>
        <w:t>synchronous</w:t>
      </w:r>
      <w:r w:rsidR="00BC63C7">
        <w:rPr>
          <w:b/>
          <w:bCs/>
        </w:rPr>
        <w:t xml:space="preserve"> </w:t>
      </w:r>
      <w:r w:rsidR="00BC63C7" w:rsidRPr="005C3747">
        <w:rPr>
          <w:bCs/>
        </w:rPr>
        <w:t>or</w:t>
      </w:r>
      <w:r w:rsidR="00BC63C7">
        <w:rPr>
          <w:b/>
          <w:bCs/>
        </w:rPr>
        <w:t xml:space="preserve"> </w:t>
      </w:r>
      <w:r w:rsidR="00BC63C7" w:rsidRPr="00BC63C7">
        <w:rPr>
          <w:bCs/>
          <w:i/>
        </w:rPr>
        <w:t>asynchronous</w:t>
      </w:r>
      <w:r w:rsidR="00BC63C7">
        <w:rPr>
          <w:lang w:val="en"/>
        </w:rPr>
        <w:t xml:space="preserve">.  </w:t>
      </w:r>
      <w:r w:rsidR="00563D0C" w:rsidRPr="00563D0C">
        <w:rPr>
          <w:rFonts w:cs="Arial"/>
          <w:szCs w:val="18"/>
        </w:rPr>
        <w:t xml:space="preserve">The </w:t>
      </w:r>
      <w:r w:rsidR="00BC63C7">
        <w:t xml:space="preserve">following table specifies the </w:t>
      </w:r>
      <w:r w:rsidR="00563D0C" w:rsidRPr="00563D0C">
        <w:rPr>
          <w:rFonts w:cs="Arial"/>
          <w:szCs w:val="18"/>
        </w:rPr>
        <w:t>detailed av</w:t>
      </w:r>
      <w:r w:rsidR="004F4ED9">
        <w:rPr>
          <w:rFonts w:cs="Arial"/>
          <w:szCs w:val="18"/>
        </w:rPr>
        <w:t>ailability replica</w:t>
      </w:r>
      <w:r w:rsidR="00563D0C" w:rsidRPr="00563D0C">
        <w:rPr>
          <w:rFonts w:cs="Arial"/>
          <w:szCs w:val="18"/>
        </w:rPr>
        <w:t xml:space="preserve"> configuration:</w:t>
      </w:r>
    </w:p>
    <w:tbl>
      <w:tblPr>
        <w:tblW w:w="5000" w:type="pct"/>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shd w:val="clear" w:color="auto" w:fill="F9F9F9"/>
        <w:tblCellMar>
          <w:top w:w="15" w:type="dxa"/>
          <w:left w:w="15" w:type="dxa"/>
          <w:bottom w:w="15" w:type="dxa"/>
          <w:right w:w="15" w:type="dxa"/>
        </w:tblCellMar>
        <w:tblLook w:val="04A0" w:firstRow="1" w:lastRow="0" w:firstColumn="1" w:lastColumn="0" w:noHBand="0" w:noVBand="1"/>
      </w:tblPr>
      <w:tblGrid>
        <w:gridCol w:w="1456"/>
        <w:gridCol w:w="1773"/>
        <w:gridCol w:w="1256"/>
        <w:gridCol w:w="1220"/>
        <w:gridCol w:w="1544"/>
        <w:gridCol w:w="1758"/>
      </w:tblGrid>
      <w:tr w:rsidR="00D32A52" w:rsidRPr="00563D0C" w14:paraId="5B556834" w14:textId="77777777" w:rsidTr="007A64D0">
        <w:trPr>
          <w:trHeight w:val="147"/>
        </w:trPr>
        <w:tc>
          <w:tcPr>
            <w:tcW w:w="808" w:type="pct"/>
            <w:shd w:val="clear" w:color="auto" w:fill="548DD4" w:themeFill="text2" w:themeFillTint="99"/>
            <w:tcMar>
              <w:top w:w="60" w:type="dxa"/>
              <w:left w:w="75" w:type="dxa"/>
              <w:bottom w:w="60" w:type="dxa"/>
              <w:right w:w="75" w:type="dxa"/>
            </w:tcMar>
            <w:hideMark/>
          </w:tcPr>
          <w:p w14:paraId="5B55682E" w14:textId="77777777" w:rsidR="00563D0C" w:rsidRPr="00563D0C" w:rsidRDefault="00563D0C" w:rsidP="00563D0C">
            <w:pPr>
              <w:spacing w:before="0" w:after="0"/>
              <w:rPr>
                <w:rFonts w:cs="Arial"/>
                <w:color w:val="555555"/>
                <w:sz w:val="16"/>
                <w:szCs w:val="16"/>
                <w:lang w:eastAsia="en-GB"/>
              </w:rPr>
            </w:pPr>
            <w:r w:rsidRPr="00827AB1">
              <w:rPr>
                <w:rFonts w:cs="Arial"/>
                <w:b/>
                <w:bCs/>
                <w:color w:val="FFFFFF"/>
                <w:sz w:val="16"/>
                <w:szCs w:val="16"/>
                <w:lang w:eastAsia="en-GB"/>
              </w:rPr>
              <w:t>AAG</w:t>
            </w:r>
          </w:p>
        </w:tc>
        <w:tc>
          <w:tcPr>
            <w:tcW w:w="984" w:type="pct"/>
            <w:shd w:val="clear" w:color="auto" w:fill="548DD4" w:themeFill="text2" w:themeFillTint="99"/>
            <w:tcMar>
              <w:top w:w="60" w:type="dxa"/>
              <w:left w:w="75" w:type="dxa"/>
              <w:bottom w:w="60" w:type="dxa"/>
              <w:right w:w="75" w:type="dxa"/>
            </w:tcMar>
            <w:hideMark/>
          </w:tcPr>
          <w:p w14:paraId="5B55682F" w14:textId="77777777" w:rsidR="00563D0C" w:rsidRPr="00563D0C" w:rsidRDefault="00563D0C" w:rsidP="00563D0C">
            <w:pPr>
              <w:spacing w:before="0" w:after="0"/>
              <w:rPr>
                <w:rFonts w:cs="Arial"/>
                <w:color w:val="555555"/>
                <w:sz w:val="16"/>
                <w:szCs w:val="16"/>
                <w:lang w:eastAsia="en-GB"/>
              </w:rPr>
            </w:pPr>
            <w:r w:rsidRPr="00827AB1">
              <w:rPr>
                <w:rFonts w:cs="Arial"/>
                <w:b/>
                <w:bCs/>
                <w:color w:val="FFFFFF"/>
                <w:sz w:val="16"/>
                <w:szCs w:val="16"/>
                <w:lang w:eastAsia="en-GB"/>
              </w:rPr>
              <w:t>Server Instance</w:t>
            </w:r>
          </w:p>
        </w:tc>
        <w:tc>
          <w:tcPr>
            <w:tcW w:w="697" w:type="pct"/>
            <w:shd w:val="clear" w:color="auto" w:fill="548DD4" w:themeFill="text2" w:themeFillTint="99"/>
            <w:tcMar>
              <w:top w:w="60" w:type="dxa"/>
              <w:left w:w="75" w:type="dxa"/>
              <w:bottom w:w="60" w:type="dxa"/>
              <w:right w:w="75" w:type="dxa"/>
            </w:tcMar>
            <w:hideMark/>
          </w:tcPr>
          <w:p w14:paraId="5B556830" w14:textId="77777777" w:rsidR="00563D0C" w:rsidRPr="00563D0C" w:rsidRDefault="00563D0C" w:rsidP="00563D0C">
            <w:pPr>
              <w:spacing w:before="0" w:after="0"/>
              <w:rPr>
                <w:rFonts w:cs="Arial"/>
                <w:color w:val="555555"/>
                <w:sz w:val="16"/>
                <w:szCs w:val="16"/>
                <w:lang w:eastAsia="en-GB"/>
              </w:rPr>
            </w:pPr>
            <w:r w:rsidRPr="00827AB1">
              <w:rPr>
                <w:rFonts w:cs="Arial"/>
                <w:b/>
                <w:bCs/>
                <w:color w:val="FFFFFF"/>
                <w:sz w:val="16"/>
                <w:szCs w:val="16"/>
                <w:lang w:eastAsia="en-GB"/>
              </w:rPr>
              <w:t>Initial Role</w:t>
            </w:r>
          </w:p>
        </w:tc>
        <w:tc>
          <w:tcPr>
            <w:tcW w:w="677" w:type="pct"/>
            <w:shd w:val="clear" w:color="auto" w:fill="548DD4" w:themeFill="text2" w:themeFillTint="99"/>
            <w:tcMar>
              <w:top w:w="60" w:type="dxa"/>
              <w:left w:w="75" w:type="dxa"/>
              <w:bottom w:w="60" w:type="dxa"/>
              <w:right w:w="75" w:type="dxa"/>
            </w:tcMar>
            <w:hideMark/>
          </w:tcPr>
          <w:p w14:paraId="5B556831" w14:textId="77777777" w:rsidR="00563D0C" w:rsidRPr="00563D0C" w:rsidRDefault="00563D0C" w:rsidP="00563D0C">
            <w:pPr>
              <w:spacing w:before="0" w:after="0"/>
              <w:rPr>
                <w:rFonts w:cs="Arial"/>
                <w:color w:val="555555"/>
                <w:sz w:val="16"/>
                <w:szCs w:val="16"/>
                <w:lang w:eastAsia="en-GB"/>
              </w:rPr>
            </w:pPr>
            <w:r w:rsidRPr="00827AB1">
              <w:rPr>
                <w:rFonts w:cs="Arial"/>
                <w:b/>
                <w:bCs/>
                <w:color w:val="FFFFFF"/>
                <w:sz w:val="16"/>
                <w:szCs w:val="16"/>
                <w:lang w:eastAsia="en-GB"/>
              </w:rPr>
              <w:t>Automatic</w:t>
            </w:r>
            <w:r w:rsidRPr="00563D0C">
              <w:rPr>
                <w:rFonts w:cs="Arial"/>
                <w:b/>
                <w:bCs/>
                <w:color w:val="FFFFFF"/>
                <w:sz w:val="16"/>
                <w:szCs w:val="16"/>
                <w:lang w:eastAsia="en-GB"/>
              </w:rPr>
              <w:br/>
            </w:r>
            <w:r w:rsidRPr="00827AB1">
              <w:rPr>
                <w:rFonts w:cs="Arial"/>
                <w:b/>
                <w:bCs/>
                <w:color w:val="FFFFFF"/>
                <w:sz w:val="16"/>
                <w:szCs w:val="16"/>
                <w:lang w:eastAsia="en-GB"/>
              </w:rPr>
              <w:t>Failover</w:t>
            </w:r>
          </w:p>
        </w:tc>
        <w:tc>
          <w:tcPr>
            <w:tcW w:w="857" w:type="pct"/>
            <w:shd w:val="clear" w:color="auto" w:fill="548DD4" w:themeFill="text2" w:themeFillTint="99"/>
            <w:tcMar>
              <w:top w:w="60" w:type="dxa"/>
              <w:left w:w="75" w:type="dxa"/>
              <w:bottom w:w="60" w:type="dxa"/>
              <w:right w:w="75" w:type="dxa"/>
            </w:tcMar>
            <w:hideMark/>
          </w:tcPr>
          <w:p w14:paraId="5B556832" w14:textId="77777777" w:rsidR="00563D0C" w:rsidRPr="00563D0C" w:rsidRDefault="00563D0C" w:rsidP="00563D0C">
            <w:pPr>
              <w:spacing w:before="0" w:after="0"/>
              <w:rPr>
                <w:rFonts w:cs="Arial"/>
                <w:color w:val="555555"/>
                <w:sz w:val="16"/>
                <w:szCs w:val="16"/>
                <w:lang w:eastAsia="en-GB"/>
              </w:rPr>
            </w:pPr>
            <w:r w:rsidRPr="00827AB1">
              <w:rPr>
                <w:rFonts w:cs="Arial"/>
                <w:b/>
                <w:bCs/>
                <w:color w:val="FFFFFF"/>
                <w:sz w:val="16"/>
                <w:szCs w:val="16"/>
                <w:lang w:eastAsia="en-GB"/>
              </w:rPr>
              <w:t>Synchronous</w:t>
            </w:r>
            <w:r w:rsidRPr="00563D0C">
              <w:rPr>
                <w:rFonts w:cs="Arial"/>
                <w:b/>
                <w:bCs/>
                <w:color w:val="FFFFFF"/>
                <w:sz w:val="16"/>
                <w:szCs w:val="16"/>
                <w:lang w:eastAsia="en-GB"/>
              </w:rPr>
              <w:br/>
            </w:r>
            <w:r w:rsidRPr="00827AB1">
              <w:rPr>
                <w:rFonts w:cs="Arial"/>
                <w:b/>
                <w:bCs/>
                <w:color w:val="FFFFFF"/>
                <w:sz w:val="16"/>
                <w:szCs w:val="16"/>
                <w:lang w:eastAsia="en-GB"/>
              </w:rPr>
              <w:t>Commit</w:t>
            </w:r>
          </w:p>
        </w:tc>
        <w:tc>
          <w:tcPr>
            <w:tcW w:w="976" w:type="pct"/>
            <w:shd w:val="clear" w:color="auto" w:fill="548DD4" w:themeFill="text2" w:themeFillTint="99"/>
            <w:tcMar>
              <w:top w:w="60" w:type="dxa"/>
              <w:left w:w="75" w:type="dxa"/>
              <w:bottom w:w="60" w:type="dxa"/>
              <w:right w:w="75" w:type="dxa"/>
            </w:tcMar>
            <w:hideMark/>
          </w:tcPr>
          <w:p w14:paraId="5B556833" w14:textId="77777777" w:rsidR="00563D0C" w:rsidRPr="00563D0C" w:rsidRDefault="00563D0C" w:rsidP="00563D0C">
            <w:pPr>
              <w:spacing w:before="0" w:after="0"/>
              <w:rPr>
                <w:rFonts w:cs="Arial"/>
                <w:color w:val="555555"/>
                <w:sz w:val="16"/>
                <w:szCs w:val="16"/>
                <w:lang w:eastAsia="en-GB"/>
              </w:rPr>
            </w:pPr>
            <w:r w:rsidRPr="00827AB1">
              <w:rPr>
                <w:rFonts w:cs="Arial"/>
                <w:b/>
                <w:bCs/>
                <w:color w:val="FFFFFF"/>
                <w:sz w:val="16"/>
                <w:szCs w:val="16"/>
                <w:lang w:eastAsia="en-GB"/>
              </w:rPr>
              <w:t>Allow Readable</w:t>
            </w:r>
            <w:r w:rsidRPr="00563D0C">
              <w:rPr>
                <w:rFonts w:cs="Arial"/>
                <w:b/>
                <w:bCs/>
                <w:color w:val="FFFFFF"/>
                <w:sz w:val="16"/>
                <w:szCs w:val="16"/>
                <w:lang w:eastAsia="en-GB"/>
              </w:rPr>
              <w:br/>
            </w:r>
            <w:r w:rsidRPr="00827AB1">
              <w:rPr>
                <w:rFonts w:cs="Arial"/>
                <w:b/>
                <w:bCs/>
                <w:color w:val="FFFFFF"/>
                <w:sz w:val="16"/>
                <w:szCs w:val="16"/>
                <w:lang w:eastAsia="en-GB"/>
              </w:rPr>
              <w:t>Secondary</w:t>
            </w:r>
          </w:p>
        </w:tc>
      </w:tr>
      <w:tr w:rsidR="00D01B5A" w:rsidRPr="00563D0C" w14:paraId="5B55683B" w14:textId="77777777" w:rsidTr="00455B05">
        <w:trPr>
          <w:trHeight w:val="255"/>
        </w:trPr>
        <w:tc>
          <w:tcPr>
            <w:tcW w:w="808" w:type="pct"/>
            <w:vMerge w:val="restart"/>
            <w:shd w:val="clear" w:color="auto" w:fill="auto"/>
            <w:tcMar>
              <w:top w:w="60" w:type="dxa"/>
              <w:left w:w="75" w:type="dxa"/>
              <w:bottom w:w="60" w:type="dxa"/>
              <w:right w:w="75" w:type="dxa"/>
            </w:tcMar>
            <w:hideMark/>
          </w:tcPr>
          <w:p w14:paraId="5B556835" w14:textId="77777777" w:rsidR="00D01B5A" w:rsidRPr="00563D0C" w:rsidRDefault="00D01B5A" w:rsidP="00563D0C">
            <w:pPr>
              <w:spacing w:before="0" w:after="0"/>
              <w:rPr>
                <w:rFonts w:cs="Arial"/>
                <w:color w:val="555555"/>
                <w:sz w:val="16"/>
                <w:szCs w:val="16"/>
                <w:lang w:eastAsia="en-GB"/>
              </w:rPr>
            </w:pPr>
            <w:r w:rsidRPr="00827AB1">
              <w:rPr>
                <w:rFonts w:cs="Arial"/>
                <w:sz w:val="16"/>
                <w:szCs w:val="16"/>
              </w:rPr>
              <w:t>DB-AAG01</w:t>
            </w:r>
          </w:p>
        </w:tc>
        <w:tc>
          <w:tcPr>
            <w:tcW w:w="984" w:type="pct"/>
            <w:shd w:val="clear" w:color="auto" w:fill="auto"/>
            <w:tcMar>
              <w:top w:w="60" w:type="dxa"/>
              <w:left w:w="75" w:type="dxa"/>
              <w:bottom w:w="60" w:type="dxa"/>
              <w:right w:w="75" w:type="dxa"/>
            </w:tcMar>
            <w:hideMark/>
          </w:tcPr>
          <w:p w14:paraId="5B556836" w14:textId="77777777" w:rsidR="00D01B5A" w:rsidRPr="00563D0C" w:rsidRDefault="00D01B5A" w:rsidP="00563D0C">
            <w:pPr>
              <w:spacing w:before="0" w:after="0"/>
              <w:rPr>
                <w:rFonts w:cs="Arial"/>
                <w:color w:val="555555"/>
                <w:sz w:val="16"/>
                <w:szCs w:val="16"/>
                <w:lang w:eastAsia="en-GB"/>
              </w:rPr>
            </w:pPr>
            <w:r w:rsidRPr="00827AB1">
              <w:rPr>
                <w:rFonts w:cs="Arial"/>
                <w:sz w:val="16"/>
                <w:szCs w:val="16"/>
              </w:rPr>
              <w:t>DB-OC45</w:t>
            </w:r>
          </w:p>
        </w:tc>
        <w:tc>
          <w:tcPr>
            <w:tcW w:w="697" w:type="pct"/>
            <w:shd w:val="clear" w:color="auto" w:fill="auto"/>
            <w:tcMar>
              <w:top w:w="60" w:type="dxa"/>
              <w:left w:w="75" w:type="dxa"/>
              <w:bottom w:w="60" w:type="dxa"/>
              <w:right w:w="75" w:type="dxa"/>
            </w:tcMar>
            <w:hideMark/>
          </w:tcPr>
          <w:p w14:paraId="5B556837" w14:textId="77777777" w:rsidR="00D01B5A" w:rsidRPr="00563D0C" w:rsidRDefault="00D01B5A" w:rsidP="00563D0C">
            <w:pPr>
              <w:spacing w:before="0" w:after="0"/>
              <w:rPr>
                <w:rFonts w:cs="Arial"/>
                <w:color w:val="555555"/>
                <w:sz w:val="16"/>
                <w:szCs w:val="16"/>
                <w:lang w:eastAsia="en-GB"/>
              </w:rPr>
            </w:pPr>
            <w:r w:rsidRPr="00563D0C">
              <w:rPr>
                <w:rFonts w:cs="Arial"/>
                <w:color w:val="000000"/>
                <w:sz w:val="16"/>
                <w:szCs w:val="16"/>
                <w:lang w:eastAsia="en-GB"/>
              </w:rPr>
              <w:t>Primary</w:t>
            </w:r>
          </w:p>
        </w:tc>
        <w:tc>
          <w:tcPr>
            <w:tcW w:w="677" w:type="pct"/>
            <w:shd w:val="clear" w:color="auto" w:fill="auto"/>
            <w:tcMar>
              <w:top w:w="60" w:type="dxa"/>
              <w:left w:w="75" w:type="dxa"/>
              <w:bottom w:w="60" w:type="dxa"/>
              <w:right w:w="75" w:type="dxa"/>
            </w:tcMar>
            <w:hideMark/>
          </w:tcPr>
          <w:p w14:paraId="5B556838" w14:textId="77777777" w:rsidR="00D01B5A" w:rsidRPr="00563D0C" w:rsidRDefault="00D01B5A" w:rsidP="00563D0C">
            <w:pPr>
              <w:spacing w:before="0" w:after="0"/>
              <w:rPr>
                <w:rFonts w:cs="Arial"/>
                <w:color w:val="555555"/>
                <w:sz w:val="16"/>
                <w:szCs w:val="16"/>
                <w:lang w:eastAsia="en-GB"/>
              </w:rPr>
            </w:pPr>
            <w:r w:rsidRPr="00563D0C">
              <w:rPr>
                <w:rFonts w:cs="Arial"/>
                <w:color w:val="000000"/>
                <w:sz w:val="16"/>
                <w:szCs w:val="16"/>
                <w:lang w:eastAsia="en-GB"/>
              </w:rPr>
              <w:t>Yes</w:t>
            </w:r>
          </w:p>
        </w:tc>
        <w:tc>
          <w:tcPr>
            <w:tcW w:w="857" w:type="pct"/>
            <w:shd w:val="clear" w:color="auto" w:fill="auto"/>
            <w:tcMar>
              <w:top w:w="60" w:type="dxa"/>
              <w:left w:w="75" w:type="dxa"/>
              <w:bottom w:w="60" w:type="dxa"/>
              <w:right w:w="75" w:type="dxa"/>
            </w:tcMar>
            <w:hideMark/>
          </w:tcPr>
          <w:p w14:paraId="5B556839" w14:textId="77777777" w:rsidR="00D01B5A" w:rsidRPr="00563D0C" w:rsidRDefault="00D01B5A" w:rsidP="00563D0C">
            <w:pPr>
              <w:spacing w:before="0" w:after="0"/>
              <w:rPr>
                <w:rFonts w:cs="Arial"/>
                <w:color w:val="555555"/>
                <w:sz w:val="16"/>
                <w:szCs w:val="16"/>
                <w:lang w:eastAsia="en-GB"/>
              </w:rPr>
            </w:pPr>
            <w:r w:rsidRPr="00563D0C">
              <w:rPr>
                <w:rFonts w:cs="Arial"/>
                <w:color w:val="000000"/>
                <w:sz w:val="16"/>
                <w:szCs w:val="16"/>
                <w:lang w:eastAsia="en-GB"/>
              </w:rPr>
              <w:t>Yes</w:t>
            </w:r>
          </w:p>
        </w:tc>
        <w:tc>
          <w:tcPr>
            <w:tcW w:w="976" w:type="pct"/>
            <w:shd w:val="clear" w:color="auto" w:fill="auto"/>
            <w:tcMar>
              <w:top w:w="60" w:type="dxa"/>
              <w:left w:w="75" w:type="dxa"/>
              <w:bottom w:w="60" w:type="dxa"/>
              <w:right w:w="75" w:type="dxa"/>
            </w:tcMar>
            <w:hideMark/>
          </w:tcPr>
          <w:p w14:paraId="5B55683A" w14:textId="77777777" w:rsidR="00D01B5A" w:rsidRPr="00563D0C" w:rsidRDefault="00D01B5A" w:rsidP="00563D0C">
            <w:pPr>
              <w:spacing w:before="0" w:after="0"/>
              <w:rPr>
                <w:rFonts w:cs="Arial"/>
                <w:color w:val="555555"/>
                <w:sz w:val="16"/>
                <w:szCs w:val="16"/>
                <w:lang w:eastAsia="en-GB"/>
              </w:rPr>
            </w:pPr>
            <w:r w:rsidRPr="00563D0C">
              <w:rPr>
                <w:rFonts w:cs="Arial"/>
                <w:color w:val="000000"/>
                <w:sz w:val="16"/>
                <w:szCs w:val="16"/>
                <w:lang w:eastAsia="en-GB"/>
              </w:rPr>
              <w:t>Yes</w:t>
            </w:r>
          </w:p>
        </w:tc>
      </w:tr>
      <w:tr w:rsidR="00D01B5A" w:rsidRPr="00563D0C" w14:paraId="5B556842" w14:textId="77777777" w:rsidTr="00455B05">
        <w:trPr>
          <w:trHeight w:val="255"/>
        </w:trPr>
        <w:tc>
          <w:tcPr>
            <w:tcW w:w="808" w:type="pct"/>
            <w:vMerge/>
            <w:shd w:val="clear" w:color="auto" w:fill="auto"/>
            <w:vAlign w:val="center"/>
            <w:hideMark/>
          </w:tcPr>
          <w:p w14:paraId="5B55683C" w14:textId="77777777" w:rsidR="00D01B5A" w:rsidRPr="00563D0C" w:rsidRDefault="00D01B5A" w:rsidP="00563D0C">
            <w:pPr>
              <w:spacing w:before="0" w:after="0"/>
              <w:rPr>
                <w:rFonts w:cs="Arial"/>
                <w:color w:val="555555"/>
                <w:sz w:val="16"/>
                <w:szCs w:val="16"/>
                <w:lang w:eastAsia="en-GB"/>
              </w:rPr>
            </w:pPr>
          </w:p>
        </w:tc>
        <w:tc>
          <w:tcPr>
            <w:tcW w:w="984" w:type="pct"/>
            <w:shd w:val="clear" w:color="auto" w:fill="auto"/>
            <w:tcMar>
              <w:top w:w="60" w:type="dxa"/>
              <w:left w:w="75" w:type="dxa"/>
              <w:bottom w:w="60" w:type="dxa"/>
              <w:right w:w="75" w:type="dxa"/>
            </w:tcMar>
            <w:hideMark/>
          </w:tcPr>
          <w:p w14:paraId="5B55683D" w14:textId="77777777" w:rsidR="00D01B5A" w:rsidRPr="00563D0C" w:rsidRDefault="00D01B5A" w:rsidP="00563D0C">
            <w:pPr>
              <w:spacing w:before="0" w:after="0"/>
              <w:rPr>
                <w:rFonts w:cs="Arial"/>
                <w:color w:val="555555"/>
                <w:sz w:val="16"/>
                <w:szCs w:val="16"/>
                <w:lang w:eastAsia="en-GB"/>
              </w:rPr>
            </w:pPr>
            <w:r w:rsidRPr="00827AB1">
              <w:rPr>
                <w:rFonts w:cs="Arial"/>
                <w:sz w:val="16"/>
                <w:szCs w:val="16"/>
              </w:rPr>
              <w:t>DB-OC46</w:t>
            </w:r>
          </w:p>
        </w:tc>
        <w:tc>
          <w:tcPr>
            <w:tcW w:w="697" w:type="pct"/>
            <w:shd w:val="clear" w:color="auto" w:fill="auto"/>
            <w:tcMar>
              <w:top w:w="60" w:type="dxa"/>
              <w:left w:w="75" w:type="dxa"/>
              <w:bottom w:w="60" w:type="dxa"/>
              <w:right w:w="75" w:type="dxa"/>
            </w:tcMar>
            <w:hideMark/>
          </w:tcPr>
          <w:p w14:paraId="5B55683E" w14:textId="77777777" w:rsidR="00D01B5A" w:rsidRPr="00563D0C" w:rsidRDefault="00D01B5A" w:rsidP="00563D0C">
            <w:pPr>
              <w:spacing w:before="0" w:after="0"/>
              <w:rPr>
                <w:rFonts w:cs="Arial"/>
                <w:color w:val="555555"/>
                <w:sz w:val="16"/>
                <w:szCs w:val="16"/>
                <w:lang w:eastAsia="en-GB"/>
              </w:rPr>
            </w:pPr>
            <w:r w:rsidRPr="00563D0C">
              <w:rPr>
                <w:rFonts w:cs="Arial"/>
                <w:color w:val="000000"/>
                <w:sz w:val="16"/>
                <w:szCs w:val="16"/>
                <w:lang w:eastAsia="en-GB"/>
              </w:rPr>
              <w:t>Secondary</w:t>
            </w:r>
          </w:p>
        </w:tc>
        <w:tc>
          <w:tcPr>
            <w:tcW w:w="677" w:type="pct"/>
            <w:shd w:val="clear" w:color="auto" w:fill="auto"/>
            <w:tcMar>
              <w:top w:w="60" w:type="dxa"/>
              <w:left w:w="75" w:type="dxa"/>
              <w:bottom w:w="60" w:type="dxa"/>
              <w:right w:w="75" w:type="dxa"/>
            </w:tcMar>
            <w:hideMark/>
          </w:tcPr>
          <w:p w14:paraId="5B55683F" w14:textId="77777777" w:rsidR="00D01B5A" w:rsidRPr="00563D0C" w:rsidRDefault="00D01B5A" w:rsidP="00563D0C">
            <w:pPr>
              <w:spacing w:before="0" w:after="0"/>
              <w:rPr>
                <w:rFonts w:cs="Arial"/>
                <w:color w:val="555555"/>
                <w:sz w:val="16"/>
                <w:szCs w:val="16"/>
                <w:lang w:eastAsia="en-GB"/>
              </w:rPr>
            </w:pPr>
            <w:r w:rsidRPr="00563D0C">
              <w:rPr>
                <w:rFonts w:cs="Arial"/>
                <w:color w:val="000000"/>
                <w:sz w:val="16"/>
                <w:szCs w:val="16"/>
                <w:lang w:eastAsia="en-GB"/>
              </w:rPr>
              <w:t>Yes</w:t>
            </w:r>
          </w:p>
        </w:tc>
        <w:tc>
          <w:tcPr>
            <w:tcW w:w="857" w:type="pct"/>
            <w:shd w:val="clear" w:color="auto" w:fill="auto"/>
            <w:tcMar>
              <w:top w:w="60" w:type="dxa"/>
              <w:left w:w="75" w:type="dxa"/>
              <w:bottom w:w="60" w:type="dxa"/>
              <w:right w:w="75" w:type="dxa"/>
            </w:tcMar>
            <w:hideMark/>
          </w:tcPr>
          <w:p w14:paraId="5B556840" w14:textId="77777777" w:rsidR="00D01B5A" w:rsidRPr="00563D0C" w:rsidRDefault="00D01B5A" w:rsidP="00563D0C">
            <w:pPr>
              <w:spacing w:before="0" w:after="0"/>
              <w:rPr>
                <w:rFonts w:cs="Arial"/>
                <w:color w:val="555555"/>
                <w:sz w:val="16"/>
                <w:szCs w:val="16"/>
                <w:lang w:eastAsia="en-GB"/>
              </w:rPr>
            </w:pPr>
            <w:r w:rsidRPr="00563D0C">
              <w:rPr>
                <w:rFonts w:cs="Arial"/>
                <w:color w:val="000000"/>
                <w:sz w:val="16"/>
                <w:szCs w:val="16"/>
                <w:lang w:eastAsia="en-GB"/>
              </w:rPr>
              <w:t>Yes</w:t>
            </w:r>
          </w:p>
        </w:tc>
        <w:tc>
          <w:tcPr>
            <w:tcW w:w="976" w:type="pct"/>
            <w:shd w:val="clear" w:color="auto" w:fill="auto"/>
            <w:tcMar>
              <w:top w:w="60" w:type="dxa"/>
              <w:left w:w="75" w:type="dxa"/>
              <w:bottom w:w="60" w:type="dxa"/>
              <w:right w:w="75" w:type="dxa"/>
            </w:tcMar>
            <w:hideMark/>
          </w:tcPr>
          <w:p w14:paraId="5B556841" w14:textId="77777777" w:rsidR="00D01B5A" w:rsidRPr="00563D0C" w:rsidRDefault="00D01B5A" w:rsidP="00563D0C">
            <w:pPr>
              <w:spacing w:before="0" w:after="0"/>
              <w:rPr>
                <w:rFonts w:cs="Arial"/>
                <w:color w:val="555555"/>
                <w:sz w:val="16"/>
                <w:szCs w:val="16"/>
                <w:lang w:eastAsia="en-GB"/>
              </w:rPr>
            </w:pPr>
            <w:r w:rsidRPr="00563D0C">
              <w:rPr>
                <w:rFonts w:cs="Arial"/>
                <w:color w:val="000000"/>
                <w:sz w:val="16"/>
                <w:szCs w:val="16"/>
                <w:lang w:eastAsia="en-GB"/>
              </w:rPr>
              <w:t>Yes</w:t>
            </w:r>
          </w:p>
        </w:tc>
      </w:tr>
      <w:tr w:rsidR="00D01B5A" w:rsidRPr="00563D0C" w14:paraId="5B556849" w14:textId="77777777" w:rsidTr="00455B05">
        <w:trPr>
          <w:trHeight w:val="255"/>
        </w:trPr>
        <w:tc>
          <w:tcPr>
            <w:tcW w:w="808" w:type="pct"/>
            <w:vMerge/>
            <w:shd w:val="clear" w:color="auto" w:fill="auto"/>
            <w:vAlign w:val="center"/>
          </w:tcPr>
          <w:p w14:paraId="5B556843" w14:textId="77777777" w:rsidR="00D01B5A" w:rsidRPr="00827AB1" w:rsidRDefault="00D01B5A" w:rsidP="00563D0C">
            <w:pPr>
              <w:spacing w:before="0" w:after="0"/>
              <w:rPr>
                <w:rFonts w:cs="Arial"/>
                <w:color w:val="555555"/>
                <w:sz w:val="16"/>
                <w:szCs w:val="16"/>
                <w:lang w:eastAsia="en-GB"/>
              </w:rPr>
            </w:pPr>
          </w:p>
        </w:tc>
        <w:tc>
          <w:tcPr>
            <w:tcW w:w="984" w:type="pct"/>
            <w:shd w:val="clear" w:color="auto" w:fill="auto"/>
            <w:tcMar>
              <w:top w:w="60" w:type="dxa"/>
              <w:left w:w="75" w:type="dxa"/>
              <w:bottom w:w="60" w:type="dxa"/>
              <w:right w:w="75" w:type="dxa"/>
            </w:tcMar>
          </w:tcPr>
          <w:p w14:paraId="5B556844" w14:textId="77777777" w:rsidR="00D01B5A" w:rsidRPr="00827AB1" w:rsidRDefault="00D01B5A" w:rsidP="00563D0C">
            <w:pPr>
              <w:spacing w:before="0" w:after="0"/>
              <w:rPr>
                <w:rFonts w:cs="Arial"/>
                <w:sz w:val="16"/>
                <w:szCs w:val="16"/>
              </w:rPr>
            </w:pPr>
            <w:r w:rsidRPr="00827AB1">
              <w:rPr>
                <w:rFonts w:cs="Arial"/>
                <w:sz w:val="16"/>
                <w:szCs w:val="16"/>
              </w:rPr>
              <w:t>DB-OC47</w:t>
            </w:r>
          </w:p>
        </w:tc>
        <w:tc>
          <w:tcPr>
            <w:tcW w:w="697" w:type="pct"/>
            <w:shd w:val="clear" w:color="auto" w:fill="auto"/>
            <w:tcMar>
              <w:top w:w="60" w:type="dxa"/>
              <w:left w:w="75" w:type="dxa"/>
              <w:bottom w:w="60" w:type="dxa"/>
              <w:right w:w="75" w:type="dxa"/>
            </w:tcMar>
          </w:tcPr>
          <w:p w14:paraId="5B556845" w14:textId="77777777" w:rsidR="00D01B5A" w:rsidRPr="00827AB1" w:rsidRDefault="00D01B5A" w:rsidP="00563D0C">
            <w:pPr>
              <w:spacing w:before="0" w:after="0"/>
              <w:rPr>
                <w:rFonts w:cs="Arial"/>
                <w:color w:val="000000"/>
                <w:sz w:val="16"/>
                <w:szCs w:val="16"/>
                <w:lang w:eastAsia="en-GB"/>
              </w:rPr>
            </w:pPr>
            <w:r w:rsidRPr="00563D0C">
              <w:rPr>
                <w:rFonts w:cs="Arial"/>
                <w:color w:val="000000"/>
                <w:sz w:val="16"/>
                <w:szCs w:val="16"/>
                <w:lang w:eastAsia="en-GB"/>
              </w:rPr>
              <w:t>Secondary</w:t>
            </w:r>
          </w:p>
        </w:tc>
        <w:tc>
          <w:tcPr>
            <w:tcW w:w="677" w:type="pct"/>
            <w:shd w:val="clear" w:color="auto" w:fill="auto"/>
            <w:tcMar>
              <w:top w:w="60" w:type="dxa"/>
              <w:left w:w="75" w:type="dxa"/>
              <w:bottom w:w="60" w:type="dxa"/>
              <w:right w:w="75" w:type="dxa"/>
            </w:tcMar>
          </w:tcPr>
          <w:p w14:paraId="5B556846" w14:textId="77777777" w:rsidR="00D01B5A" w:rsidRPr="00827AB1" w:rsidRDefault="00DC06DA" w:rsidP="00563D0C">
            <w:pPr>
              <w:spacing w:before="0" w:after="0"/>
              <w:rPr>
                <w:rFonts w:cs="Arial"/>
                <w:color w:val="000000"/>
                <w:sz w:val="16"/>
                <w:szCs w:val="16"/>
                <w:lang w:eastAsia="en-GB"/>
              </w:rPr>
            </w:pPr>
            <w:r>
              <w:rPr>
                <w:rFonts w:cs="Arial"/>
                <w:color w:val="000000"/>
                <w:sz w:val="16"/>
                <w:szCs w:val="16"/>
                <w:lang w:eastAsia="en-GB"/>
              </w:rPr>
              <w:t>No</w:t>
            </w:r>
          </w:p>
        </w:tc>
        <w:tc>
          <w:tcPr>
            <w:tcW w:w="857" w:type="pct"/>
            <w:shd w:val="clear" w:color="auto" w:fill="auto"/>
            <w:tcMar>
              <w:top w:w="60" w:type="dxa"/>
              <w:left w:w="75" w:type="dxa"/>
              <w:bottom w:w="60" w:type="dxa"/>
              <w:right w:w="75" w:type="dxa"/>
            </w:tcMar>
          </w:tcPr>
          <w:p w14:paraId="5B556847" w14:textId="77777777" w:rsidR="00D01B5A" w:rsidRPr="00827AB1" w:rsidRDefault="00DC06DA" w:rsidP="00563D0C">
            <w:pPr>
              <w:spacing w:before="0" w:after="0"/>
              <w:rPr>
                <w:rFonts w:cs="Arial"/>
                <w:color w:val="000000"/>
                <w:sz w:val="16"/>
                <w:szCs w:val="16"/>
                <w:lang w:eastAsia="en-GB"/>
              </w:rPr>
            </w:pPr>
            <w:r>
              <w:rPr>
                <w:rFonts w:cs="Arial"/>
                <w:color w:val="000000"/>
                <w:sz w:val="16"/>
                <w:szCs w:val="16"/>
                <w:lang w:eastAsia="en-GB"/>
              </w:rPr>
              <w:t>No</w:t>
            </w:r>
          </w:p>
        </w:tc>
        <w:tc>
          <w:tcPr>
            <w:tcW w:w="976" w:type="pct"/>
            <w:shd w:val="clear" w:color="auto" w:fill="auto"/>
            <w:tcMar>
              <w:top w:w="60" w:type="dxa"/>
              <w:left w:w="75" w:type="dxa"/>
              <w:bottom w:w="60" w:type="dxa"/>
              <w:right w:w="75" w:type="dxa"/>
            </w:tcMar>
          </w:tcPr>
          <w:p w14:paraId="5B556848" w14:textId="77777777" w:rsidR="00D01B5A" w:rsidRPr="00827AB1" w:rsidRDefault="00DC06DA" w:rsidP="00563D0C">
            <w:pPr>
              <w:spacing w:before="0" w:after="0"/>
              <w:rPr>
                <w:rFonts w:cs="Arial"/>
                <w:color w:val="000000"/>
                <w:sz w:val="16"/>
                <w:szCs w:val="16"/>
                <w:lang w:eastAsia="en-GB"/>
              </w:rPr>
            </w:pPr>
            <w:r w:rsidRPr="00563D0C">
              <w:rPr>
                <w:rFonts w:cs="Arial"/>
                <w:color w:val="000000"/>
                <w:sz w:val="16"/>
                <w:szCs w:val="16"/>
                <w:lang w:eastAsia="en-GB"/>
              </w:rPr>
              <w:t>Yes</w:t>
            </w:r>
          </w:p>
        </w:tc>
      </w:tr>
      <w:tr w:rsidR="00D01B5A" w:rsidRPr="00563D0C" w14:paraId="5B556850" w14:textId="77777777" w:rsidTr="00455B05">
        <w:trPr>
          <w:trHeight w:val="255"/>
        </w:trPr>
        <w:tc>
          <w:tcPr>
            <w:tcW w:w="808" w:type="pct"/>
            <w:vMerge/>
            <w:shd w:val="clear" w:color="auto" w:fill="auto"/>
            <w:vAlign w:val="center"/>
          </w:tcPr>
          <w:p w14:paraId="5B55684A" w14:textId="77777777" w:rsidR="00D01B5A" w:rsidRPr="00827AB1" w:rsidRDefault="00D01B5A" w:rsidP="00563D0C">
            <w:pPr>
              <w:spacing w:before="0" w:after="0"/>
              <w:rPr>
                <w:rFonts w:cs="Arial"/>
                <w:color w:val="555555"/>
                <w:sz w:val="16"/>
                <w:szCs w:val="16"/>
                <w:lang w:eastAsia="en-GB"/>
              </w:rPr>
            </w:pPr>
          </w:p>
        </w:tc>
        <w:tc>
          <w:tcPr>
            <w:tcW w:w="984" w:type="pct"/>
            <w:shd w:val="clear" w:color="auto" w:fill="auto"/>
            <w:tcMar>
              <w:top w:w="60" w:type="dxa"/>
              <w:left w:w="75" w:type="dxa"/>
              <w:bottom w:w="60" w:type="dxa"/>
              <w:right w:w="75" w:type="dxa"/>
            </w:tcMar>
          </w:tcPr>
          <w:p w14:paraId="5B55684B" w14:textId="77777777" w:rsidR="00D01B5A" w:rsidRPr="00827AB1" w:rsidRDefault="00D01B5A" w:rsidP="00563D0C">
            <w:pPr>
              <w:spacing w:before="0" w:after="0"/>
              <w:rPr>
                <w:rFonts w:cs="Arial"/>
                <w:sz w:val="16"/>
                <w:szCs w:val="16"/>
              </w:rPr>
            </w:pPr>
            <w:r w:rsidRPr="00827AB1">
              <w:rPr>
                <w:rFonts w:cs="Arial"/>
                <w:sz w:val="16"/>
                <w:szCs w:val="16"/>
              </w:rPr>
              <w:t>DB-DE45</w:t>
            </w:r>
          </w:p>
        </w:tc>
        <w:tc>
          <w:tcPr>
            <w:tcW w:w="697" w:type="pct"/>
            <w:shd w:val="clear" w:color="auto" w:fill="auto"/>
            <w:tcMar>
              <w:top w:w="60" w:type="dxa"/>
              <w:left w:w="75" w:type="dxa"/>
              <w:bottom w:w="60" w:type="dxa"/>
              <w:right w:w="75" w:type="dxa"/>
            </w:tcMar>
          </w:tcPr>
          <w:p w14:paraId="5B55684C" w14:textId="77777777" w:rsidR="00D01B5A" w:rsidRPr="00827AB1" w:rsidRDefault="00D01B5A" w:rsidP="00563D0C">
            <w:pPr>
              <w:spacing w:before="0" w:after="0"/>
              <w:rPr>
                <w:rFonts w:cs="Arial"/>
                <w:color w:val="000000"/>
                <w:sz w:val="16"/>
                <w:szCs w:val="16"/>
                <w:lang w:eastAsia="en-GB"/>
              </w:rPr>
            </w:pPr>
            <w:r w:rsidRPr="00563D0C">
              <w:rPr>
                <w:rFonts w:cs="Arial"/>
                <w:color w:val="000000"/>
                <w:sz w:val="16"/>
                <w:szCs w:val="16"/>
                <w:lang w:eastAsia="en-GB"/>
              </w:rPr>
              <w:t>Secondary</w:t>
            </w:r>
          </w:p>
        </w:tc>
        <w:tc>
          <w:tcPr>
            <w:tcW w:w="677" w:type="pct"/>
            <w:shd w:val="clear" w:color="auto" w:fill="auto"/>
            <w:tcMar>
              <w:top w:w="60" w:type="dxa"/>
              <w:left w:w="75" w:type="dxa"/>
              <w:bottom w:w="60" w:type="dxa"/>
              <w:right w:w="75" w:type="dxa"/>
            </w:tcMar>
          </w:tcPr>
          <w:p w14:paraId="5B55684D" w14:textId="77777777" w:rsidR="00D01B5A" w:rsidRPr="00827AB1" w:rsidRDefault="00DC06DA" w:rsidP="00563D0C">
            <w:pPr>
              <w:spacing w:before="0" w:after="0"/>
              <w:rPr>
                <w:rFonts w:cs="Arial"/>
                <w:color w:val="000000"/>
                <w:sz w:val="16"/>
                <w:szCs w:val="16"/>
                <w:lang w:eastAsia="en-GB"/>
              </w:rPr>
            </w:pPr>
            <w:r>
              <w:rPr>
                <w:rFonts w:cs="Arial"/>
                <w:color w:val="000000"/>
                <w:sz w:val="16"/>
                <w:szCs w:val="16"/>
                <w:lang w:eastAsia="en-GB"/>
              </w:rPr>
              <w:t>No</w:t>
            </w:r>
          </w:p>
        </w:tc>
        <w:tc>
          <w:tcPr>
            <w:tcW w:w="857" w:type="pct"/>
            <w:shd w:val="clear" w:color="auto" w:fill="auto"/>
            <w:tcMar>
              <w:top w:w="60" w:type="dxa"/>
              <w:left w:w="75" w:type="dxa"/>
              <w:bottom w:w="60" w:type="dxa"/>
              <w:right w:w="75" w:type="dxa"/>
            </w:tcMar>
          </w:tcPr>
          <w:p w14:paraId="5B55684E" w14:textId="77777777" w:rsidR="00D01B5A" w:rsidRPr="00827AB1" w:rsidRDefault="00DC06DA" w:rsidP="00563D0C">
            <w:pPr>
              <w:spacing w:before="0" w:after="0"/>
              <w:rPr>
                <w:rFonts w:cs="Arial"/>
                <w:color w:val="000000"/>
                <w:sz w:val="16"/>
                <w:szCs w:val="16"/>
                <w:lang w:eastAsia="en-GB"/>
              </w:rPr>
            </w:pPr>
            <w:r>
              <w:rPr>
                <w:rFonts w:cs="Arial"/>
                <w:color w:val="000000"/>
                <w:sz w:val="16"/>
                <w:szCs w:val="16"/>
                <w:lang w:eastAsia="en-GB"/>
              </w:rPr>
              <w:t>No</w:t>
            </w:r>
          </w:p>
        </w:tc>
        <w:tc>
          <w:tcPr>
            <w:tcW w:w="976" w:type="pct"/>
            <w:shd w:val="clear" w:color="auto" w:fill="auto"/>
            <w:tcMar>
              <w:top w:w="60" w:type="dxa"/>
              <w:left w:w="75" w:type="dxa"/>
              <w:bottom w:w="60" w:type="dxa"/>
              <w:right w:w="75" w:type="dxa"/>
            </w:tcMar>
          </w:tcPr>
          <w:p w14:paraId="5B55684F" w14:textId="77777777" w:rsidR="00D01B5A" w:rsidRPr="00827AB1" w:rsidRDefault="00DC06DA" w:rsidP="00563D0C">
            <w:pPr>
              <w:spacing w:before="0" w:after="0"/>
              <w:rPr>
                <w:rFonts w:cs="Arial"/>
                <w:color w:val="000000"/>
                <w:sz w:val="16"/>
                <w:szCs w:val="16"/>
                <w:lang w:eastAsia="en-GB"/>
              </w:rPr>
            </w:pPr>
            <w:r w:rsidRPr="00563D0C">
              <w:rPr>
                <w:rFonts w:cs="Arial"/>
                <w:color w:val="000000"/>
                <w:sz w:val="16"/>
                <w:szCs w:val="16"/>
                <w:lang w:eastAsia="en-GB"/>
              </w:rPr>
              <w:t>Yes</w:t>
            </w:r>
          </w:p>
        </w:tc>
      </w:tr>
      <w:tr w:rsidR="00D32A52" w:rsidRPr="00563D0C" w14:paraId="5B556857" w14:textId="77777777" w:rsidTr="00455B05">
        <w:trPr>
          <w:trHeight w:val="255"/>
        </w:trPr>
        <w:tc>
          <w:tcPr>
            <w:tcW w:w="808" w:type="pct"/>
            <w:vMerge w:val="restart"/>
            <w:shd w:val="clear" w:color="auto" w:fill="F2F2F2" w:themeFill="background1" w:themeFillShade="F2"/>
            <w:tcMar>
              <w:top w:w="60" w:type="dxa"/>
              <w:left w:w="75" w:type="dxa"/>
              <w:bottom w:w="60" w:type="dxa"/>
              <w:right w:w="75" w:type="dxa"/>
            </w:tcMar>
            <w:hideMark/>
          </w:tcPr>
          <w:p w14:paraId="5B556851" w14:textId="77777777" w:rsidR="00563D0C" w:rsidRPr="00563D0C" w:rsidRDefault="00D01B5A" w:rsidP="00563D0C">
            <w:pPr>
              <w:spacing w:before="0" w:after="0"/>
              <w:rPr>
                <w:rFonts w:cs="Arial"/>
                <w:color w:val="555555"/>
                <w:sz w:val="16"/>
                <w:szCs w:val="16"/>
                <w:lang w:eastAsia="en-GB"/>
              </w:rPr>
            </w:pPr>
            <w:r w:rsidRPr="00827AB1">
              <w:rPr>
                <w:rFonts w:cs="Arial"/>
                <w:sz w:val="16"/>
                <w:szCs w:val="16"/>
              </w:rPr>
              <w:t>DB-AAG02</w:t>
            </w:r>
          </w:p>
        </w:tc>
        <w:tc>
          <w:tcPr>
            <w:tcW w:w="984" w:type="pct"/>
            <w:shd w:val="clear" w:color="auto" w:fill="F2F2F2" w:themeFill="background1" w:themeFillShade="F2"/>
            <w:tcMar>
              <w:top w:w="60" w:type="dxa"/>
              <w:left w:w="75" w:type="dxa"/>
              <w:bottom w:w="60" w:type="dxa"/>
              <w:right w:w="75" w:type="dxa"/>
            </w:tcMar>
            <w:hideMark/>
          </w:tcPr>
          <w:p w14:paraId="5B556852" w14:textId="77777777" w:rsidR="00563D0C" w:rsidRPr="00563D0C" w:rsidRDefault="00827AB1" w:rsidP="00563D0C">
            <w:pPr>
              <w:spacing w:before="0" w:after="0"/>
              <w:rPr>
                <w:rFonts w:cs="Arial"/>
                <w:color w:val="555555"/>
                <w:sz w:val="16"/>
                <w:szCs w:val="16"/>
                <w:lang w:eastAsia="en-GB"/>
              </w:rPr>
            </w:pPr>
            <w:r w:rsidRPr="00827AB1">
              <w:rPr>
                <w:rFonts w:cs="Arial"/>
                <w:sz w:val="16"/>
                <w:szCs w:val="16"/>
              </w:rPr>
              <w:t>DB-OC46</w:t>
            </w:r>
          </w:p>
        </w:tc>
        <w:tc>
          <w:tcPr>
            <w:tcW w:w="697" w:type="pct"/>
            <w:shd w:val="clear" w:color="auto" w:fill="F2F2F2" w:themeFill="background1" w:themeFillShade="F2"/>
            <w:tcMar>
              <w:top w:w="60" w:type="dxa"/>
              <w:left w:w="75" w:type="dxa"/>
              <w:bottom w:w="60" w:type="dxa"/>
              <w:right w:w="75" w:type="dxa"/>
            </w:tcMar>
            <w:hideMark/>
          </w:tcPr>
          <w:p w14:paraId="5B556853" w14:textId="77777777" w:rsidR="00563D0C" w:rsidRPr="00563D0C" w:rsidRDefault="00DC06DA" w:rsidP="00DC06DA">
            <w:pPr>
              <w:spacing w:before="0" w:after="0"/>
              <w:rPr>
                <w:rFonts w:cs="Arial"/>
                <w:color w:val="555555"/>
                <w:sz w:val="16"/>
                <w:szCs w:val="16"/>
                <w:lang w:eastAsia="en-GB"/>
              </w:rPr>
            </w:pPr>
            <w:r w:rsidRPr="00563D0C">
              <w:rPr>
                <w:rFonts w:cs="Arial"/>
                <w:color w:val="000000"/>
                <w:sz w:val="16"/>
                <w:szCs w:val="16"/>
                <w:lang w:eastAsia="en-GB"/>
              </w:rPr>
              <w:t>Primary</w:t>
            </w:r>
          </w:p>
        </w:tc>
        <w:tc>
          <w:tcPr>
            <w:tcW w:w="677" w:type="pct"/>
            <w:shd w:val="clear" w:color="auto" w:fill="F2F2F2" w:themeFill="background1" w:themeFillShade="F2"/>
            <w:tcMar>
              <w:top w:w="60" w:type="dxa"/>
              <w:left w:w="75" w:type="dxa"/>
              <w:bottom w:w="60" w:type="dxa"/>
              <w:right w:w="75" w:type="dxa"/>
            </w:tcMar>
            <w:hideMark/>
          </w:tcPr>
          <w:p w14:paraId="5B556854" w14:textId="77777777" w:rsidR="00563D0C" w:rsidRPr="00563D0C" w:rsidRDefault="00563D0C" w:rsidP="00563D0C">
            <w:pPr>
              <w:spacing w:before="0" w:after="0"/>
              <w:rPr>
                <w:rFonts w:cs="Arial"/>
                <w:color w:val="555555"/>
                <w:sz w:val="16"/>
                <w:szCs w:val="16"/>
                <w:lang w:eastAsia="en-GB"/>
              </w:rPr>
            </w:pPr>
            <w:r w:rsidRPr="00563D0C">
              <w:rPr>
                <w:rFonts w:cs="Arial"/>
                <w:color w:val="000000"/>
                <w:sz w:val="16"/>
                <w:szCs w:val="16"/>
                <w:lang w:eastAsia="en-GB"/>
              </w:rPr>
              <w:t>Yes</w:t>
            </w:r>
          </w:p>
        </w:tc>
        <w:tc>
          <w:tcPr>
            <w:tcW w:w="857" w:type="pct"/>
            <w:shd w:val="clear" w:color="auto" w:fill="F2F2F2" w:themeFill="background1" w:themeFillShade="F2"/>
            <w:tcMar>
              <w:top w:w="60" w:type="dxa"/>
              <w:left w:w="75" w:type="dxa"/>
              <w:bottom w:w="60" w:type="dxa"/>
              <w:right w:w="75" w:type="dxa"/>
            </w:tcMar>
            <w:hideMark/>
          </w:tcPr>
          <w:p w14:paraId="5B556855" w14:textId="77777777" w:rsidR="00563D0C" w:rsidRPr="00563D0C" w:rsidRDefault="00563D0C" w:rsidP="00563D0C">
            <w:pPr>
              <w:spacing w:before="0" w:after="0"/>
              <w:rPr>
                <w:rFonts w:cs="Arial"/>
                <w:color w:val="555555"/>
                <w:sz w:val="16"/>
                <w:szCs w:val="16"/>
                <w:lang w:eastAsia="en-GB"/>
              </w:rPr>
            </w:pPr>
            <w:r w:rsidRPr="00563D0C">
              <w:rPr>
                <w:rFonts w:cs="Arial"/>
                <w:color w:val="000000"/>
                <w:sz w:val="16"/>
                <w:szCs w:val="16"/>
                <w:lang w:eastAsia="en-GB"/>
              </w:rPr>
              <w:t>Yes</w:t>
            </w:r>
          </w:p>
        </w:tc>
        <w:tc>
          <w:tcPr>
            <w:tcW w:w="976" w:type="pct"/>
            <w:shd w:val="clear" w:color="auto" w:fill="F2F2F2" w:themeFill="background1" w:themeFillShade="F2"/>
            <w:tcMar>
              <w:top w:w="60" w:type="dxa"/>
              <w:left w:w="75" w:type="dxa"/>
              <w:bottom w:w="60" w:type="dxa"/>
              <w:right w:w="75" w:type="dxa"/>
            </w:tcMar>
            <w:hideMark/>
          </w:tcPr>
          <w:p w14:paraId="5B556856" w14:textId="77777777" w:rsidR="00563D0C" w:rsidRPr="00563D0C" w:rsidRDefault="00563D0C" w:rsidP="00563D0C">
            <w:pPr>
              <w:spacing w:before="0" w:after="0"/>
              <w:rPr>
                <w:rFonts w:cs="Arial"/>
                <w:color w:val="555555"/>
                <w:sz w:val="16"/>
                <w:szCs w:val="16"/>
                <w:lang w:eastAsia="en-GB"/>
              </w:rPr>
            </w:pPr>
            <w:r w:rsidRPr="00563D0C">
              <w:rPr>
                <w:rFonts w:cs="Arial"/>
                <w:color w:val="000000"/>
                <w:sz w:val="16"/>
                <w:szCs w:val="16"/>
                <w:lang w:eastAsia="en-GB"/>
              </w:rPr>
              <w:t>Yes</w:t>
            </w:r>
          </w:p>
        </w:tc>
      </w:tr>
      <w:tr w:rsidR="00D32A52" w:rsidRPr="00563D0C" w14:paraId="5B55685E" w14:textId="77777777" w:rsidTr="00455B05">
        <w:trPr>
          <w:trHeight w:val="255"/>
        </w:trPr>
        <w:tc>
          <w:tcPr>
            <w:tcW w:w="808" w:type="pct"/>
            <w:vMerge/>
            <w:shd w:val="clear" w:color="auto" w:fill="F2F2F2" w:themeFill="background1" w:themeFillShade="F2"/>
            <w:vAlign w:val="center"/>
            <w:hideMark/>
          </w:tcPr>
          <w:p w14:paraId="5B556858" w14:textId="77777777" w:rsidR="00563D0C" w:rsidRPr="00563D0C" w:rsidRDefault="00563D0C" w:rsidP="00563D0C">
            <w:pPr>
              <w:spacing w:before="0" w:after="0"/>
              <w:rPr>
                <w:rFonts w:cs="Arial"/>
                <w:color w:val="555555"/>
                <w:sz w:val="16"/>
                <w:szCs w:val="16"/>
                <w:lang w:eastAsia="en-GB"/>
              </w:rPr>
            </w:pPr>
          </w:p>
        </w:tc>
        <w:tc>
          <w:tcPr>
            <w:tcW w:w="984" w:type="pct"/>
            <w:shd w:val="clear" w:color="auto" w:fill="F2F2F2" w:themeFill="background1" w:themeFillShade="F2"/>
            <w:tcMar>
              <w:top w:w="60" w:type="dxa"/>
              <w:left w:w="75" w:type="dxa"/>
              <w:bottom w:w="60" w:type="dxa"/>
              <w:right w:w="75" w:type="dxa"/>
            </w:tcMar>
            <w:hideMark/>
          </w:tcPr>
          <w:p w14:paraId="5B556859" w14:textId="77777777" w:rsidR="00563D0C" w:rsidRPr="00563D0C" w:rsidRDefault="00827AB1" w:rsidP="00563D0C">
            <w:pPr>
              <w:spacing w:before="0" w:after="0"/>
              <w:rPr>
                <w:rFonts w:cs="Arial"/>
                <w:color w:val="555555"/>
                <w:sz w:val="16"/>
                <w:szCs w:val="16"/>
                <w:lang w:eastAsia="en-GB"/>
              </w:rPr>
            </w:pPr>
            <w:r w:rsidRPr="00827AB1">
              <w:rPr>
                <w:rFonts w:cs="Arial"/>
                <w:sz w:val="16"/>
                <w:szCs w:val="16"/>
              </w:rPr>
              <w:t>DB-DE45</w:t>
            </w:r>
          </w:p>
        </w:tc>
        <w:tc>
          <w:tcPr>
            <w:tcW w:w="697" w:type="pct"/>
            <w:shd w:val="clear" w:color="auto" w:fill="F2F2F2" w:themeFill="background1" w:themeFillShade="F2"/>
            <w:tcMar>
              <w:top w:w="60" w:type="dxa"/>
              <w:left w:w="75" w:type="dxa"/>
              <w:bottom w:w="60" w:type="dxa"/>
              <w:right w:w="75" w:type="dxa"/>
            </w:tcMar>
            <w:hideMark/>
          </w:tcPr>
          <w:p w14:paraId="5B55685A" w14:textId="77777777" w:rsidR="00563D0C" w:rsidRPr="00563D0C" w:rsidRDefault="00DC06DA" w:rsidP="00563D0C">
            <w:pPr>
              <w:spacing w:before="0" w:after="0"/>
              <w:rPr>
                <w:rFonts w:cs="Arial"/>
                <w:color w:val="555555"/>
                <w:sz w:val="16"/>
                <w:szCs w:val="16"/>
                <w:lang w:eastAsia="en-GB"/>
              </w:rPr>
            </w:pPr>
            <w:r w:rsidRPr="00563D0C">
              <w:rPr>
                <w:rFonts w:cs="Arial"/>
                <w:color w:val="000000"/>
                <w:sz w:val="16"/>
                <w:szCs w:val="16"/>
                <w:lang w:eastAsia="en-GB"/>
              </w:rPr>
              <w:t>Secondary</w:t>
            </w:r>
          </w:p>
        </w:tc>
        <w:tc>
          <w:tcPr>
            <w:tcW w:w="677" w:type="pct"/>
            <w:shd w:val="clear" w:color="auto" w:fill="F2F2F2" w:themeFill="background1" w:themeFillShade="F2"/>
            <w:tcMar>
              <w:top w:w="60" w:type="dxa"/>
              <w:left w:w="75" w:type="dxa"/>
              <w:bottom w:w="60" w:type="dxa"/>
              <w:right w:w="75" w:type="dxa"/>
            </w:tcMar>
            <w:hideMark/>
          </w:tcPr>
          <w:p w14:paraId="5B55685B" w14:textId="77777777" w:rsidR="00563D0C" w:rsidRPr="00563D0C" w:rsidRDefault="00F614E2" w:rsidP="00563D0C">
            <w:pPr>
              <w:spacing w:before="0" w:after="0"/>
              <w:rPr>
                <w:rFonts w:cs="Arial"/>
                <w:color w:val="555555"/>
                <w:sz w:val="16"/>
                <w:szCs w:val="16"/>
                <w:lang w:eastAsia="en-GB"/>
              </w:rPr>
            </w:pPr>
            <w:r>
              <w:rPr>
                <w:rFonts w:cs="Arial"/>
                <w:color w:val="000000"/>
                <w:sz w:val="16"/>
                <w:szCs w:val="16"/>
                <w:lang w:eastAsia="en-GB"/>
              </w:rPr>
              <w:t>No</w:t>
            </w:r>
          </w:p>
        </w:tc>
        <w:tc>
          <w:tcPr>
            <w:tcW w:w="857" w:type="pct"/>
            <w:shd w:val="clear" w:color="auto" w:fill="F2F2F2" w:themeFill="background1" w:themeFillShade="F2"/>
            <w:tcMar>
              <w:top w:w="60" w:type="dxa"/>
              <w:left w:w="75" w:type="dxa"/>
              <w:bottom w:w="60" w:type="dxa"/>
              <w:right w:w="75" w:type="dxa"/>
            </w:tcMar>
            <w:hideMark/>
          </w:tcPr>
          <w:p w14:paraId="5B55685C" w14:textId="77777777" w:rsidR="00563D0C" w:rsidRPr="00563D0C" w:rsidRDefault="00F614E2" w:rsidP="00563D0C">
            <w:pPr>
              <w:spacing w:before="0" w:after="0"/>
              <w:rPr>
                <w:rFonts w:cs="Arial"/>
                <w:color w:val="555555"/>
                <w:sz w:val="16"/>
                <w:szCs w:val="16"/>
                <w:lang w:eastAsia="en-GB"/>
              </w:rPr>
            </w:pPr>
            <w:r>
              <w:rPr>
                <w:rFonts w:cs="Arial"/>
                <w:color w:val="000000"/>
                <w:sz w:val="16"/>
                <w:szCs w:val="16"/>
                <w:lang w:eastAsia="en-GB"/>
              </w:rPr>
              <w:t>No</w:t>
            </w:r>
          </w:p>
        </w:tc>
        <w:tc>
          <w:tcPr>
            <w:tcW w:w="976" w:type="pct"/>
            <w:shd w:val="clear" w:color="auto" w:fill="F2F2F2" w:themeFill="background1" w:themeFillShade="F2"/>
            <w:tcMar>
              <w:top w:w="60" w:type="dxa"/>
              <w:left w:w="75" w:type="dxa"/>
              <w:bottom w:w="60" w:type="dxa"/>
              <w:right w:w="75" w:type="dxa"/>
            </w:tcMar>
            <w:hideMark/>
          </w:tcPr>
          <w:p w14:paraId="5B55685D" w14:textId="77777777" w:rsidR="00563D0C" w:rsidRPr="00563D0C" w:rsidRDefault="00563D0C" w:rsidP="00563D0C">
            <w:pPr>
              <w:spacing w:before="0" w:after="0"/>
              <w:rPr>
                <w:rFonts w:cs="Arial"/>
                <w:color w:val="555555"/>
                <w:sz w:val="16"/>
                <w:szCs w:val="16"/>
                <w:lang w:eastAsia="en-GB"/>
              </w:rPr>
            </w:pPr>
            <w:r w:rsidRPr="00563D0C">
              <w:rPr>
                <w:rFonts w:cs="Arial"/>
                <w:color w:val="000000"/>
                <w:sz w:val="16"/>
                <w:szCs w:val="16"/>
                <w:lang w:eastAsia="en-GB"/>
              </w:rPr>
              <w:t>Yes</w:t>
            </w:r>
          </w:p>
        </w:tc>
      </w:tr>
      <w:tr w:rsidR="007A64D0" w:rsidRPr="00563D0C" w14:paraId="5B556865" w14:textId="77777777" w:rsidTr="00455B05">
        <w:trPr>
          <w:trHeight w:val="255"/>
        </w:trPr>
        <w:tc>
          <w:tcPr>
            <w:tcW w:w="808" w:type="pct"/>
            <w:vMerge w:val="restart"/>
            <w:shd w:val="clear" w:color="auto" w:fill="auto"/>
            <w:tcMar>
              <w:top w:w="60" w:type="dxa"/>
              <w:left w:w="75" w:type="dxa"/>
              <w:bottom w:w="60" w:type="dxa"/>
              <w:right w:w="75" w:type="dxa"/>
            </w:tcMar>
            <w:hideMark/>
          </w:tcPr>
          <w:p w14:paraId="5B55685F" w14:textId="77777777" w:rsidR="007A64D0" w:rsidRPr="00563D0C" w:rsidRDefault="007A64D0" w:rsidP="00563D0C">
            <w:pPr>
              <w:spacing w:before="0" w:after="0"/>
              <w:rPr>
                <w:rFonts w:cs="Arial"/>
                <w:color w:val="555555"/>
                <w:sz w:val="16"/>
                <w:szCs w:val="16"/>
                <w:lang w:eastAsia="en-GB"/>
              </w:rPr>
            </w:pPr>
            <w:r w:rsidRPr="00827AB1">
              <w:rPr>
                <w:rFonts w:cs="Arial"/>
                <w:sz w:val="16"/>
                <w:szCs w:val="16"/>
              </w:rPr>
              <w:t>DB-AAG03</w:t>
            </w:r>
          </w:p>
        </w:tc>
        <w:tc>
          <w:tcPr>
            <w:tcW w:w="984" w:type="pct"/>
            <w:shd w:val="clear" w:color="auto" w:fill="auto"/>
            <w:tcMar>
              <w:top w:w="60" w:type="dxa"/>
              <w:left w:w="75" w:type="dxa"/>
              <w:bottom w:w="60" w:type="dxa"/>
              <w:right w:w="75" w:type="dxa"/>
            </w:tcMar>
            <w:hideMark/>
          </w:tcPr>
          <w:p w14:paraId="5B556860" w14:textId="77777777" w:rsidR="007A64D0" w:rsidRPr="00563D0C" w:rsidRDefault="007A64D0" w:rsidP="00563D0C">
            <w:pPr>
              <w:spacing w:before="0" w:after="0"/>
              <w:rPr>
                <w:rFonts w:cs="Arial"/>
                <w:color w:val="555555"/>
                <w:sz w:val="16"/>
                <w:szCs w:val="16"/>
                <w:lang w:eastAsia="en-GB"/>
              </w:rPr>
            </w:pPr>
            <w:r>
              <w:rPr>
                <w:rFonts w:cs="Arial"/>
                <w:sz w:val="16"/>
                <w:szCs w:val="16"/>
              </w:rPr>
              <w:t>DB-OC46</w:t>
            </w:r>
          </w:p>
        </w:tc>
        <w:tc>
          <w:tcPr>
            <w:tcW w:w="697" w:type="pct"/>
            <w:shd w:val="clear" w:color="auto" w:fill="auto"/>
            <w:tcMar>
              <w:top w:w="60" w:type="dxa"/>
              <w:left w:w="75" w:type="dxa"/>
              <w:bottom w:w="60" w:type="dxa"/>
              <w:right w:w="75" w:type="dxa"/>
            </w:tcMar>
            <w:hideMark/>
          </w:tcPr>
          <w:p w14:paraId="5B556861" w14:textId="77777777" w:rsidR="007A64D0" w:rsidRPr="00563D0C" w:rsidRDefault="007A64D0" w:rsidP="00563D0C">
            <w:pPr>
              <w:spacing w:before="0" w:after="0"/>
              <w:rPr>
                <w:rFonts w:cs="Arial"/>
                <w:color w:val="555555"/>
                <w:sz w:val="16"/>
                <w:szCs w:val="16"/>
                <w:lang w:eastAsia="en-GB"/>
              </w:rPr>
            </w:pPr>
            <w:r w:rsidRPr="00563D0C">
              <w:rPr>
                <w:rFonts w:cs="Arial"/>
                <w:color w:val="000000"/>
                <w:sz w:val="16"/>
                <w:szCs w:val="16"/>
                <w:lang w:eastAsia="en-GB"/>
              </w:rPr>
              <w:t>Primary</w:t>
            </w:r>
          </w:p>
        </w:tc>
        <w:tc>
          <w:tcPr>
            <w:tcW w:w="677" w:type="pct"/>
            <w:shd w:val="clear" w:color="auto" w:fill="auto"/>
            <w:tcMar>
              <w:top w:w="60" w:type="dxa"/>
              <w:left w:w="75" w:type="dxa"/>
              <w:bottom w:w="60" w:type="dxa"/>
              <w:right w:w="75" w:type="dxa"/>
            </w:tcMar>
            <w:hideMark/>
          </w:tcPr>
          <w:p w14:paraId="5B556862" w14:textId="77777777" w:rsidR="007A64D0" w:rsidRPr="00563D0C" w:rsidRDefault="007A64D0" w:rsidP="00563D0C">
            <w:pPr>
              <w:spacing w:before="0" w:after="0"/>
              <w:rPr>
                <w:rFonts w:cs="Arial"/>
                <w:color w:val="555555"/>
                <w:sz w:val="16"/>
                <w:szCs w:val="16"/>
                <w:lang w:eastAsia="en-GB"/>
              </w:rPr>
            </w:pPr>
            <w:r w:rsidRPr="00563D0C">
              <w:rPr>
                <w:rFonts w:cs="Arial"/>
                <w:color w:val="000000"/>
                <w:sz w:val="16"/>
                <w:szCs w:val="16"/>
                <w:lang w:eastAsia="en-GB"/>
              </w:rPr>
              <w:t>Yes</w:t>
            </w:r>
          </w:p>
        </w:tc>
        <w:tc>
          <w:tcPr>
            <w:tcW w:w="857" w:type="pct"/>
            <w:shd w:val="clear" w:color="auto" w:fill="auto"/>
            <w:tcMar>
              <w:top w:w="60" w:type="dxa"/>
              <w:left w:w="75" w:type="dxa"/>
              <w:bottom w:w="60" w:type="dxa"/>
              <w:right w:w="75" w:type="dxa"/>
            </w:tcMar>
            <w:hideMark/>
          </w:tcPr>
          <w:p w14:paraId="5B556863" w14:textId="77777777" w:rsidR="007A64D0" w:rsidRPr="00563D0C" w:rsidRDefault="007A64D0" w:rsidP="00563D0C">
            <w:pPr>
              <w:spacing w:before="0" w:after="0"/>
              <w:rPr>
                <w:rFonts w:cs="Arial"/>
                <w:color w:val="555555"/>
                <w:sz w:val="16"/>
                <w:szCs w:val="16"/>
                <w:lang w:eastAsia="en-GB"/>
              </w:rPr>
            </w:pPr>
            <w:r w:rsidRPr="00563D0C">
              <w:rPr>
                <w:rFonts w:cs="Arial"/>
                <w:color w:val="000000"/>
                <w:sz w:val="16"/>
                <w:szCs w:val="16"/>
                <w:lang w:eastAsia="en-GB"/>
              </w:rPr>
              <w:t>Yes</w:t>
            </w:r>
          </w:p>
        </w:tc>
        <w:tc>
          <w:tcPr>
            <w:tcW w:w="976" w:type="pct"/>
            <w:shd w:val="clear" w:color="auto" w:fill="auto"/>
            <w:tcMar>
              <w:top w:w="60" w:type="dxa"/>
              <w:left w:w="75" w:type="dxa"/>
              <w:bottom w:w="60" w:type="dxa"/>
              <w:right w:w="75" w:type="dxa"/>
            </w:tcMar>
            <w:hideMark/>
          </w:tcPr>
          <w:p w14:paraId="5B556864" w14:textId="77777777" w:rsidR="007A64D0" w:rsidRPr="00563D0C" w:rsidRDefault="007A64D0" w:rsidP="00563D0C">
            <w:pPr>
              <w:spacing w:before="0" w:after="0"/>
              <w:rPr>
                <w:rFonts w:cs="Arial"/>
                <w:color w:val="555555"/>
                <w:sz w:val="16"/>
                <w:szCs w:val="16"/>
                <w:lang w:eastAsia="en-GB"/>
              </w:rPr>
            </w:pPr>
            <w:r w:rsidRPr="00563D0C">
              <w:rPr>
                <w:rFonts w:cs="Arial"/>
                <w:color w:val="000000"/>
                <w:sz w:val="16"/>
                <w:szCs w:val="16"/>
                <w:lang w:eastAsia="en-GB"/>
              </w:rPr>
              <w:t>Yes</w:t>
            </w:r>
          </w:p>
        </w:tc>
      </w:tr>
      <w:tr w:rsidR="007A64D0" w:rsidRPr="00563D0C" w14:paraId="5B55686C" w14:textId="77777777" w:rsidTr="00455B05">
        <w:trPr>
          <w:trHeight w:val="255"/>
        </w:trPr>
        <w:tc>
          <w:tcPr>
            <w:tcW w:w="808" w:type="pct"/>
            <w:vMerge/>
            <w:shd w:val="clear" w:color="auto" w:fill="auto"/>
            <w:vAlign w:val="center"/>
            <w:hideMark/>
          </w:tcPr>
          <w:p w14:paraId="5B556866" w14:textId="77777777" w:rsidR="007A64D0" w:rsidRPr="00563D0C" w:rsidRDefault="007A64D0" w:rsidP="00563D0C">
            <w:pPr>
              <w:spacing w:before="0" w:after="0"/>
              <w:rPr>
                <w:rFonts w:cs="Arial"/>
                <w:color w:val="555555"/>
                <w:sz w:val="16"/>
                <w:szCs w:val="16"/>
                <w:lang w:eastAsia="en-GB"/>
              </w:rPr>
            </w:pPr>
          </w:p>
        </w:tc>
        <w:tc>
          <w:tcPr>
            <w:tcW w:w="984" w:type="pct"/>
            <w:shd w:val="clear" w:color="auto" w:fill="auto"/>
            <w:tcMar>
              <w:top w:w="60" w:type="dxa"/>
              <w:left w:w="75" w:type="dxa"/>
              <w:bottom w:w="60" w:type="dxa"/>
              <w:right w:w="75" w:type="dxa"/>
            </w:tcMar>
            <w:hideMark/>
          </w:tcPr>
          <w:p w14:paraId="5B556867" w14:textId="77777777" w:rsidR="007A64D0" w:rsidRPr="00563D0C" w:rsidRDefault="007A64D0" w:rsidP="00563D0C">
            <w:pPr>
              <w:spacing w:before="0" w:after="0"/>
              <w:rPr>
                <w:rFonts w:cs="Arial"/>
                <w:color w:val="555555"/>
                <w:sz w:val="16"/>
                <w:szCs w:val="16"/>
                <w:lang w:eastAsia="en-GB"/>
              </w:rPr>
            </w:pPr>
            <w:r>
              <w:rPr>
                <w:rFonts w:cs="Arial"/>
                <w:sz w:val="16"/>
                <w:szCs w:val="16"/>
              </w:rPr>
              <w:t>DB-OC47</w:t>
            </w:r>
          </w:p>
        </w:tc>
        <w:tc>
          <w:tcPr>
            <w:tcW w:w="697" w:type="pct"/>
            <w:shd w:val="clear" w:color="auto" w:fill="auto"/>
            <w:tcMar>
              <w:top w:w="60" w:type="dxa"/>
              <w:left w:w="75" w:type="dxa"/>
              <w:bottom w:w="60" w:type="dxa"/>
              <w:right w:w="75" w:type="dxa"/>
            </w:tcMar>
            <w:hideMark/>
          </w:tcPr>
          <w:p w14:paraId="5B556868" w14:textId="77777777" w:rsidR="007A64D0" w:rsidRPr="00563D0C" w:rsidRDefault="007A64D0" w:rsidP="00563D0C">
            <w:pPr>
              <w:spacing w:before="0" w:after="0"/>
              <w:rPr>
                <w:rFonts w:cs="Arial"/>
                <w:color w:val="555555"/>
                <w:sz w:val="16"/>
                <w:szCs w:val="16"/>
                <w:lang w:eastAsia="en-GB"/>
              </w:rPr>
            </w:pPr>
            <w:r w:rsidRPr="00563D0C">
              <w:rPr>
                <w:rFonts w:cs="Arial"/>
                <w:color w:val="000000"/>
                <w:sz w:val="16"/>
                <w:szCs w:val="16"/>
                <w:lang w:eastAsia="en-GB"/>
              </w:rPr>
              <w:t>Secondary</w:t>
            </w:r>
          </w:p>
        </w:tc>
        <w:tc>
          <w:tcPr>
            <w:tcW w:w="677" w:type="pct"/>
            <w:shd w:val="clear" w:color="auto" w:fill="auto"/>
            <w:tcMar>
              <w:top w:w="60" w:type="dxa"/>
              <w:left w:w="75" w:type="dxa"/>
              <w:bottom w:w="60" w:type="dxa"/>
              <w:right w:w="75" w:type="dxa"/>
            </w:tcMar>
            <w:hideMark/>
          </w:tcPr>
          <w:p w14:paraId="5B556869" w14:textId="77777777" w:rsidR="007A64D0" w:rsidRPr="00563D0C" w:rsidRDefault="007A64D0" w:rsidP="00563D0C">
            <w:pPr>
              <w:spacing w:before="0" w:after="0"/>
              <w:rPr>
                <w:rFonts w:cs="Arial"/>
                <w:color w:val="555555"/>
                <w:sz w:val="16"/>
                <w:szCs w:val="16"/>
                <w:lang w:eastAsia="en-GB"/>
              </w:rPr>
            </w:pPr>
            <w:r>
              <w:rPr>
                <w:rFonts w:cs="Arial"/>
                <w:color w:val="000000"/>
                <w:sz w:val="16"/>
                <w:szCs w:val="16"/>
                <w:lang w:eastAsia="en-GB"/>
              </w:rPr>
              <w:t>Yes</w:t>
            </w:r>
          </w:p>
        </w:tc>
        <w:tc>
          <w:tcPr>
            <w:tcW w:w="857" w:type="pct"/>
            <w:shd w:val="clear" w:color="auto" w:fill="auto"/>
            <w:tcMar>
              <w:top w:w="60" w:type="dxa"/>
              <w:left w:w="75" w:type="dxa"/>
              <w:bottom w:w="60" w:type="dxa"/>
              <w:right w:w="75" w:type="dxa"/>
            </w:tcMar>
            <w:hideMark/>
          </w:tcPr>
          <w:p w14:paraId="5B55686A" w14:textId="77777777" w:rsidR="007A64D0" w:rsidRPr="00563D0C" w:rsidRDefault="007A64D0" w:rsidP="00563D0C">
            <w:pPr>
              <w:spacing w:before="0" w:after="0"/>
              <w:rPr>
                <w:rFonts w:cs="Arial"/>
                <w:color w:val="555555"/>
                <w:sz w:val="16"/>
                <w:szCs w:val="16"/>
                <w:lang w:eastAsia="en-GB"/>
              </w:rPr>
            </w:pPr>
            <w:r>
              <w:rPr>
                <w:rFonts w:cs="Arial"/>
                <w:color w:val="000000"/>
                <w:sz w:val="16"/>
                <w:szCs w:val="16"/>
                <w:lang w:eastAsia="en-GB"/>
              </w:rPr>
              <w:t>Yes</w:t>
            </w:r>
          </w:p>
        </w:tc>
        <w:tc>
          <w:tcPr>
            <w:tcW w:w="976" w:type="pct"/>
            <w:shd w:val="clear" w:color="auto" w:fill="auto"/>
            <w:tcMar>
              <w:top w:w="60" w:type="dxa"/>
              <w:left w:w="75" w:type="dxa"/>
              <w:bottom w:w="60" w:type="dxa"/>
              <w:right w:w="75" w:type="dxa"/>
            </w:tcMar>
            <w:hideMark/>
          </w:tcPr>
          <w:p w14:paraId="5B55686B" w14:textId="77777777" w:rsidR="007A64D0" w:rsidRPr="00563D0C" w:rsidRDefault="007A64D0" w:rsidP="00563D0C">
            <w:pPr>
              <w:spacing w:before="0" w:after="0"/>
              <w:rPr>
                <w:rFonts w:cs="Arial"/>
                <w:color w:val="555555"/>
                <w:sz w:val="16"/>
                <w:szCs w:val="16"/>
                <w:lang w:eastAsia="en-GB"/>
              </w:rPr>
            </w:pPr>
            <w:r w:rsidRPr="00563D0C">
              <w:rPr>
                <w:rFonts w:cs="Arial"/>
                <w:color w:val="000000"/>
                <w:sz w:val="16"/>
                <w:szCs w:val="16"/>
                <w:lang w:eastAsia="en-GB"/>
              </w:rPr>
              <w:t>Yes</w:t>
            </w:r>
          </w:p>
        </w:tc>
      </w:tr>
      <w:tr w:rsidR="007A64D0" w:rsidRPr="00563D0C" w14:paraId="5B556873" w14:textId="77777777" w:rsidTr="00455B05">
        <w:trPr>
          <w:trHeight w:val="255"/>
        </w:trPr>
        <w:tc>
          <w:tcPr>
            <w:tcW w:w="808" w:type="pct"/>
            <w:vMerge/>
            <w:shd w:val="clear" w:color="auto" w:fill="auto"/>
            <w:vAlign w:val="center"/>
          </w:tcPr>
          <w:p w14:paraId="5B55686D" w14:textId="77777777" w:rsidR="007A64D0" w:rsidRPr="00563D0C" w:rsidRDefault="007A64D0" w:rsidP="00563D0C">
            <w:pPr>
              <w:spacing w:before="0" w:after="0"/>
              <w:rPr>
                <w:rFonts w:cs="Arial"/>
                <w:color w:val="555555"/>
                <w:sz w:val="16"/>
                <w:szCs w:val="16"/>
                <w:lang w:eastAsia="en-GB"/>
              </w:rPr>
            </w:pPr>
          </w:p>
        </w:tc>
        <w:tc>
          <w:tcPr>
            <w:tcW w:w="984" w:type="pct"/>
            <w:shd w:val="clear" w:color="auto" w:fill="auto"/>
            <w:tcMar>
              <w:top w:w="60" w:type="dxa"/>
              <w:left w:w="75" w:type="dxa"/>
              <w:bottom w:w="60" w:type="dxa"/>
              <w:right w:w="75" w:type="dxa"/>
            </w:tcMar>
          </w:tcPr>
          <w:p w14:paraId="5B55686E" w14:textId="77777777" w:rsidR="007A64D0" w:rsidRPr="00827AB1" w:rsidRDefault="007A64D0" w:rsidP="00563D0C">
            <w:pPr>
              <w:spacing w:before="0" w:after="0"/>
              <w:rPr>
                <w:rFonts w:cs="Arial"/>
                <w:sz w:val="16"/>
                <w:szCs w:val="16"/>
              </w:rPr>
            </w:pPr>
            <w:r w:rsidRPr="00827AB1">
              <w:rPr>
                <w:rFonts w:cs="Arial"/>
                <w:sz w:val="16"/>
                <w:szCs w:val="16"/>
              </w:rPr>
              <w:t>DB-DE45</w:t>
            </w:r>
          </w:p>
        </w:tc>
        <w:tc>
          <w:tcPr>
            <w:tcW w:w="697" w:type="pct"/>
            <w:shd w:val="clear" w:color="auto" w:fill="auto"/>
            <w:tcMar>
              <w:top w:w="60" w:type="dxa"/>
              <w:left w:w="75" w:type="dxa"/>
              <w:bottom w:w="60" w:type="dxa"/>
              <w:right w:w="75" w:type="dxa"/>
            </w:tcMar>
          </w:tcPr>
          <w:p w14:paraId="5B55686F" w14:textId="77777777" w:rsidR="007A64D0" w:rsidRPr="00563D0C" w:rsidRDefault="007A64D0" w:rsidP="00563D0C">
            <w:pPr>
              <w:spacing w:before="0" w:after="0"/>
              <w:rPr>
                <w:rFonts w:cs="Arial"/>
                <w:color w:val="000000"/>
                <w:sz w:val="16"/>
                <w:szCs w:val="16"/>
                <w:lang w:eastAsia="en-GB"/>
              </w:rPr>
            </w:pPr>
            <w:r w:rsidRPr="00563D0C">
              <w:rPr>
                <w:rFonts w:cs="Arial"/>
                <w:color w:val="000000"/>
                <w:sz w:val="16"/>
                <w:szCs w:val="16"/>
                <w:lang w:eastAsia="en-GB"/>
              </w:rPr>
              <w:t>Secondary</w:t>
            </w:r>
          </w:p>
        </w:tc>
        <w:tc>
          <w:tcPr>
            <w:tcW w:w="677" w:type="pct"/>
            <w:shd w:val="clear" w:color="auto" w:fill="auto"/>
            <w:tcMar>
              <w:top w:w="60" w:type="dxa"/>
              <w:left w:w="75" w:type="dxa"/>
              <w:bottom w:w="60" w:type="dxa"/>
              <w:right w:w="75" w:type="dxa"/>
            </w:tcMar>
          </w:tcPr>
          <w:p w14:paraId="5B556870" w14:textId="77777777" w:rsidR="007A64D0" w:rsidRDefault="007A64D0" w:rsidP="00563D0C">
            <w:pPr>
              <w:spacing w:before="0" w:after="0"/>
              <w:rPr>
                <w:rFonts w:cs="Arial"/>
                <w:color w:val="000000"/>
                <w:sz w:val="16"/>
                <w:szCs w:val="16"/>
                <w:lang w:eastAsia="en-GB"/>
              </w:rPr>
            </w:pPr>
            <w:r>
              <w:rPr>
                <w:rFonts w:cs="Arial"/>
                <w:color w:val="000000"/>
                <w:sz w:val="16"/>
                <w:szCs w:val="16"/>
                <w:lang w:eastAsia="en-GB"/>
              </w:rPr>
              <w:t>No</w:t>
            </w:r>
          </w:p>
        </w:tc>
        <w:tc>
          <w:tcPr>
            <w:tcW w:w="857" w:type="pct"/>
            <w:shd w:val="clear" w:color="auto" w:fill="auto"/>
            <w:tcMar>
              <w:top w:w="60" w:type="dxa"/>
              <w:left w:w="75" w:type="dxa"/>
              <w:bottom w:w="60" w:type="dxa"/>
              <w:right w:w="75" w:type="dxa"/>
            </w:tcMar>
          </w:tcPr>
          <w:p w14:paraId="5B556871" w14:textId="77777777" w:rsidR="007A64D0" w:rsidRDefault="007A64D0" w:rsidP="00563D0C">
            <w:pPr>
              <w:spacing w:before="0" w:after="0"/>
              <w:rPr>
                <w:rFonts w:cs="Arial"/>
                <w:color w:val="000000"/>
                <w:sz w:val="16"/>
                <w:szCs w:val="16"/>
                <w:lang w:eastAsia="en-GB"/>
              </w:rPr>
            </w:pPr>
            <w:r>
              <w:rPr>
                <w:rFonts w:cs="Arial"/>
                <w:color w:val="000000"/>
                <w:sz w:val="16"/>
                <w:szCs w:val="16"/>
                <w:lang w:eastAsia="en-GB"/>
              </w:rPr>
              <w:t>No</w:t>
            </w:r>
          </w:p>
        </w:tc>
        <w:tc>
          <w:tcPr>
            <w:tcW w:w="976" w:type="pct"/>
            <w:shd w:val="clear" w:color="auto" w:fill="auto"/>
            <w:tcMar>
              <w:top w:w="60" w:type="dxa"/>
              <w:left w:w="75" w:type="dxa"/>
              <w:bottom w:w="60" w:type="dxa"/>
              <w:right w:w="75" w:type="dxa"/>
            </w:tcMar>
          </w:tcPr>
          <w:p w14:paraId="5B556872" w14:textId="77777777" w:rsidR="007A64D0" w:rsidRPr="00563D0C" w:rsidRDefault="007A64D0" w:rsidP="00563D0C">
            <w:pPr>
              <w:spacing w:before="0" w:after="0"/>
              <w:rPr>
                <w:rFonts w:cs="Arial"/>
                <w:color w:val="000000"/>
                <w:sz w:val="16"/>
                <w:szCs w:val="16"/>
                <w:lang w:eastAsia="en-GB"/>
              </w:rPr>
            </w:pPr>
            <w:r>
              <w:rPr>
                <w:rFonts w:cs="Arial"/>
                <w:color w:val="000000"/>
                <w:sz w:val="16"/>
                <w:szCs w:val="16"/>
                <w:lang w:eastAsia="en-GB"/>
              </w:rPr>
              <w:t>Yes</w:t>
            </w:r>
          </w:p>
        </w:tc>
      </w:tr>
      <w:tr w:rsidR="00D32A52" w:rsidRPr="00563D0C" w14:paraId="5B55687A" w14:textId="77777777" w:rsidTr="00455B05">
        <w:trPr>
          <w:trHeight w:val="255"/>
        </w:trPr>
        <w:tc>
          <w:tcPr>
            <w:tcW w:w="808" w:type="pct"/>
            <w:vMerge w:val="restart"/>
            <w:shd w:val="clear" w:color="auto" w:fill="F2F2F2" w:themeFill="background1" w:themeFillShade="F2"/>
            <w:tcMar>
              <w:top w:w="60" w:type="dxa"/>
              <w:left w:w="75" w:type="dxa"/>
              <w:bottom w:w="60" w:type="dxa"/>
              <w:right w:w="75" w:type="dxa"/>
            </w:tcMar>
            <w:hideMark/>
          </w:tcPr>
          <w:p w14:paraId="5B556874" w14:textId="77777777" w:rsidR="00563D0C" w:rsidRPr="00563D0C" w:rsidRDefault="00D01B5A" w:rsidP="00563D0C">
            <w:pPr>
              <w:spacing w:before="0" w:after="0"/>
              <w:rPr>
                <w:rFonts w:cs="Arial"/>
                <w:color w:val="555555"/>
                <w:sz w:val="16"/>
                <w:szCs w:val="16"/>
                <w:lang w:eastAsia="en-GB"/>
              </w:rPr>
            </w:pPr>
            <w:r w:rsidRPr="00827AB1">
              <w:rPr>
                <w:rFonts w:cs="Arial"/>
                <w:sz w:val="16"/>
                <w:szCs w:val="16"/>
              </w:rPr>
              <w:t>DB-AAG04</w:t>
            </w:r>
          </w:p>
        </w:tc>
        <w:tc>
          <w:tcPr>
            <w:tcW w:w="984" w:type="pct"/>
            <w:shd w:val="clear" w:color="auto" w:fill="F2F2F2" w:themeFill="background1" w:themeFillShade="F2"/>
            <w:tcMar>
              <w:top w:w="60" w:type="dxa"/>
              <w:left w:w="75" w:type="dxa"/>
              <w:bottom w:w="60" w:type="dxa"/>
              <w:right w:w="75" w:type="dxa"/>
            </w:tcMar>
            <w:hideMark/>
          </w:tcPr>
          <w:p w14:paraId="5B556875" w14:textId="77777777" w:rsidR="00563D0C" w:rsidRPr="00563D0C" w:rsidRDefault="007A64D0" w:rsidP="00563D0C">
            <w:pPr>
              <w:spacing w:before="0" w:after="0"/>
              <w:rPr>
                <w:rFonts w:cs="Arial"/>
                <w:color w:val="555555"/>
                <w:sz w:val="16"/>
                <w:szCs w:val="16"/>
                <w:lang w:eastAsia="en-GB"/>
              </w:rPr>
            </w:pPr>
            <w:r>
              <w:rPr>
                <w:rFonts w:cs="Arial"/>
                <w:sz w:val="16"/>
                <w:szCs w:val="16"/>
              </w:rPr>
              <w:t>DB-OC47</w:t>
            </w:r>
          </w:p>
        </w:tc>
        <w:tc>
          <w:tcPr>
            <w:tcW w:w="697" w:type="pct"/>
            <w:shd w:val="clear" w:color="auto" w:fill="F2F2F2" w:themeFill="background1" w:themeFillShade="F2"/>
            <w:tcMar>
              <w:top w:w="60" w:type="dxa"/>
              <w:left w:w="75" w:type="dxa"/>
              <w:bottom w:w="60" w:type="dxa"/>
              <w:right w:w="75" w:type="dxa"/>
            </w:tcMar>
            <w:hideMark/>
          </w:tcPr>
          <w:p w14:paraId="5B556876" w14:textId="77777777" w:rsidR="00563D0C" w:rsidRPr="00563D0C" w:rsidRDefault="00DC06DA" w:rsidP="00563D0C">
            <w:pPr>
              <w:spacing w:before="0" w:after="0"/>
              <w:rPr>
                <w:rFonts w:cs="Arial"/>
                <w:color w:val="555555"/>
                <w:sz w:val="16"/>
                <w:szCs w:val="16"/>
                <w:lang w:eastAsia="en-GB"/>
              </w:rPr>
            </w:pPr>
            <w:r w:rsidRPr="00563D0C">
              <w:rPr>
                <w:rFonts w:cs="Arial"/>
                <w:color w:val="000000"/>
                <w:sz w:val="16"/>
                <w:szCs w:val="16"/>
                <w:lang w:eastAsia="en-GB"/>
              </w:rPr>
              <w:t>Primary</w:t>
            </w:r>
          </w:p>
        </w:tc>
        <w:tc>
          <w:tcPr>
            <w:tcW w:w="677" w:type="pct"/>
            <w:shd w:val="clear" w:color="auto" w:fill="F2F2F2" w:themeFill="background1" w:themeFillShade="F2"/>
            <w:tcMar>
              <w:top w:w="60" w:type="dxa"/>
              <w:left w:w="75" w:type="dxa"/>
              <w:bottom w:w="60" w:type="dxa"/>
              <w:right w:w="75" w:type="dxa"/>
            </w:tcMar>
            <w:hideMark/>
          </w:tcPr>
          <w:p w14:paraId="5B556877" w14:textId="77777777" w:rsidR="00563D0C" w:rsidRPr="00563D0C" w:rsidRDefault="00563D0C" w:rsidP="00563D0C">
            <w:pPr>
              <w:spacing w:before="0" w:after="0"/>
              <w:rPr>
                <w:rFonts w:cs="Arial"/>
                <w:color w:val="555555"/>
                <w:sz w:val="16"/>
                <w:szCs w:val="16"/>
                <w:lang w:eastAsia="en-GB"/>
              </w:rPr>
            </w:pPr>
            <w:r w:rsidRPr="00563D0C">
              <w:rPr>
                <w:rFonts w:cs="Arial"/>
                <w:color w:val="000000"/>
                <w:sz w:val="16"/>
                <w:szCs w:val="16"/>
                <w:lang w:eastAsia="en-GB"/>
              </w:rPr>
              <w:t>Yes</w:t>
            </w:r>
          </w:p>
        </w:tc>
        <w:tc>
          <w:tcPr>
            <w:tcW w:w="857" w:type="pct"/>
            <w:shd w:val="clear" w:color="auto" w:fill="F2F2F2" w:themeFill="background1" w:themeFillShade="F2"/>
            <w:tcMar>
              <w:top w:w="60" w:type="dxa"/>
              <w:left w:w="75" w:type="dxa"/>
              <w:bottom w:w="60" w:type="dxa"/>
              <w:right w:w="75" w:type="dxa"/>
            </w:tcMar>
            <w:hideMark/>
          </w:tcPr>
          <w:p w14:paraId="5B556878" w14:textId="77777777" w:rsidR="00563D0C" w:rsidRPr="00563D0C" w:rsidRDefault="00563D0C" w:rsidP="00563D0C">
            <w:pPr>
              <w:spacing w:before="0" w:after="0"/>
              <w:rPr>
                <w:rFonts w:cs="Arial"/>
                <w:color w:val="555555"/>
                <w:sz w:val="16"/>
                <w:szCs w:val="16"/>
                <w:lang w:eastAsia="en-GB"/>
              </w:rPr>
            </w:pPr>
            <w:r w:rsidRPr="00563D0C">
              <w:rPr>
                <w:rFonts w:cs="Arial"/>
                <w:color w:val="000000"/>
                <w:sz w:val="16"/>
                <w:szCs w:val="16"/>
                <w:lang w:eastAsia="en-GB"/>
              </w:rPr>
              <w:t>Yes</w:t>
            </w:r>
          </w:p>
        </w:tc>
        <w:tc>
          <w:tcPr>
            <w:tcW w:w="976" w:type="pct"/>
            <w:shd w:val="clear" w:color="auto" w:fill="F2F2F2" w:themeFill="background1" w:themeFillShade="F2"/>
            <w:tcMar>
              <w:top w:w="60" w:type="dxa"/>
              <w:left w:w="75" w:type="dxa"/>
              <w:bottom w:w="60" w:type="dxa"/>
              <w:right w:w="75" w:type="dxa"/>
            </w:tcMar>
            <w:hideMark/>
          </w:tcPr>
          <w:p w14:paraId="5B556879" w14:textId="77777777" w:rsidR="00563D0C" w:rsidRPr="00563D0C" w:rsidRDefault="00563D0C" w:rsidP="00563D0C">
            <w:pPr>
              <w:spacing w:before="0" w:after="0"/>
              <w:rPr>
                <w:rFonts w:cs="Arial"/>
                <w:color w:val="555555"/>
                <w:sz w:val="16"/>
                <w:szCs w:val="16"/>
                <w:lang w:eastAsia="en-GB"/>
              </w:rPr>
            </w:pPr>
            <w:r w:rsidRPr="00563D0C">
              <w:rPr>
                <w:rFonts w:cs="Arial"/>
                <w:color w:val="000000"/>
                <w:sz w:val="16"/>
                <w:szCs w:val="16"/>
                <w:lang w:eastAsia="en-GB"/>
              </w:rPr>
              <w:t>Yes</w:t>
            </w:r>
          </w:p>
        </w:tc>
      </w:tr>
      <w:tr w:rsidR="00D32A52" w:rsidRPr="00563D0C" w14:paraId="5B556881" w14:textId="77777777" w:rsidTr="00455B05">
        <w:trPr>
          <w:trHeight w:val="255"/>
        </w:trPr>
        <w:tc>
          <w:tcPr>
            <w:tcW w:w="808" w:type="pct"/>
            <w:vMerge/>
            <w:shd w:val="clear" w:color="auto" w:fill="F2F2F2" w:themeFill="background1" w:themeFillShade="F2"/>
            <w:vAlign w:val="center"/>
            <w:hideMark/>
          </w:tcPr>
          <w:p w14:paraId="5B55687B" w14:textId="77777777" w:rsidR="00563D0C" w:rsidRPr="00563D0C" w:rsidRDefault="00563D0C" w:rsidP="00563D0C">
            <w:pPr>
              <w:spacing w:before="0" w:after="0"/>
              <w:rPr>
                <w:rFonts w:cs="Arial"/>
                <w:color w:val="555555"/>
                <w:sz w:val="16"/>
                <w:szCs w:val="16"/>
                <w:lang w:eastAsia="en-GB"/>
              </w:rPr>
            </w:pPr>
          </w:p>
        </w:tc>
        <w:tc>
          <w:tcPr>
            <w:tcW w:w="984" w:type="pct"/>
            <w:shd w:val="clear" w:color="auto" w:fill="F2F2F2" w:themeFill="background1" w:themeFillShade="F2"/>
            <w:tcMar>
              <w:top w:w="60" w:type="dxa"/>
              <w:left w:w="75" w:type="dxa"/>
              <w:bottom w:w="60" w:type="dxa"/>
              <w:right w:w="75" w:type="dxa"/>
            </w:tcMar>
            <w:hideMark/>
          </w:tcPr>
          <w:p w14:paraId="5B55687C" w14:textId="77777777" w:rsidR="00563D0C" w:rsidRPr="00563D0C" w:rsidRDefault="007A64D0" w:rsidP="00563D0C">
            <w:pPr>
              <w:spacing w:before="0" w:after="0"/>
              <w:rPr>
                <w:rFonts w:cs="Arial"/>
                <w:color w:val="555555"/>
                <w:sz w:val="16"/>
                <w:szCs w:val="16"/>
                <w:lang w:eastAsia="en-GB"/>
              </w:rPr>
            </w:pPr>
            <w:r>
              <w:rPr>
                <w:rFonts w:cs="Arial"/>
                <w:sz w:val="16"/>
                <w:szCs w:val="16"/>
              </w:rPr>
              <w:t>DB-DE45</w:t>
            </w:r>
          </w:p>
        </w:tc>
        <w:tc>
          <w:tcPr>
            <w:tcW w:w="697" w:type="pct"/>
            <w:shd w:val="clear" w:color="auto" w:fill="F2F2F2" w:themeFill="background1" w:themeFillShade="F2"/>
            <w:tcMar>
              <w:top w:w="60" w:type="dxa"/>
              <w:left w:w="75" w:type="dxa"/>
              <w:bottom w:w="60" w:type="dxa"/>
              <w:right w:w="75" w:type="dxa"/>
            </w:tcMar>
            <w:hideMark/>
          </w:tcPr>
          <w:p w14:paraId="5B55687D" w14:textId="77777777" w:rsidR="00563D0C" w:rsidRPr="00563D0C" w:rsidRDefault="00465C6D" w:rsidP="00563D0C">
            <w:pPr>
              <w:spacing w:before="0" w:after="0"/>
              <w:rPr>
                <w:rFonts w:cs="Arial"/>
                <w:color w:val="555555"/>
                <w:sz w:val="16"/>
                <w:szCs w:val="16"/>
                <w:lang w:eastAsia="en-GB"/>
              </w:rPr>
            </w:pPr>
            <w:r w:rsidRPr="00563D0C">
              <w:rPr>
                <w:rFonts w:cs="Arial"/>
                <w:color w:val="000000"/>
                <w:sz w:val="16"/>
                <w:szCs w:val="16"/>
                <w:lang w:eastAsia="en-GB"/>
              </w:rPr>
              <w:t>Secondary</w:t>
            </w:r>
          </w:p>
        </w:tc>
        <w:tc>
          <w:tcPr>
            <w:tcW w:w="677" w:type="pct"/>
            <w:shd w:val="clear" w:color="auto" w:fill="F2F2F2" w:themeFill="background1" w:themeFillShade="F2"/>
            <w:tcMar>
              <w:top w:w="60" w:type="dxa"/>
              <w:left w:w="75" w:type="dxa"/>
              <w:bottom w:w="60" w:type="dxa"/>
              <w:right w:w="75" w:type="dxa"/>
            </w:tcMar>
            <w:hideMark/>
          </w:tcPr>
          <w:p w14:paraId="5B55687E" w14:textId="77777777" w:rsidR="00563D0C" w:rsidRPr="00563D0C" w:rsidRDefault="00563D0C" w:rsidP="00563D0C">
            <w:pPr>
              <w:spacing w:before="0" w:after="0"/>
              <w:rPr>
                <w:rFonts w:cs="Arial"/>
                <w:color w:val="555555"/>
                <w:sz w:val="16"/>
                <w:szCs w:val="16"/>
                <w:lang w:eastAsia="en-GB"/>
              </w:rPr>
            </w:pPr>
            <w:r w:rsidRPr="00563D0C">
              <w:rPr>
                <w:rFonts w:cs="Arial"/>
                <w:color w:val="000000"/>
                <w:sz w:val="16"/>
                <w:szCs w:val="16"/>
                <w:lang w:eastAsia="en-GB"/>
              </w:rPr>
              <w:t>Yes</w:t>
            </w:r>
          </w:p>
        </w:tc>
        <w:tc>
          <w:tcPr>
            <w:tcW w:w="857" w:type="pct"/>
            <w:shd w:val="clear" w:color="auto" w:fill="F2F2F2" w:themeFill="background1" w:themeFillShade="F2"/>
            <w:tcMar>
              <w:top w:w="60" w:type="dxa"/>
              <w:left w:w="75" w:type="dxa"/>
              <w:bottom w:w="60" w:type="dxa"/>
              <w:right w:w="75" w:type="dxa"/>
            </w:tcMar>
            <w:hideMark/>
          </w:tcPr>
          <w:p w14:paraId="5B55687F" w14:textId="77777777" w:rsidR="00563D0C" w:rsidRPr="00563D0C" w:rsidRDefault="00563D0C" w:rsidP="00563D0C">
            <w:pPr>
              <w:spacing w:before="0" w:after="0"/>
              <w:rPr>
                <w:rFonts w:cs="Arial"/>
                <w:color w:val="555555"/>
                <w:sz w:val="16"/>
                <w:szCs w:val="16"/>
                <w:lang w:eastAsia="en-GB"/>
              </w:rPr>
            </w:pPr>
            <w:r w:rsidRPr="00563D0C">
              <w:rPr>
                <w:rFonts w:cs="Arial"/>
                <w:color w:val="000000"/>
                <w:sz w:val="16"/>
                <w:szCs w:val="16"/>
                <w:lang w:eastAsia="en-GB"/>
              </w:rPr>
              <w:t>Yes</w:t>
            </w:r>
          </w:p>
        </w:tc>
        <w:tc>
          <w:tcPr>
            <w:tcW w:w="976" w:type="pct"/>
            <w:shd w:val="clear" w:color="auto" w:fill="F2F2F2" w:themeFill="background1" w:themeFillShade="F2"/>
            <w:tcMar>
              <w:top w:w="60" w:type="dxa"/>
              <w:left w:w="75" w:type="dxa"/>
              <w:bottom w:w="60" w:type="dxa"/>
              <w:right w:w="75" w:type="dxa"/>
            </w:tcMar>
            <w:hideMark/>
          </w:tcPr>
          <w:p w14:paraId="5B556880" w14:textId="77777777" w:rsidR="00563D0C" w:rsidRPr="00563D0C" w:rsidRDefault="00563D0C" w:rsidP="00563D0C">
            <w:pPr>
              <w:spacing w:before="0" w:after="0"/>
              <w:rPr>
                <w:rFonts w:cs="Arial"/>
                <w:color w:val="555555"/>
                <w:sz w:val="16"/>
                <w:szCs w:val="16"/>
                <w:lang w:eastAsia="en-GB"/>
              </w:rPr>
            </w:pPr>
            <w:r w:rsidRPr="00563D0C">
              <w:rPr>
                <w:rFonts w:cs="Arial"/>
                <w:color w:val="000000"/>
                <w:sz w:val="16"/>
                <w:szCs w:val="16"/>
                <w:lang w:eastAsia="en-GB"/>
              </w:rPr>
              <w:t>Yes</w:t>
            </w:r>
          </w:p>
        </w:tc>
      </w:tr>
    </w:tbl>
    <w:p w14:paraId="5B556882" w14:textId="77777777" w:rsidR="00563D0C" w:rsidRPr="00563D0C" w:rsidRDefault="00563D0C" w:rsidP="004F4ED9">
      <w:pPr>
        <w:shd w:val="clear" w:color="auto" w:fill="FFFFFF"/>
        <w:spacing w:before="160"/>
        <w:rPr>
          <w:rFonts w:cs="Arial"/>
          <w:color w:val="333333"/>
          <w:szCs w:val="18"/>
          <w:lang w:val="en-US" w:eastAsia="en-GB"/>
        </w:rPr>
      </w:pPr>
      <w:r w:rsidRPr="00563D0C">
        <w:rPr>
          <w:rFonts w:cs="Arial"/>
          <w:szCs w:val="18"/>
          <w:lang w:val="en-US" w:eastAsia="en-GB"/>
        </w:rPr>
        <w:t xml:space="preserve">For more information see TechNet: </w:t>
      </w:r>
      <w:r w:rsidRPr="00021A7B">
        <w:rPr>
          <w:rFonts w:cs="Arial"/>
          <w:b/>
          <w:bCs/>
          <w:szCs w:val="18"/>
          <w:lang w:val="en-US" w:eastAsia="en-GB"/>
        </w:rPr>
        <w:t xml:space="preserve">Failover and Failover Modes (AlwaysOn Availability Groups) – </w:t>
      </w:r>
      <w:hyperlink r:id="rId29" w:history="1">
        <w:r w:rsidRPr="00021A7B">
          <w:rPr>
            <w:rStyle w:val="Hyperlink"/>
            <w:rFonts w:cs="Arial"/>
            <w:szCs w:val="18"/>
            <w:lang w:val="en-US" w:eastAsia="en-GB"/>
          </w:rPr>
          <w:t>http://technet.microsoft.com/en-us/library/hh213151</w:t>
        </w:r>
      </w:hyperlink>
    </w:p>
    <w:p w14:paraId="5B556883" w14:textId="77777777" w:rsidR="00563D0C" w:rsidRPr="00CB69D5" w:rsidRDefault="00563D0C" w:rsidP="00A15679">
      <w:pPr>
        <w:pStyle w:val="Heading4"/>
      </w:pPr>
      <w:bookmarkStart w:id="45" w:name="_Toc452110785"/>
      <w:bookmarkStart w:id="46" w:name="_Toc452112746"/>
      <w:bookmarkStart w:id="47" w:name="_Toc452114211"/>
      <w:bookmarkStart w:id="48" w:name="_Toc452114321"/>
      <w:bookmarkStart w:id="49" w:name="_Toc452114426"/>
      <w:bookmarkStart w:id="50" w:name="_Toc452114712"/>
      <w:bookmarkStart w:id="51" w:name="_Toc452114785"/>
      <w:bookmarkEnd w:id="45"/>
      <w:bookmarkEnd w:id="46"/>
      <w:bookmarkEnd w:id="47"/>
      <w:bookmarkEnd w:id="48"/>
      <w:bookmarkEnd w:id="49"/>
      <w:bookmarkEnd w:id="50"/>
      <w:bookmarkEnd w:id="51"/>
      <w:r w:rsidRPr="00CB69D5">
        <w:t>Readable Secondary Option:</w:t>
      </w:r>
    </w:p>
    <w:p w14:paraId="5B556884" w14:textId="77777777" w:rsidR="00563D0C" w:rsidRPr="00563D0C" w:rsidRDefault="00DF5556" w:rsidP="00222C51">
      <w:pPr>
        <w:shd w:val="clear" w:color="auto" w:fill="FFFFFF"/>
        <w:ind w:left="360"/>
        <w:rPr>
          <w:rFonts w:cs="Arial"/>
          <w:szCs w:val="18"/>
          <w:lang w:val="en-US" w:eastAsia="en-GB"/>
        </w:rPr>
      </w:pPr>
      <w:r>
        <w:rPr>
          <w:lang w:val="en"/>
        </w:rPr>
        <w:t xml:space="preserve">The </w:t>
      </w:r>
      <w:r w:rsidRPr="00615C3E">
        <w:t>Al</w:t>
      </w:r>
      <w:r>
        <w:t>waysOn Availability Group (AAG)</w:t>
      </w:r>
      <w:r>
        <w:rPr>
          <w:lang w:val="en"/>
        </w:rPr>
        <w:t xml:space="preserve"> active secondary capabilities include support for read-only access to one or more secondary replicas (</w:t>
      </w:r>
      <w:r>
        <w:rPr>
          <w:rStyle w:val="Emphasis"/>
          <w:lang w:val="en"/>
        </w:rPr>
        <w:t>readable secondary replicas</w:t>
      </w:r>
      <w:r>
        <w:rPr>
          <w:lang w:val="en"/>
        </w:rPr>
        <w:t xml:space="preserve">).  A readable secondary replica allows </w:t>
      </w:r>
      <w:r>
        <w:rPr>
          <w:rFonts w:cs="Arial"/>
          <w:szCs w:val="18"/>
          <w:lang w:val="en-US" w:eastAsia="en-GB"/>
        </w:rPr>
        <w:t>read operations to be devolved</w:t>
      </w:r>
      <w:r>
        <w:rPr>
          <w:lang w:val="en"/>
        </w:rPr>
        <w:t xml:space="preserve"> to its secondary databases.</w:t>
      </w:r>
      <w:r>
        <w:rPr>
          <w:rFonts w:cs="Arial"/>
          <w:szCs w:val="18"/>
          <w:lang w:val="en-US" w:eastAsia="en-GB"/>
        </w:rPr>
        <w:t xml:space="preserve">  This feature is effective</w:t>
      </w:r>
      <w:r w:rsidR="005B20A3">
        <w:rPr>
          <w:rFonts w:cs="Arial"/>
          <w:szCs w:val="18"/>
          <w:lang w:val="en-US" w:eastAsia="en-GB"/>
        </w:rPr>
        <w:t xml:space="preserve"> with Business Intelligence (BI) systems where secondary copies of databases are necessary to offload read intensive operations.</w:t>
      </w:r>
      <w:r w:rsidR="00BA5B60">
        <w:rPr>
          <w:rFonts w:cs="Arial"/>
          <w:szCs w:val="18"/>
          <w:lang w:val="en-US" w:eastAsia="en-GB"/>
        </w:rPr>
        <w:t xml:space="preserve">  A secondary replica may be configures with the following options:</w:t>
      </w:r>
    </w:p>
    <w:tbl>
      <w:tblPr>
        <w:tblW w:w="5000" w:type="pct"/>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blBorders>
        <w:shd w:val="clear" w:color="auto" w:fill="F9F9F9"/>
        <w:tblCellMar>
          <w:top w:w="15" w:type="dxa"/>
          <w:left w:w="15" w:type="dxa"/>
          <w:bottom w:w="15" w:type="dxa"/>
          <w:right w:w="15" w:type="dxa"/>
        </w:tblCellMar>
        <w:tblLook w:val="04A0" w:firstRow="1" w:lastRow="0" w:firstColumn="1" w:lastColumn="0" w:noHBand="0" w:noVBand="1"/>
      </w:tblPr>
      <w:tblGrid>
        <w:gridCol w:w="1160"/>
        <w:gridCol w:w="7847"/>
      </w:tblGrid>
      <w:tr w:rsidR="00563D0C" w:rsidRPr="00563D0C" w14:paraId="5B556887" w14:textId="77777777" w:rsidTr="00222C51">
        <w:trPr>
          <w:trHeight w:val="315"/>
        </w:trPr>
        <w:tc>
          <w:tcPr>
            <w:tcW w:w="644" w:type="pct"/>
            <w:shd w:val="clear" w:color="auto" w:fill="548DD4" w:themeFill="text2" w:themeFillTint="99"/>
            <w:tcMar>
              <w:top w:w="60" w:type="dxa"/>
              <w:left w:w="75" w:type="dxa"/>
              <w:bottom w:w="60" w:type="dxa"/>
              <w:right w:w="75" w:type="dxa"/>
            </w:tcMar>
            <w:hideMark/>
          </w:tcPr>
          <w:p w14:paraId="5B556885" w14:textId="77777777" w:rsidR="00563D0C" w:rsidRPr="00563D0C" w:rsidRDefault="00563D0C" w:rsidP="00563D0C">
            <w:pPr>
              <w:spacing w:before="0" w:after="0"/>
              <w:rPr>
                <w:rFonts w:cs="Arial"/>
                <w:color w:val="555555"/>
                <w:sz w:val="16"/>
                <w:szCs w:val="16"/>
                <w:lang w:eastAsia="en-GB"/>
              </w:rPr>
            </w:pPr>
            <w:r w:rsidRPr="00827AB1">
              <w:rPr>
                <w:rFonts w:cs="Arial"/>
                <w:b/>
                <w:bCs/>
                <w:color w:val="FFFFFF"/>
                <w:sz w:val="16"/>
                <w:szCs w:val="16"/>
                <w:lang w:eastAsia="en-GB"/>
              </w:rPr>
              <w:t>Option</w:t>
            </w:r>
          </w:p>
        </w:tc>
        <w:tc>
          <w:tcPr>
            <w:tcW w:w="4356" w:type="pct"/>
            <w:shd w:val="clear" w:color="auto" w:fill="548DD4" w:themeFill="text2" w:themeFillTint="99"/>
            <w:tcMar>
              <w:top w:w="60" w:type="dxa"/>
              <w:left w:w="75" w:type="dxa"/>
              <w:bottom w:w="60" w:type="dxa"/>
              <w:right w:w="75" w:type="dxa"/>
            </w:tcMar>
            <w:hideMark/>
          </w:tcPr>
          <w:p w14:paraId="5B556886" w14:textId="77777777" w:rsidR="00563D0C" w:rsidRPr="00563D0C" w:rsidRDefault="00563D0C" w:rsidP="00563D0C">
            <w:pPr>
              <w:spacing w:before="0" w:after="0"/>
              <w:rPr>
                <w:rFonts w:cs="Arial"/>
                <w:color w:val="555555"/>
                <w:sz w:val="16"/>
                <w:szCs w:val="16"/>
                <w:lang w:eastAsia="en-GB"/>
              </w:rPr>
            </w:pPr>
            <w:r w:rsidRPr="00827AB1">
              <w:rPr>
                <w:rFonts w:cs="Arial"/>
                <w:b/>
                <w:bCs/>
                <w:color w:val="FFFFFF"/>
                <w:sz w:val="16"/>
                <w:szCs w:val="16"/>
                <w:lang w:eastAsia="en-GB"/>
              </w:rPr>
              <w:t>Description</w:t>
            </w:r>
          </w:p>
        </w:tc>
      </w:tr>
      <w:tr w:rsidR="00563D0C" w:rsidRPr="00563D0C" w14:paraId="5B55688A" w14:textId="77777777" w:rsidTr="00222C51">
        <w:trPr>
          <w:trHeight w:val="321"/>
        </w:trPr>
        <w:tc>
          <w:tcPr>
            <w:tcW w:w="644" w:type="pct"/>
            <w:shd w:val="clear" w:color="auto" w:fill="F9F9F9"/>
            <w:tcMar>
              <w:top w:w="60" w:type="dxa"/>
              <w:left w:w="75" w:type="dxa"/>
              <w:bottom w:w="60" w:type="dxa"/>
              <w:right w:w="75" w:type="dxa"/>
            </w:tcMar>
            <w:hideMark/>
          </w:tcPr>
          <w:p w14:paraId="5B556888" w14:textId="77777777" w:rsidR="00563D0C" w:rsidRPr="00563D0C" w:rsidRDefault="00021A7B" w:rsidP="00021A7B">
            <w:pPr>
              <w:spacing w:before="0" w:after="0"/>
              <w:rPr>
                <w:rFonts w:cs="Arial"/>
                <w:color w:val="555555"/>
                <w:sz w:val="16"/>
                <w:szCs w:val="16"/>
                <w:lang w:eastAsia="en-GB"/>
              </w:rPr>
            </w:pPr>
            <w:r>
              <w:rPr>
                <w:rFonts w:cs="Arial"/>
                <w:color w:val="000000"/>
                <w:sz w:val="16"/>
                <w:szCs w:val="16"/>
                <w:lang w:eastAsia="en-GB"/>
              </w:rPr>
              <w:t>No</w:t>
            </w:r>
          </w:p>
        </w:tc>
        <w:tc>
          <w:tcPr>
            <w:tcW w:w="4356" w:type="pct"/>
            <w:shd w:val="clear" w:color="auto" w:fill="F9F9F9"/>
            <w:tcMar>
              <w:top w:w="60" w:type="dxa"/>
              <w:left w:w="75" w:type="dxa"/>
              <w:bottom w:w="60" w:type="dxa"/>
              <w:right w:w="75" w:type="dxa"/>
            </w:tcMar>
            <w:hideMark/>
          </w:tcPr>
          <w:p w14:paraId="5B556889" w14:textId="77777777" w:rsidR="00563D0C" w:rsidRPr="00563D0C" w:rsidRDefault="00563D0C" w:rsidP="00021A7B">
            <w:pPr>
              <w:spacing w:before="0" w:after="0"/>
              <w:rPr>
                <w:rFonts w:cs="Arial"/>
                <w:color w:val="555555"/>
                <w:sz w:val="16"/>
                <w:szCs w:val="16"/>
                <w:lang w:eastAsia="en-GB"/>
              </w:rPr>
            </w:pPr>
            <w:r w:rsidRPr="00563D0C">
              <w:rPr>
                <w:rFonts w:cs="Arial"/>
                <w:color w:val="000000"/>
                <w:sz w:val="16"/>
                <w:szCs w:val="16"/>
                <w:lang w:eastAsia="en-GB"/>
              </w:rPr>
              <w:t>No user connections are allowed to secondary databases of this replica. They are not available for read access. This is the default setting.</w:t>
            </w:r>
          </w:p>
        </w:tc>
      </w:tr>
      <w:tr w:rsidR="00563D0C" w:rsidRPr="00563D0C" w14:paraId="5B55688D" w14:textId="77777777" w:rsidTr="00222C51">
        <w:trPr>
          <w:trHeight w:val="147"/>
        </w:trPr>
        <w:tc>
          <w:tcPr>
            <w:tcW w:w="644" w:type="pct"/>
            <w:shd w:val="clear" w:color="auto" w:fill="F9F9F9"/>
            <w:tcMar>
              <w:top w:w="60" w:type="dxa"/>
              <w:left w:w="75" w:type="dxa"/>
              <w:bottom w:w="60" w:type="dxa"/>
              <w:right w:w="75" w:type="dxa"/>
            </w:tcMar>
            <w:hideMark/>
          </w:tcPr>
          <w:p w14:paraId="5B55688B" w14:textId="77777777" w:rsidR="00563D0C" w:rsidRPr="00563D0C" w:rsidRDefault="00563D0C" w:rsidP="00021A7B">
            <w:pPr>
              <w:spacing w:before="0" w:after="0"/>
              <w:rPr>
                <w:rFonts w:cs="Arial"/>
                <w:color w:val="555555"/>
                <w:sz w:val="16"/>
                <w:szCs w:val="16"/>
                <w:lang w:eastAsia="en-GB"/>
              </w:rPr>
            </w:pPr>
            <w:r w:rsidRPr="00563D0C">
              <w:rPr>
                <w:rFonts w:cs="Arial"/>
                <w:color w:val="000000"/>
                <w:sz w:val="16"/>
                <w:szCs w:val="16"/>
                <w:lang w:eastAsia="en-GB"/>
              </w:rPr>
              <w:t xml:space="preserve">Read-intent only </w:t>
            </w:r>
          </w:p>
        </w:tc>
        <w:tc>
          <w:tcPr>
            <w:tcW w:w="4356" w:type="pct"/>
            <w:shd w:val="clear" w:color="auto" w:fill="F9F9F9"/>
            <w:tcMar>
              <w:top w:w="60" w:type="dxa"/>
              <w:left w:w="75" w:type="dxa"/>
              <w:bottom w:w="60" w:type="dxa"/>
              <w:right w:w="75" w:type="dxa"/>
            </w:tcMar>
            <w:hideMark/>
          </w:tcPr>
          <w:p w14:paraId="5B55688C" w14:textId="77777777" w:rsidR="00563D0C" w:rsidRPr="00563D0C" w:rsidRDefault="00563D0C" w:rsidP="00021A7B">
            <w:pPr>
              <w:spacing w:before="0" w:after="0"/>
              <w:rPr>
                <w:rFonts w:cs="Arial"/>
                <w:color w:val="555555"/>
                <w:sz w:val="16"/>
                <w:szCs w:val="16"/>
                <w:lang w:eastAsia="en-GB"/>
              </w:rPr>
            </w:pPr>
            <w:r w:rsidRPr="00563D0C">
              <w:rPr>
                <w:rFonts w:cs="Arial"/>
                <w:color w:val="000000"/>
                <w:sz w:val="16"/>
                <w:szCs w:val="16"/>
                <w:lang w:eastAsia="en-GB"/>
              </w:rPr>
              <w:t>Only read-only connections are allowed to secondary databases of this replica. The secondary database(s) are all available for read access.</w:t>
            </w:r>
          </w:p>
        </w:tc>
      </w:tr>
      <w:tr w:rsidR="00563D0C" w:rsidRPr="00563D0C" w14:paraId="5B556890" w14:textId="77777777" w:rsidTr="00222C51">
        <w:trPr>
          <w:trHeight w:val="285"/>
        </w:trPr>
        <w:tc>
          <w:tcPr>
            <w:tcW w:w="644" w:type="pct"/>
            <w:shd w:val="clear" w:color="auto" w:fill="F9F9F9"/>
            <w:tcMar>
              <w:top w:w="60" w:type="dxa"/>
              <w:left w:w="75" w:type="dxa"/>
              <w:bottom w:w="60" w:type="dxa"/>
              <w:right w:w="75" w:type="dxa"/>
            </w:tcMar>
            <w:hideMark/>
          </w:tcPr>
          <w:p w14:paraId="5B55688E" w14:textId="77777777" w:rsidR="00563D0C" w:rsidRPr="00563D0C" w:rsidRDefault="00563D0C" w:rsidP="00021A7B">
            <w:pPr>
              <w:spacing w:before="0" w:after="0"/>
              <w:rPr>
                <w:rFonts w:cs="Arial"/>
                <w:color w:val="555555"/>
                <w:sz w:val="16"/>
                <w:szCs w:val="16"/>
                <w:lang w:eastAsia="en-GB"/>
              </w:rPr>
            </w:pPr>
            <w:r w:rsidRPr="00563D0C">
              <w:rPr>
                <w:rFonts w:cs="Arial"/>
                <w:color w:val="000000"/>
                <w:sz w:val="16"/>
                <w:szCs w:val="16"/>
                <w:lang w:eastAsia="en-GB"/>
              </w:rPr>
              <w:t xml:space="preserve">Yes </w:t>
            </w:r>
          </w:p>
        </w:tc>
        <w:tc>
          <w:tcPr>
            <w:tcW w:w="4356" w:type="pct"/>
            <w:shd w:val="clear" w:color="auto" w:fill="F9F9F9"/>
            <w:tcMar>
              <w:top w:w="60" w:type="dxa"/>
              <w:left w:w="75" w:type="dxa"/>
              <w:bottom w:w="60" w:type="dxa"/>
              <w:right w:w="75" w:type="dxa"/>
            </w:tcMar>
            <w:hideMark/>
          </w:tcPr>
          <w:p w14:paraId="5B55688F" w14:textId="77777777" w:rsidR="00563D0C" w:rsidRPr="00563D0C" w:rsidRDefault="00563D0C" w:rsidP="00021A7B">
            <w:pPr>
              <w:spacing w:before="0" w:after="0"/>
              <w:rPr>
                <w:rFonts w:cs="Arial"/>
                <w:color w:val="555555"/>
                <w:sz w:val="16"/>
                <w:szCs w:val="16"/>
                <w:lang w:eastAsia="en-GB"/>
              </w:rPr>
            </w:pPr>
            <w:r w:rsidRPr="00563D0C">
              <w:rPr>
                <w:rFonts w:cs="Arial"/>
                <w:color w:val="000000"/>
                <w:sz w:val="16"/>
                <w:szCs w:val="16"/>
                <w:lang w:eastAsia="en-GB"/>
              </w:rPr>
              <w:t>All connections are allowed to secondary databases of this replica, but only for read access. The secondary database(s) are all available for read access.</w:t>
            </w:r>
          </w:p>
        </w:tc>
      </w:tr>
    </w:tbl>
    <w:p w14:paraId="5B556891" w14:textId="77777777" w:rsidR="00563D0C" w:rsidRPr="00CB69D5" w:rsidRDefault="00563D0C" w:rsidP="00A15679">
      <w:pPr>
        <w:pStyle w:val="Heading4"/>
      </w:pPr>
      <w:r w:rsidRPr="00CB69D5">
        <w:t>Primary Role Connections:</w:t>
      </w:r>
    </w:p>
    <w:p w14:paraId="5B556892" w14:textId="77777777" w:rsidR="00171FCD" w:rsidRPr="00222C51" w:rsidRDefault="00171FCD" w:rsidP="00222C51">
      <w:pPr>
        <w:shd w:val="clear" w:color="auto" w:fill="FFFFFF"/>
        <w:ind w:left="360"/>
        <w:rPr>
          <w:rFonts w:cs="Arial"/>
          <w:szCs w:val="18"/>
          <w:lang w:val="en-US" w:eastAsia="en-GB"/>
        </w:rPr>
      </w:pPr>
      <w:r w:rsidRPr="00222C51">
        <w:rPr>
          <w:szCs w:val="18"/>
          <w:lang w:val="en"/>
        </w:rPr>
        <w:t>The primary role supports two alternatives for client connections</w:t>
      </w:r>
      <w:r w:rsidR="00222C51" w:rsidRPr="00222C51">
        <w:rPr>
          <w:szCs w:val="18"/>
          <w:lang w:val="en"/>
        </w:rPr>
        <w:t xml:space="preserve"> </w:t>
      </w:r>
      <w:r w:rsidR="00544C17">
        <w:rPr>
          <w:rFonts w:cs="Arial"/>
          <w:i/>
          <w:color w:val="000000"/>
          <w:szCs w:val="18"/>
          <w:lang w:eastAsia="en-GB"/>
        </w:rPr>
        <w:t>a</w:t>
      </w:r>
      <w:r w:rsidR="00222C51" w:rsidRPr="00222C51">
        <w:rPr>
          <w:rFonts w:cs="Arial"/>
          <w:i/>
          <w:color w:val="000000"/>
          <w:szCs w:val="18"/>
          <w:lang w:eastAsia="en-GB"/>
        </w:rPr>
        <w:t>llow all</w:t>
      </w:r>
      <w:r w:rsidR="00222C51" w:rsidRPr="00222C51">
        <w:rPr>
          <w:rFonts w:cs="Arial"/>
          <w:color w:val="000000"/>
          <w:szCs w:val="18"/>
          <w:lang w:eastAsia="en-GB"/>
        </w:rPr>
        <w:t xml:space="preserve"> or </w:t>
      </w:r>
      <w:r w:rsidR="00544C17">
        <w:rPr>
          <w:rFonts w:cs="Arial"/>
          <w:i/>
          <w:color w:val="000000"/>
          <w:szCs w:val="18"/>
          <w:lang w:eastAsia="en-GB"/>
        </w:rPr>
        <w:t>a</w:t>
      </w:r>
      <w:r w:rsidR="00222C51" w:rsidRPr="00222C51">
        <w:rPr>
          <w:rFonts w:cs="Arial"/>
          <w:i/>
          <w:color w:val="000000"/>
          <w:szCs w:val="18"/>
          <w:lang w:eastAsia="en-GB"/>
        </w:rPr>
        <w:t>llow read/write</w:t>
      </w:r>
      <w:r w:rsidR="00222C51" w:rsidRPr="00222C51">
        <w:rPr>
          <w:rFonts w:cs="Arial"/>
          <w:color w:val="000000"/>
          <w:szCs w:val="18"/>
          <w:lang w:eastAsia="en-GB"/>
        </w:rPr>
        <w:t xml:space="preserve"> connections</w:t>
      </w:r>
      <w:r w:rsidR="00544C17">
        <w:rPr>
          <w:rFonts w:cs="Arial"/>
          <w:color w:val="000000"/>
          <w:szCs w:val="18"/>
          <w:lang w:eastAsia="en-GB"/>
        </w:rPr>
        <w:t>, (</w:t>
      </w:r>
      <w:r w:rsidR="00D74F05">
        <w:rPr>
          <w:rFonts w:cs="Arial"/>
          <w:i/>
          <w:color w:val="000000"/>
          <w:szCs w:val="18"/>
          <w:lang w:eastAsia="en-GB"/>
        </w:rPr>
        <w:t>explained</w:t>
      </w:r>
      <w:r w:rsidR="00D74F05" w:rsidRPr="00544C17">
        <w:rPr>
          <w:rFonts w:cs="Arial"/>
          <w:i/>
          <w:color w:val="000000"/>
          <w:szCs w:val="18"/>
          <w:lang w:eastAsia="en-GB"/>
        </w:rPr>
        <w:t xml:space="preserve"> </w:t>
      </w:r>
      <w:r w:rsidR="00544C17" w:rsidRPr="00544C17">
        <w:rPr>
          <w:rFonts w:cs="Arial"/>
          <w:i/>
          <w:color w:val="000000"/>
          <w:szCs w:val="18"/>
          <w:lang w:eastAsia="en-GB"/>
        </w:rPr>
        <w:t>below</w:t>
      </w:r>
      <w:r w:rsidR="00544C17">
        <w:rPr>
          <w:rFonts w:cs="Arial"/>
          <w:color w:val="000000"/>
          <w:szCs w:val="18"/>
          <w:lang w:eastAsia="en-GB"/>
        </w:rPr>
        <w:t>)</w:t>
      </w:r>
      <w:r w:rsidR="00CB69D5">
        <w:rPr>
          <w:rFonts w:cs="Arial"/>
          <w:color w:val="000000"/>
          <w:szCs w:val="18"/>
          <w:lang w:eastAsia="en-GB"/>
        </w:rPr>
        <w:t>.</w:t>
      </w:r>
      <w:r w:rsidR="00544C17">
        <w:rPr>
          <w:rFonts w:cs="Arial"/>
          <w:color w:val="000000"/>
          <w:szCs w:val="18"/>
          <w:lang w:eastAsia="en-GB"/>
        </w:rPr>
        <w:t xml:space="preserve"> </w:t>
      </w:r>
      <w:r w:rsidR="00CB69D5">
        <w:rPr>
          <w:rFonts w:cs="Arial"/>
          <w:color w:val="000000"/>
          <w:szCs w:val="18"/>
          <w:lang w:eastAsia="en-GB"/>
        </w:rPr>
        <w:t xml:space="preserve"> The</w:t>
      </w:r>
      <w:r w:rsidR="00544C17">
        <w:rPr>
          <w:rFonts w:cs="Arial"/>
          <w:color w:val="000000"/>
          <w:szCs w:val="18"/>
          <w:lang w:eastAsia="en-GB"/>
        </w:rPr>
        <w:t xml:space="preserve"> default </w:t>
      </w:r>
      <w:r w:rsidR="00544C17" w:rsidRPr="00222C51">
        <w:rPr>
          <w:rFonts w:cs="Arial"/>
          <w:i/>
          <w:color w:val="000000"/>
          <w:szCs w:val="18"/>
          <w:lang w:eastAsia="en-GB"/>
        </w:rPr>
        <w:t>Allow all</w:t>
      </w:r>
      <w:r w:rsidR="00544C17">
        <w:rPr>
          <w:rFonts w:cs="Arial"/>
          <w:i/>
          <w:color w:val="000000"/>
          <w:szCs w:val="18"/>
          <w:lang w:eastAsia="en-GB"/>
        </w:rPr>
        <w:t xml:space="preserve"> </w:t>
      </w:r>
      <w:r w:rsidR="00544C17">
        <w:rPr>
          <w:rFonts w:cs="Arial"/>
          <w:szCs w:val="18"/>
          <w:lang w:val="en-US" w:eastAsia="en-GB"/>
        </w:rPr>
        <w:t xml:space="preserve">is to be </w:t>
      </w:r>
      <w:r w:rsidR="00544C17">
        <w:rPr>
          <w:lang w:eastAsia="en-GB"/>
        </w:rPr>
        <w:t>applied, unless otherwise stated in application design.</w:t>
      </w:r>
    </w:p>
    <w:tbl>
      <w:tblPr>
        <w:tblW w:w="5000" w:type="pct"/>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blBorders>
        <w:shd w:val="clear" w:color="auto" w:fill="F9F9F9"/>
        <w:tblCellMar>
          <w:top w:w="15" w:type="dxa"/>
          <w:left w:w="15" w:type="dxa"/>
          <w:bottom w:w="15" w:type="dxa"/>
          <w:right w:w="15" w:type="dxa"/>
        </w:tblCellMar>
        <w:tblLook w:val="04A0" w:firstRow="1" w:lastRow="0" w:firstColumn="1" w:lastColumn="0" w:noHBand="0" w:noVBand="1"/>
      </w:tblPr>
      <w:tblGrid>
        <w:gridCol w:w="1337"/>
        <w:gridCol w:w="7670"/>
      </w:tblGrid>
      <w:tr w:rsidR="00563D0C" w:rsidRPr="00563D0C" w14:paraId="5B556895" w14:textId="77777777" w:rsidTr="00A32DD4">
        <w:trPr>
          <w:trHeight w:val="315"/>
        </w:trPr>
        <w:tc>
          <w:tcPr>
            <w:tcW w:w="0" w:type="auto"/>
            <w:shd w:val="clear" w:color="auto" w:fill="548DD4" w:themeFill="text2" w:themeFillTint="99"/>
            <w:tcMar>
              <w:top w:w="60" w:type="dxa"/>
              <w:left w:w="75" w:type="dxa"/>
              <w:bottom w:w="60" w:type="dxa"/>
              <w:right w:w="75" w:type="dxa"/>
            </w:tcMar>
            <w:hideMark/>
          </w:tcPr>
          <w:p w14:paraId="5B556893" w14:textId="77777777" w:rsidR="00563D0C" w:rsidRPr="00563D0C" w:rsidRDefault="00563D0C" w:rsidP="00563D0C">
            <w:pPr>
              <w:spacing w:before="0" w:after="0"/>
              <w:rPr>
                <w:rFonts w:cs="Arial"/>
                <w:color w:val="555555"/>
                <w:sz w:val="16"/>
                <w:szCs w:val="16"/>
                <w:lang w:eastAsia="en-GB"/>
              </w:rPr>
            </w:pPr>
            <w:r w:rsidRPr="00827AB1">
              <w:rPr>
                <w:rFonts w:cs="Arial"/>
                <w:b/>
                <w:bCs/>
                <w:color w:val="FFFFFF"/>
                <w:sz w:val="16"/>
                <w:szCs w:val="16"/>
                <w:lang w:eastAsia="en-GB"/>
              </w:rPr>
              <w:t>Option</w:t>
            </w:r>
          </w:p>
        </w:tc>
        <w:tc>
          <w:tcPr>
            <w:tcW w:w="0" w:type="auto"/>
            <w:shd w:val="clear" w:color="auto" w:fill="548DD4" w:themeFill="text2" w:themeFillTint="99"/>
            <w:tcMar>
              <w:top w:w="60" w:type="dxa"/>
              <w:left w:w="75" w:type="dxa"/>
              <w:bottom w:w="60" w:type="dxa"/>
              <w:right w:w="75" w:type="dxa"/>
            </w:tcMar>
            <w:hideMark/>
          </w:tcPr>
          <w:p w14:paraId="5B556894" w14:textId="77777777" w:rsidR="00563D0C" w:rsidRPr="00563D0C" w:rsidRDefault="00563D0C" w:rsidP="00563D0C">
            <w:pPr>
              <w:spacing w:before="0" w:after="0"/>
              <w:rPr>
                <w:rFonts w:cs="Arial"/>
                <w:color w:val="555555"/>
                <w:sz w:val="16"/>
                <w:szCs w:val="16"/>
                <w:lang w:eastAsia="en-GB"/>
              </w:rPr>
            </w:pPr>
            <w:r w:rsidRPr="00827AB1">
              <w:rPr>
                <w:rFonts w:cs="Arial"/>
                <w:b/>
                <w:bCs/>
                <w:color w:val="FFFFFF"/>
                <w:sz w:val="16"/>
                <w:szCs w:val="16"/>
                <w:lang w:eastAsia="en-GB"/>
              </w:rPr>
              <w:t>Description</w:t>
            </w:r>
          </w:p>
        </w:tc>
      </w:tr>
      <w:tr w:rsidR="00563D0C" w:rsidRPr="00563D0C" w14:paraId="5B556898" w14:textId="77777777" w:rsidTr="00A32DD4">
        <w:trPr>
          <w:trHeight w:val="20"/>
        </w:trPr>
        <w:tc>
          <w:tcPr>
            <w:tcW w:w="0" w:type="auto"/>
            <w:shd w:val="clear" w:color="auto" w:fill="F9F9F9"/>
            <w:tcMar>
              <w:top w:w="60" w:type="dxa"/>
              <w:left w:w="75" w:type="dxa"/>
              <w:bottom w:w="60" w:type="dxa"/>
              <w:right w:w="75" w:type="dxa"/>
            </w:tcMar>
            <w:hideMark/>
          </w:tcPr>
          <w:p w14:paraId="5B556896" w14:textId="77777777" w:rsidR="00563D0C" w:rsidRPr="00563D0C" w:rsidRDefault="00563D0C" w:rsidP="00563D0C">
            <w:pPr>
              <w:spacing w:before="0" w:after="0"/>
              <w:rPr>
                <w:rFonts w:cs="Arial"/>
                <w:color w:val="555555"/>
                <w:sz w:val="16"/>
                <w:szCs w:val="16"/>
                <w:lang w:eastAsia="en-GB"/>
              </w:rPr>
            </w:pPr>
            <w:r w:rsidRPr="00563D0C">
              <w:rPr>
                <w:rFonts w:cs="Arial"/>
                <w:color w:val="000000"/>
                <w:sz w:val="16"/>
                <w:szCs w:val="16"/>
                <w:lang w:eastAsia="en-GB"/>
              </w:rPr>
              <w:t xml:space="preserve">Allow all connections </w:t>
            </w:r>
          </w:p>
        </w:tc>
        <w:tc>
          <w:tcPr>
            <w:tcW w:w="0" w:type="auto"/>
            <w:shd w:val="clear" w:color="auto" w:fill="F9F9F9"/>
            <w:tcMar>
              <w:top w:w="60" w:type="dxa"/>
              <w:left w:w="75" w:type="dxa"/>
              <w:bottom w:w="60" w:type="dxa"/>
              <w:right w:w="75" w:type="dxa"/>
            </w:tcMar>
            <w:hideMark/>
          </w:tcPr>
          <w:p w14:paraId="5B556897" w14:textId="77777777" w:rsidR="00563D0C" w:rsidRPr="00563D0C" w:rsidRDefault="00563D0C" w:rsidP="00563D0C">
            <w:pPr>
              <w:spacing w:before="0" w:after="0"/>
              <w:rPr>
                <w:rFonts w:cs="Arial"/>
                <w:color w:val="555555"/>
                <w:sz w:val="16"/>
                <w:szCs w:val="16"/>
                <w:lang w:eastAsia="en-GB"/>
              </w:rPr>
            </w:pPr>
            <w:r w:rsidRPr="00563D0C">
              <w:rPr>
                <w:rFonts w:cs="Arial"/>
                <w:color w:val="000000"/>
                <w:sz w:val="16"/>
                <w:szCs w:val="16"/>
                <w:lang w:eastAsia="en-GB"/>
              </w:rPr>
              <w:t>All connections are allowed to the databases in the primary replica. This is the default setting.</w:t>
            </w:r>
          </w:p>
        </w:tc>
      </w:tr>
      <w:tr w:rsidR="00563D0C" w:rsidRPr="00563D0C" w14:paraId="5B55689B" w14:textId="77777777" w:rsidTr="00A32DD4">
        <w:trPr>
          <w:trHeight w:val="367"/>
        </w:trPr>
        <w:tc>
          <w:tcPr>
            <w:tcW w:w="0" w:type="auto"/>
            <w:shd w:val="clear" w:color="auto" w:fill="F9F9F9"/>
            <w:tcMar>
              <w:top w:w="60" w:type="dxa"/>
              <w:left w:w="75" w:type="dxa"/>
              <w:bottom w:w="60" w:type="dxa"/>
              <w:right w:w="75" w:type="dxa"/>
            </w:tcMar>
            <w:hideMark/>
          </w:tcPr>
          <w:p w14:paraId="5B556899" w14:textId="77777777" w:rsidR="00563D0C" w:rsidRPr="00563D0C" w:rsidRDefault="00563D0C" w:rsidP="00563D0C">
            <w:pPr>
              <w:spacing w:before="0" w:after="0"/>
              <w:rPr>
                <w:rFonts w:cs="Arial"/>
                <w:color w:val="555555"/>
                <w:sz w:val="16"/>
                <w:szCs w:val="16"/>
                <w:lang w:eastAsia="en-GB"/>
              </w:rPr>
            </w:pPr>
            <w:r w:rsidRPr="00563D0C">
              <w:rPr>
                <w:rFonts w:cs="Arial"/>
                <w:color w:val="000000"/>
                <w:sz w:val="16"/>
                <w:szCs w:val="16"/>
                <w:lang w:eastAsia="en-GB"/>
              </w:rPr>
              <w:t xml:space="preserve">Allow read/write connections </w:t>
            </w:r>
          </w:p>
        </w:tc>
        <w:tc>
          <w:tcPr>
            <w:tcW w:w="0" w:type="auto"/>
            <w:shd w:val="clear" w:color="auto" w:fill="F9F9F9"/>
            <w:tcMar>
              <w:top w:w="60" w:type="dxa"/>
              <w:left w:w="75" w:type="dxa"/>
              <w:bottom w:w="60" w:type="dxa"/>
              <w:right w:w="75" w:type="dxa"/>
            </w:tcMar>
            <w:hideMark/>
          </w:tcPr>
          <w:p w14:paraId="5B55689A" w14:textId="77777777" w:rsidR="00563D0C" w:rsidRPr="00563D0C" w:rsidRDefault="00563D0C" w:rsidP="00563D0C">
            <w:pPr>
              <w:spacing w:before="0" w:after="0"/>
              <w:rPr>
                <w:rFonts w:cs="Arial"/>
                <w:color w:val="555555"/>
                <w:sz w:val="16"/>
                <w:szCs w:val="16"/>
                <w:lang w:eastAsia="en-GB"/>
              </w:rPr>
            </w:pPr>
            <w:r w:rsidRPr="00563D0C">
              <w:rPr>
                <w:rFonts w:cs="Arial"/>
                <w:color w:val="000000"/>
                <w:sz w:val="16"/>
                <w:szCs w:val="16"/>
                <w:lang w:eastAsia="en-GB"/>
              </w:rPr>
              <w:t>When the Application Intent property is set to ReadWrite or the Application Intent connection property is not set, the connection is allowed. Connections where the Application Intent connection property is set to ReadOnly are not allowed. This can help prevent customers from connecting a read-intent work load to the primary replica by mistake.</w:t>
            </w:r>
          </w:p>
        </w:tc>
      </w:tr>
    </w:tbl>
    <w:p w14:paraId="5B55689C" w14:textId="77777777" w:rsidR="00563D0C" w:rsidRPr="00563D0C" w:rsidRDefault="00563D0C" w:rsidP="00D01B5A">
      <w:pPr>
        <w:pStyle w:val="Heading3"/>
        <w:rPr>
          <w:lang w:eastAsia="en-GB"/>
        </w:rPr>
      </w:pPr>
      <w:bookmarkStart w:id="52" w:name="_Toc452464957"/>
      <w:r w:rsidRPr="00563D0C">
        <w:rPr>
          <w:lang w:eastAsia="en-GB"/>
        </w:rPr>
        <w:t>Endpoints Configuration</w:t>
      </w:r>
      <w:bookmarkEnd w:id="52"/>
    </w:p>
    <w:p w14:paraId="5B55689D" w14:textId="77777777" w:rsidR="008706F8" w:rsidRPr="008706F8" w:rsidRDefault="00A04816" w:rsidP="00635F36">
      <w:pPr>
        <w:shd w:val="clear" w:color="auto" w:fill="FFFFFF"/>
        <w:rPr>
          <w:lang w:val="en"/>
        </w:rPr>
      </w:pPr>
      <w:r>
        <w:rPr>
          <w:lang w:val="en"/>
        </w:rPr>
        <w:t>To host an availability repl</w:t>
      </w:r>
      <w:r w:rsidR="00CB3462">
        <w:rPr>
          <w:lang w:val="en"/>
        </w:rPr>
        <w:t>ica for an availability group, each</w:t>
      </w:r>
      <w:r>
        <w:rPr>
          <w:lang w:val="en"/>
        </w:rPr>
        <w:t xml:space="preserve"> server instance must possess</w:t>
      </w:r>
      <w:r w:rsidR="00CB3462">
        <w:rPr>
          <w:lang w:val="en"/>
        </w:rPr>
        <w:t xml:space="preserve"> a database mirroring endpoint, </w:t>
      </w:r>
      <w:r w:rsidR="00CB3462" w:rsidRPr="00563D0C">
        <w:rPr>
          <w:rFonts w:cs="Arial"/>
          <w:szCs w:val="18"/>
          <w:lang w:val="en-US" w:eastAsia="en-GB"/>
        </w:rPr>
        <w:t>there</w:t>
      </w:r>
      <w:r w:rsidR="00CB3462">
        <w:rPr>
          <w:rFonts w:cs="Arial"/>
          <w:szCs w:val="18"/>
          <w:lang w:val="en-US" w:eastAsia="en-GB"/>
        </w:rPr>
        <w:t xml:space="preserve"> is one end</w:t>
      </w:r>
      <w:r w:rsidR="008706F8">
        <w:rPr>
          <w:rFonts w:cs="Arial"/>
          <w:szCs w:val="18"/>
          <w:lang w:val="en-US" w:eastAsia="en-GB"/>
        </w:rPr>
        <w:t>point per SQL Server Instance.  During AAG c</w:t>
      </w:r>
      <w:r w:rsidR="00CB3462">
        <w:rPr>
          <w:rFonts w:cs="Arial"/>
          <w:szCs w:val="18"/>
          <w:lang w:val="en-US" w:eastAsia="en-GB"/>
        </w:rPr>
        <w:t>reation the e</w:t>
      </w:r>
      <w:r w:rsidR="00563D0C" w:rsidRPr="00563D0C">
        <w:rPr>
          <w:rFonts w:cs="Arial"/>
          <w:szCs w:val="18"/>
          <w:lang w:val="en-US" w:eastAsia="en-GB"/>
        </w:rPr>
        <w:t>ndpoint URL is configured with the SQL Instance FQDN</w:t>
      </w:r>
      <w:r w:rsidR="008706F8">
        <w:rPr>
          <w:rFonts w:cs="Arial"/>
          <w:szCs w:val="18"/>
          <w:lang w:val="en-US" w:eastAsia="en-GB"/>
        </w:rPr>
        <w:t xml:space="preserve"> </w:t>
      </w:r>
      <w:r w:rsidR="008706F8">
        <w:rPr>
          <w:lang w:val="en"/>
        </w:rPr>
        <w:t>and the port number associated with the endpoint</w:t>
      </w:r>
      <w:r w:rsidR="008706F8">
        <w:rPr>
          <w:rFonts w:cs="Arial"/>
          <w:szCs w:val="18"/>
          <w:lang w:val="en-US" w:eastAsia="en-GB"/>
        </w:rPr>
        <w:t>, these parameters are detailed below:</w:t>
      </w:r>
      <w:r w:rsidR="00563D0C" w:rsidRPr="00563D0C">
        <w:rPr>
          <w:rFonts w:cs="Arial"/>
          <w:szCs w:val="18"/>
          <w:lang w:val="en-US" w:eastAsia="en-GB"/>
        </w:rPr>
        <w:t xml:space="preserve"> </w:t>
      </w:r>
    </w:p>
    <w:tbl>
      <w:tblPr>
        <w:tblW w:w="5000" w:type="pct"/>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blBorders>
        <w:shd w:val="clear" w:color="auto" w:fill="F9F9F9"/>
        <w:tblCellMar>
          <w:top w:w="15" w:type="dxa"/>
          <w:left w:w="15" w:type="dxa"/>
          <w:bottom w:w="15" w:type="dxa"/>
          <w:right w:w="15" w:type="dxa"/>
        </w:tblCellMar>
        <w:tblLook w:val="04A0" w:firstRow="1" w:lastRow="0" w:firstColumn="1" w:lastColumn="0" w:noHBand="0" w:noVBand="1"/>
      </w:tblPr>
      <w:tblGrid>
        <w:gridCol w:w="1813"/>
        <w:gridCol w:w="3773"/>
        <w:gridCol w:w="1632"/>
        <w:gridCol w:w="1789"/>
      </w:tblGrid>
      <w:tr w:rsidR="00563D0C" w:rsidRPr="00563D0C" w14:paraId="5B5568A2" w14:textId="77777777" w:rsidTr="008706F8">
        <w:trPr>
          <w:trHeight w:val="22"/>
        </w:trPr>
        <w:tc>
          <w:tcPr>
            <w:tcW w:w="0" w:type="auto"/>
            <w:shd w:val="clear" w:color="auto" w:fill="548DD4" w:themeFill="text2" w:themeFillTint="99"/>
            <w:tcMar>
              <w:top w:w="60" w:type="dxa"/>
              <w:left w:w="75" w:type="dxa"/>
              <w:bottom w:w="60" w:type="dxa"/>
              <w:right w:w="75" w:type="dxa"/>
            </w:tcMar>
            <w:hideMark/>
          </w:tcPr>
          <w:p w14:paraId="5B55689E" w14:textId="77777777" w:rsidR="00563D0C" w:rsidRPr="00563D0C" w:rsidRDefault="00563D0C" w:rsidP="00563D0C">
            <w:pPr>
              <w:spacing w:before="0" w:after="0"/>
              <w:rPr>
                <w:rFonts w:cs="Arial"/>
                <w:color w:val="555555"/>
                <w:sz w:val="16"/>
                <w:szCs w:val="16"/>
                <w:lang w:eastAsia="en-GB"/>
              </w:rPr>
            </w:pPr>
            <w:r w:rsidRPr="00827AB1">
              <w:rPr>
                <w:rFonts w:cs="Arial"/>
                <w:b/>
                <w:bCs/>
                <w:color w:val="FFFFFF"/>
                <w:sz w:val="16"/>
                <w:szCs w:val="16"/>
                <w:lang w:eastAsia="en-GB"/>
              </w:rPr>
              <w:t>Server Instance</w:t>
            </w:r>
          </w:p>
        </w:tc>
        <w:tc>
          <w:tcPr>
            <w:tcW w:w="0" w:type="auto"/>
            <w:shd w:val="clear" w:color="auto" w:fill="548DD4" w:themeFill="text2" w:themeFillTint="99"/>
            <w:tcMar>
              <w:top w:w="60" w:type="dxa"/>
              <w:left w:w="75" w:type="dxa"/>
              <w:bottom w:w="60" w:type="dxa"/>
              <w:right w:w="75" w:type="dxa"/>
            </w:tcMar>
            <w:hideMark/>
          </w:tcPr>
          <w:p w14:paraId="5B55689F" w14:textId="77777777" w:rsidR="00563D0C" w:rsidRPr="00563D0C" w:rsidRDefault="00563D0C" w:rsidP="00563D0C">
            <w:pPr>
              <w:spacing w:before="0" w:after="0"/>
              <w:rPr>
                <w:rFonts w:cs="Arial"/>
                <w:color w:val="555555"/>
                <w:sz w:val="16"/>
                <w:szCs w:val="16"/>
                <w:lang w:eastAsia="en-GB"/>
              </w:rPr>
            </w:pPr>
            <w:r w:rsidRPr="00827AB1">
              <w:rPr>
                <w:rFonts w:cs="Arial"/>
                <w:b/>
                <w:bCs/>
                <w:color w:val="FFFFFF"/>
                <w:sz w:val="16"/>
                <w:szCs w:val="16"/>
                <w:lang w:eastAsia="en-GB"/>
              </w:rPr>
              <w:t>Endpoint URL</w:t>
            </w:r>
          </w:p>
        </w:tc>
        <w:tc>
          <w:tcPr>
            <w:tcW w:w="0" w:type="auto"/>
            <w:shd w:val="clear" w:color="auto" w:fill="548DD4" w:themeFill="text2" w:themeFillTint="99"/>
            <w:tcMar>
              <w:top w:w="60" w:type="dxa"/>
              <w:left w:w="75" w:type="dxa"/>
              <w:bottom w:w="60" w:type="dxa"/>
              <w:right w:w="75" w:type="dxa"/>
            </w:tcMar>
            <w:hideMark/>
          </w:tcPr>
          <w:p w14:paraId="5B5568A0" w14:textId="77777777" w:rsidR="00563D0C" w:rsidRPr="00563D0C" w:rsidRDefault="00563D0C" w:rsidP="00563D0C">
            <w:pPr>
              <w:spacing w:before="0" w:after="0"/>
              <w:rPr>
                <w:rFonts w:cs="Arial"/>
                <w:color w:val="555555"/>
                <w:sz w:val="16"/>
                <w:szCs w:val="16"/>
                <w:lang w:eastAsia="en-GB"/>
              </w:rPr>
            </w:pPr>
            <w:r w:rsidRPr="00827AB1">
              <w:rPr>
                <w:rFonts w:cs="Arial"/>
                <w:b/>
                <w:bCs/>
                <w:color w:val="FFFFFF"/>
                <w:sz w:val="16"/>
                <w:szCs w:val="16"/>
                <w:lang w:eastAsia="en-GB"/>
              </w:rPr>
              <w:t>Endpoint Port</w:t>
            </w:r>
          </w:p>
        </w:tc>
        <w:tc>
          <w:tcPr>
            <w:tcW w:w="0" w:type="auto"/>
            <w:shd w:val="clear" w:color="auto" w:fill="548DD4" w:themeFill="text2" w:themeFillTint="99"/>
            <w:tcMar>
              <w:top w:w="60" w:type="dxa"/>
              <w:left w:w="75" w:type="dxa"/>
              <w:bottom w:w="60" w:type="dxa"/>
              <w:right w:w="75" w:type="dxa"/>
            </w:tcMar>
            <w:hideMark/>
          </w:tcPr>
          <w:p w14:paraId="5B5568A1" w14:textId="77777777" w:rsidR="00563D0C" w:rsidRPr="00563D0C" w:rsidRDefault="00563D0C" w:rsidP="00563D0C">
            <w:pPr>
              <w:spacing w:before="0" w:after="0"/>
              <w:rPr>
                <w:rFonts w:cs="Arial"/>
                <w:color w:val="555555"/>
                <w:sz w:val="16"/>
                <w:szCs w:val="16"/>
                <w:lang w:eastAsia="en-GB"/>
              </w:rPr>
            </w:pPr>
            <w:r w:rsidRPr="00827AB1">
              <w:rPr>
                <w:rFonts w:cs="Arial"/>
                <w:b/>
                <w:bCs/>
                <w:color w:val="FFFFFF"/>
                <w:sz w:val="16"/>
                <w:szCs w:val="16"/>
                <w:lang w:eastAsia="en-GB"/>
              </w:rPr>
              <w:t>Endpoint Name</w:t>
            </w:r>
          </w:p>
        </w:tc>
      </w:tr>
      <w:tr w:rsidR="00563D0C" w:rsidRPr="00563D0C" w14:paraId="5B5568A7" w14:textId="77777777" w:rsidTr="008706F8">
        <w:trPr>
          <w:trHeight w:val="300"/>
        </w:trPr>
        <w:tc>
          <w:tcPr>
            <w:tcW w:w="0" w:type="auto"/>
            <w:shd w:val="clear" w:color="auto" w:fill="FFFFFF"/>
            <w:tcMar>
              <w:top w:w="60" w:type="dxa"/>
              <w:left w:w="75" w:type="dxa"/>
              <w:bottom w:w="60" w:type="dxa"/>
              <w:right w:w="75" w:type="dxa"/>
            </w:tcMar>
            <w:hideMark/>
          </w:tcPr>
          <w:p w14:paraId="5B5568A3" w14:textId="77777777" w:rsidR="00563D0C" w:rsidRPr="00563D0C" w:rsidRDefault="00021A7B" w:rsidP="00563D0C">
            <w:pPr>
              <w:spacing w:before="0" w:after="0"/>
              <w:rPr>
                <w:rFonts w:cs="Arial"/>
                <w:color w:val="555555"/>
                <w:sz w:val="16"/>
                <w:szCs w:val="16"/>
                <w:lang w:eastAsia="en-GB"/>
              </w:rPr>
            </w:pPr>
            <w:r w:rsidRPr="00827AB1">
              <w:rPr>
                <w:rFonts w:cs="Arial"/>
                <w:sz w:val="16"/>
                <w:szCs w:val="16"/>
              </w:rPr>
              <w:t>DB-OC45</w:t>
            </w:r>
          </w:p>
        </w:tc>
        <w:tc>
          <w:tcPr>
            <w:tcW w:w="0" w:type="auto"/>
            <w:shd w:val="clear" w:color="auto" w:fill="FFFFFF"/>
            <w:tcMar>
              <w:top w:w="60" w:type="dxa"/>
              <w:left w:w="75" w:type="dxa"/>
              <w:bottom w:w="60" w:type="dxa"/>
              <w:right w:w="75" w:type="dxa"/>
            </w:tcMar>
            <w:hideMark/>
          </w:tcPr>
          <w:p w14:paraId="5B5568A4" w14:textId="77777777" w:rsidR="00563D0C" w:rsidRPr="00563D0C" w:rsidRDefault="003774D2" w:rsidP="00563D0C">
            <w:pPr>
              <w:spacing w:before="0" w:after="0"/>
              <w:rPr>
                <w:rFonts w:cs="Arial"/>
                <w:color w:val="555555"/>
                <w:sz w:val="16"/>
                <w:szCs w:val="16"/>
                <w:lang w:eastAsia="en-GB"/>
              </w:rPr>
            </w:pPr>
            <w:r>
              <w:rPr>
                <w:rFonts w:cs="Arial"/>
                <w:color w:val="000000"/>
                <w:sz w:val="16"/>
                <w:szCs w:val="16"/>
                <w:lang w:eastAsia="en-GB"/>
              </w:rPr>
              <w:t>TCP://</w:t>
            </w:r>
            <w:r w:rsidRPr="003774D2">
              <w:rPr>
                <w:rFonts w:cs="Arial"/>
                <w:color w:val="000000"/>
                <w:sz w:val="16"/>
                <w:szCs w:val="16"/>
                <w:lang w:eastAsia="en-GB"/>
              </w:rPr>
              <w:t>db-oc45.norfolk.police.uk</w:t>
            </w:r>
            <w:r w:rsidR="00563D0C" w:rsidRPr="00563D0C">
              <w:rPr>
                <w:rFonts w:cs="Arial"/>
                <w:color w:val="000000"/>
                <w:sz w:val="16"/>
                <w:szCs w:val="16"/>
                <w:lang w:eastAsia="en-GB"/>
              </w:rPr>
              <w:t>:5022</w:t>
            </w:r>
          </w:p>
        </w:tc>
        <w:tc>
          <w:tcPr>
            <w:tcW w:w="0" w:type="auto"/>
            <w:shd w:val="clear" w:color="auto" w:fill="FFFFFF"/>
            <w:tcMar>
              <w:top w:w="60" w:type="dxa"/>
              <w:left w:w="75" w:type="dxa"/>
              <w:bottom w:w="60" w:type="dxa"/>
              <w:right w:w="75" w:type="dxa"/>
            </w:tcMar>
            <w:hideMark/>
          </w:tcPr>
          <w:p w14:paraId="5B5568A5" w14:textId="77777777" w:rsidR="00563D0C" w:rsidRPr="00563D0C" w:rsidRDefault="00563D0C" w:rsidP="00563D0C">
            <w:pPr>
              <w:spacing w:before="0" w:after="0"/>
              <w:rPr>
                <w:rFonts w:cs="Arial"/>
                <w:color w:val="555555"/>
                <w:sz w:val="16"/>
                <w:szCs w:val="16"/>
                <w:lang w:eastAsia="en-GB"/>
              </w:rPr>
            </w:pPr>
            <w:r w:rsidRPr="00563D0C">
              <w:rPr>
                <w:rFonts w:cs="Arial"/>
                <w:color w:val="000000"/>
                <w:sz w:val="16"/>
                <w:szCs w:val="16"/>
                <w:lang w:eastAsia="en-GB"/>
              </w:rPr>
              <w:t>5022</w:t>
            </w:r>
          </w:p>
        </w:tc>
        <w:tc>
          <w:tcPr>
            <w:tcW w:w="0" w:type="auto"/>
            <w:shd w:val="clear" w:color="auto" w:fill="FFFFFF"/>
            <w:tcMar>
              <w:top w:w="60" w:type="dxa"/>
              <w:left w:w="75" w:type="dxa"/>
              <w:bottom w:w="60" w:type="dxa"/>
              <w:right w:w="75" w:type="dxa"/>
            </w:tcMar>
            <w:hideMark/>
          </w:tcPr>
          <w:p w14:paraId="5B5568A6" w14:textId="77777777" w:rsidR="00563D0C" w:rsidRPr="00563D0C" w:rsidRDefault="00563D0C" w:rsidP="00563D0C">
            <w:pPr>
              <w:spacing w:before="0" w:after="0"/>
              <w:rPr>
                <w:rFonts w:cs="Arial"/>
                <w:color w:val="555555"/>
                <w:sz w:val="16"/>
                <w:szCs w:val="16"/>
                <w:lang w:eastAsia="en-GB"/>
              </w:rPr>
            </w:pPr>
            <w:r w:rsidRPr="00563D0C">
              <w:rPr>
                <w:rFonts w:cs="Arial"/>
                <w:color w:val="000000"/>
                <w:sz w:val="16"/>
                <w:szCs w:val="16"/>
                <w:lang w:eastAsia="en-GB"/>
              </w:rPr>
              <w:t>Hadr_endpoint</w:t>
            </w:r>
          </w:p>
        </w:tc>
      </w:tr>
      <w:tr w:rsidR="00563D0C" w:rsidRPr="00563D0C" w14:paraId="5B5568AC" w14:textId="77777777" w:rsidTr="008706F8">
        <w:trPr>
          <w:trHeight w:val="300"/>
        </w:trPr>
        <w:tc>
          <w:tcPr>
            <w:tcW w:w="0" w:type="auto"/>
            <w:shd w:val="clear" w:color="auto" w:fill="D9D9D9"/>
            <w:tcMar>
              <w:top w:w="60" w:type="dxa"/>
              <w:left w:w="75" w:type="dxa"/>
              <w:bottom w:w="60" w:type="dxa"/>
              <w:right w:w="75" w:type="dxa"/>
            </w:tcMar>
            <w:hideMark/>
          </w:tcPr>
          <w:p w14:paraId="5B5568A8" w14:textId="77777777" w:rsidR="00563D0C" w:rsidRPr="00563D0C" w:rsidRDefault="00021A7B" w:rsidP="00563D0C">
            <w:pPr>
              <w:spacing w:before="0" w:after="0"/>
              <w:rPr>
                <w:rFonts w:cs="Arial"/>
                <w:color w:val="555555"/>
                <w:sz w:val="16"/>
                <w:szCs w:val="16"/>
                <w:lang w:eastAsia="en-GB"/>
              </w:rPr>
            </w:pPr>
            <w:r>
              <w:rPr>
                <w:rFonts w:cs="Arial"/>
                <w:sz w:val="16"/>
                <w:szCs w:val="16"/>
              </w:rPr>
              <w:t>DB-OC46</w:t>
            </w:r>
          </w:p>
        </w:tc>
        <w:tc>
          <w:tcPr>
            <w:tcW w:w="0" w:type="auto"/>
            <w:shd w:val="clear" w:color="auto" w:fill="D9D9D9"/>
            <w:tcMar>
              <w:top w:w="60" w:type="dxa"/>
              <w:left w:w="75" w:type="dxa"/>
              <w:bottom w:w="60" w:type="dxa"/>
              <w:right w:w="75" w:type="dxa"/>
            </w:tcMar>
            <w:hideMark/>
          </w:tcPr>
          <w:p w14:paraId="5B5568A9" w14:textId="77777777" w:rsidR="00563D0C" w:rsidRPr="00563D0C" w:rsidRDefault="003014ED" w:rsidP="00563D0C">
            <w:pPr>
              <w:spacing w:before="0" w:after="0"/>
              <w:rPr>
                <w:rFonts w:cs="Arial"/>
                <w:color w:val="555555"/>
                <w:sz w:val="16"/>
                <w:szCs w:val="16"/>
                <w:lang w:eastAsia="en-GB"/>
              </w:rPr>
            </w:pPr>
            <w:r>
              <w:rPr>
                <w:rFonts w:cs="Arial"/>
                <w:color w:val="000000"/>
                <w:sz w:val="16"/>
                <w:szCs w:val="16"/>
                <w:lang w:eastAsia="en-GB"/>
              </w:rPr>
              <w:t>TCP://db-oc46</w:t>
            </w:r>
            <w:r w:rsidRPr="003774D2">
              <w:rPr>
                <w:rFonts w:cs="Arial"/>
                <w:color w:val="000000"/>
                <w:sz w:val="16"/>
                <w:szCs w:val="16"/>
                <w:lang w:eastAsia="en-GB"/>
              </w:rPr>
              <w:t>.norfolk.police.uk</w:t>
            </w:r>
            <w:r w:rsidRPr="00563D0C">
              <w:rPr>
                <w:rFonts w:cs="Arial"/>
                <w:color w:val="000000"/>
                <w:sz w:val="16"/>
                <w:szCs w:val="16"/>
                <w:lang w:eastAsia="en-GB"/>
              </w:rPr>
              <w:t>:5022</w:t>
            </w:r>
          </w:p>
        </w:tc>
        <w:tc>
          <w:tcPr>
            <w:tcW w:w="0" w:type="auto"/>
            <w:shd w:val="clear" w:color="auto" w:fill="D9D9D9"/>
            <w:tcMar>
              <w:top w:w="60" w:type="dxa"/>
              <w:left w:w="75" w:type="dxa"/>
              <w:bottom w:w="60" w:type="dxa"/>
              <w:right w:w="75" w:type="dxa"/>
            </w:tcMar>
            <w:hideMark/>
          </w:tcPr>
          <w:p w14:paraId="5B5568AA" w14:textId="77777777" w:rsidR="00563D0C" w:rsidRPr="00563D0C" w:rsidRDefault="00563D0C" w:rsidP="00563D0C">
            <w:pPr>
              <w:spacing w:before="0" w:after="0"/>
              <w:rPr>
                <w:rFonts w:cs="Arial"/>
                <w:color w:val="555555"/>
                <w:sz w:val="16"/>
                <w:szCs w:val="16"/>
                <w:lang w:eastAsia="en-GB"/>
              </w:rPr>
            </w:pPr>
            <w:r w:rsidRPr="00563D0C">
              <w:rPr>
                <w:rFonts w:cs="Arial"/>
                <w:color w:val="000000"/>
                <w:sz w:val="16"/>
                <w:szCs w:val="16"/>
                <w:lang w:eastAsia="en-GB"/>
              </w:rPr>
              <w:t>5022</w:t>
            </w:r>
          </w:p>
        </w:tc>
        <w:tc>
          <w:tcPr>
            <w:tcW w:w="0" w:type="auto"/>
            <w:shd w:val="clear" w:color="auto" w:fill="D9D9D9"/>
            <w:tcMar>
              <w:top w:w="60" w:type="dxa"/>
              <w:left w:w="75" w:type="dxa"/>
              <w:bottom w:w="60" w:type="dxa"/>
              <w:right w:w="75" w:type="dxa"/>
            </w:tcMar>
            <w:hideMark/>
          </w:tcPr>
          <w:p w14:paraId="5B5568AB" w14:textId="77777777" w:rsidR="00563D0C" w:rsidRPr="00563D0C" w:rsidRDefault="00563D0C" w:rsidP="00563D0C">
            <w:pPr>
              <w:spacing w:before="0" w:after="0"/>
              <w:rPr>
                <w:rFonts w:cs="Arial"/>
                <w:color w:val="555555"/>
                <w:sz w:val="16"/>
                <w:szCs w:val="16"/>
                <w:lang w:eastAsia="en-GB"/>
              </w:rPr>
            </w:pPr>
            <w:r w:rsidRPr="00563D0C">
              <w:rPr>
                <w:rFonts w:cs="Arial"/>
                <w:color w:val="000000"/>
                <w:sz w:val="16"/>
                <w:szCs w:val="16"/>
                <w:lang w:eastAsia="en-GB"/>
              </w:rPr>
              <w:t>Hadr_endpoint</w:t>
            </w:r>
          </w:p>
        </w:tc>
      </w:tr>
      <w:tr w:rsidR="00563D0C" w:rsidRPr="00563D0C" w14:paraId="5B5568B1" w14:textId="77777777" w:rsidTr="008706F8">
        <w:trPr>
          <w:trHeight w:val="300"/>
        </w:trPr>
        <w:tc>
          <w:tcPr>
            <w:tcW w:w="0" w:type="auto"/>
            <w:shd w:val="clear" w:color="auto" w:fill="FFFFFF"/>
            <w:tcMar>
              <w:top w:w="60" w:type="dxa"/>
              <w:left w:w="75" w:type="dxa"/>
              <w:bottom w:w="60" w:type="dxa"/>
              <w:right w:w="75" w:type="dxa"/>
            </w:tcMar>
            <w:hideMark/>
          </w:tcPr>
          <w:p w14:paraId="5B5568AD" w14:textId="77777777" w:rsidR="00563D0C" w:rsidRPr="00563D0C" w:rsidRDefault="00021A7B" w:rsidP="00563D0C">
            <w:pPr>
              <w:spacing w:before="0" w:after="0"/>
              <w:rPr>
                <w:rFonts w:cs="Arial"/>
                <w:color w:val="555555"/>
                <w:sz w:val="16"/>
                <w:szCs w:val="16"/>
                <w:lang w:eastAsia="en-GB"/>
              </w:rPr>
            </w:pPr>
            <w:r>
              <w:rPr>
                <w:rFonts w:cs="Arial"/>
                <w:sz w:val="16"/>
                <w:szCs w:val="16"/>
              </w:rPr>
              <w:t>DB-OC47</w:t>
            </w:r>
          </w:p>
        </w:tc>
        <w:tc>
          <w:tcPr>
            <w:tcW w:w="0" w:type="auto"/>
            <w:shd w:val="clear" w:color="auto" w:fill="FFFFFF"/>
            <w:tcMar>
              <w:top w:w="60" w:type="dxa"/>
              <w:left w:w="75" w:type="dxa"/>
              <w:bottom w:w="60" w:type="dxa"/>
              <w:right w:w="75" w:type="dxa"/>
            </w:tcMar>
            <w:hideMark/>
          </w:tcPr>
          <w:p w14:paraId="5B5568AE" w14:textId="77777777" w:rsidR="00563D0C" w:rsidRPr="00563D0C" w:rsidRDefault="003014ED" w:rsidP="00563D0C">
            <w:pPr>
              <w:spacing w:before="0" w:after="0"/>
              <w:rPr>
                <w:rFonts w:cs="Arial"/>
                <w:color w:val="555555"/>
                <w:sz w:val="16"/>
                <w:szCs w:val="16"/>
                <w:lang w:eastAsia="en-GB"/>
              </w:rPr>
            </w:pPr>
            <w:r>
              <w:rPr>
                <w:rFonts w:cs="Arial"/>
                <w:color w:val="000000"/>
                <w:sz w:val="16"/>
                <w:szCs w:val="16"/>
                <w:lang w:eastAsia="en-GB"/>
              </w:rPr>
              <w:t>TCP://db-oc47</w:t>
            </w:r>
            <w:r w:rsidRPr="003774D2">
              <w:rPr>
                <w:rFonts w:cs="Arial"/>
                <w:color w:val="000000"/>
                <w:sz w:val="16"/>
                <w:szCs w:val="16"/>
                <w:lang w:eastAsia="en-GB"/>
              </w:rPr>
              <w:t>.norfolk.police.uk</w:t>
            </w:r>
            <w:r w:rsidRPr="00563D0C">
              <w:rPr>
                <w:rFonts w:cs="Arial"/>
                <w:color w:val="000000"/>
                <w:sz w:val="16"/>
                <w:szCs w:val="16"/>
                <w:lang w:eastAsia="en-GB"/>
              </w:rPr>
              <w:t>:5022</w:t>
            </w:r>
          </w:p>
        </w:tc>
        <w:tc>
          <w:tcPr>
            <w:tcW w:w="0" w:type="auto"/>
            <w:shd w:val="clear" w:color="auto" w:fill="FFFFFF"/>
            <w:tcMar>
              <w:top w:w="60" w:type="dxa"/>
              <w:left w:w="75" w:type="dxa"/>
              <w:bottom w:w="60" w:type="dxa"/>
              <w:right w:w="75" w:type="dxa"/>
            </w:tcMar>
            <w:hideMark/>
          </w:tcPr>
          <w:p w14:paraId="5B5568AF" w14:textId="77777777" w:rsidR="00563D0C" w:rsidRPr="00563D0C" w:rsidRDefault="00563D0C" w:rsidP="00563D0C">
            <w:pPr>
              <w:spacing w:before="0" w:after="0"/>
              <w:rPr>
                <w:rFonts w:cs="Arial"/>
                <w:color w:val="555555"/>
                <w:sz w:val="16"/>
                <w:szCs w:val="16"/>
                <w:lang w:eastAsia="en-GB"/>
              </w:rPr>
            </w:pPr>
            <w:r w:rsidRPr="00563D0C">
              <w:rPr>
                <w:rFonts w:cs="Arial"/>
                <w:color w:val="000000"/>
                <w:sz w:val="16"/>
                <w:szCs w:val="16"/>
                <w:lang w:eastAsia="en-GB"/>
              </w:rPr>
              <w:t>5022</w:t>
            </w:r>
          </w:p>
        </w:tc>
        <w:tc>
          <w:tcPr>
            <w:tcW w:w="0" w:type="auto"/>
            <w:shd w:val="clear" w:color="auto" w:fill="FFFFFF"/>
            <w:tcMar>
              <w:top w:w="60" w:type="dxa"/>
              <w:left w:w="75" w:type="dxa"/>
              <w:bottom w:w="60" w:type="dxa"/>
              <w:right w:w="75" w:type="dxa"/>
            </w:tcMar>
            <w:hideMark/>
          </w:tcPr>
          <w:p w14:paraId="5B5568B0" w14:textId="77777777" w:rsidR="00563D0C" w:rsidRPr="00563D0C" w:rsidRDefault="00563D0C" w:rsidP="00563D0C">
            <w:pPr>
              <w:spacing w:before="0" w:after="0"/>
              <w:rPr>
                <w:rFonts w:cs="Arial"/>
                <w:color w:val="555555"/>
                <w:sz w:val="16"/>
                <w:szCs w:val="16"/>
                <w:lang w:eastAsia="en-GB"/>
              </w:rPr>
            </w:pPr>
            <w:r w:rsidRPr="00563D0C">
              <w:rPr>
                <w:rFonts w:cs="Arial"/>
                <w:color w:val="000000"/>
                <w:sz w:val="16"/>
                <w:szCs w:val="16"/>
                <w:lang w:eastAsia="en-GB"/>
              </w:rPr>
              <w:t>Hadr_endpoint</w:t>
            </w:r>
          </w:p>
        </w:tc>
      </w:tr>
      <w:tr w:rsidR="00563D0C" w:rsidRPr="00563D0C" w14:paraId="5B5568B6" w14:textId="77777777" w:rsidTr="008706F8">
        <w:trPr>
          <w:trHeight w:val="315"/>
        </w:trPr>
        <w:tc>
          <w:tcPr>
            <w:tcW w:w="0" w:type="auto"/>
            <w:shd w:val="clear" w:color="auto" w:fill="D9D9D9"/>
            <w:tcMar>
              <w:top w:w="60" w:type="dxa"/>
              <w:left w:w="75" w:type="dxa"/>
              <w:bottom w:w="60" w:type="dxa"/>
              <w:right w:w="75" w:type="dxa"/>
            </w:tcMar>
            <w:hideMark/>
          </w:tcPr>
          <w:p w14:paraId="5B5568B2" w14:textId="77777777" w:rsidR="00563D0C" w:rsidRPr="00563D0C" w:rsidRDefault="00021A7B" w:rsidP="00563D0C">
            <w:pPr>
              <w:spacing w:before="0" w:after="0"/>
              <w:rPr>
                <w:rFonts w:cs="Arial"/>
                <w:color w:val="555555"/>
                <w:sz w:val="16"/>
                <w:szCs w:val="16"/>
                <w:lang w:eastAsia="en-GB"/>
              </w:rPr>
            </w:pPr>
            <w:r>
              <w:rPr>
                <w:rFonts w:cs="Arial"/>
                <w:sz w:val="16"/>
                <w:szCs w:val="16"/>
              </w:rPr>
              <w:t>DB-DE</w:t>
            </w:r>
            <w:r w:rsidRPr="00827AB1">
              <w:rPr>
                <w:rFonts w:cs="Arial"/>
                <w:sz w:val="16"/>
                <w:szCs w:val="16"/>
              </w:rPr>
              <w:t>45</w:t>
            </w:r>
          </w:p>
        </w:tc>
        <w:tc>
          <w:tcPr>
            <w:tcW w:w="0" w:type="auto"/>
            <w:shd w:val="clear" w:color="auto" w:fill="D9D9D9"/>
            <w:tcMar>
              <w:top w:w="60" w:type="dxa"/>
              <w:left w:w="75" w:type="dxa"/>
              <w:bottom w:w="60" w:type="dxa"/>
              <w:right w:w="75" w:type="dxa"/>
            </w:tcMar>
            <w:hideMark/>
          </w:tcPr>
          <w:p w14:paraId="5B5568B3" w14:textId="77777777" w:rsidR="00563D0C" w:rsidRPr="00563D0C" w:rsidRDefault="003014ED" w:rsidP="00563D0C">
            <w:pPr>
              <w:spacing w:before="0" w:after="0"/>
              <w:rPr>
                <w:rFonts w:cs="Arial"/>
                <w:color w:val="555555"/>
                <w:sz w:val="16"/>
                <w:szCs w:val="16"/>
                <w:lang w:eastAsia="en-GB"/>
              </w:rPr>
            </w:pPr>
            <w:r>
              <w:rPr>
                <w:rFonts w:cs="Arial"/>
                <w:color w:val="000000"/>
                <w:sz w:val="16"/>
                <w:szCs w:val="16"/>
                <w:lang w:eastAsia="en-GB"/>
              </w:rPr>
              <w:t>TCP://db-de</w:t>
            </w:r>
            <w:r w:rsidRPr="003774D2">
              <w:rPr>
                <w:rFonts w:cs="Arial"/>
                <w:color w:val="000000"/>
                <w:sz w:val="16"/>
                <w:szCs w:val="16"/>
                <w:lang w:eastAsia="en-GB"/>
              </w:rPr>
              <w:t>45.norfolk.police.uk</w:t>
            </w:r>
            <w:r w:rsidRPr="00563D0C">
              <w:rPr>
                <w:rFonts w:cs="Arial"/>
                <w:color w:val="000000"/>
                <w:sz w:val="16"/>
                <w:szCs w:val="16"/>
                <w:lang w:eastAsia="en-GB"/>
              </w:rPr>
              <w:t>:5022</w:t>
            </w:r>
          </w:p>
        </w:tc>
        <w:tc>
          <w:tcPr>
            <w:tcW w:w="0" w:type="auto"/>
            <w:shd w:val="clear" w:color="auto" w:fill="D9D9D9"/>
            <w:tcMar>
              <w:top w:w="60" w:type="dxa"/>
              <w:left w:w="75" w:type="dxa"/>
              <w:bottom w:w="60" w:type="dxa"/>
              <w:right w:w="75" w:type="dxa"/>
            </w:tcMar>
            <w:hideMark/>
          </w:tcPr>
          <w:p w14:paraId="5B5568B4" w14:textId="77777777" w:rsidR="00563D0C" w:rsidRPr="00563D0C" w:rsidRDefault="00563D0C" w:rsidP="00563D0C">
            <w:pPr>
              <w:spacing w:before="0" w:after="0"/>
              <w:rPr>
                <w:rFonts w:cs="Arial"/>
                <w:color w:val="555555"/>
                <w:sz w:val="16"/>
                <w:szCs w:val="16"/>
                <w:lang w:eastAsia="en-GB"/>
              </w:rPr>
            </w:pPr>
            <w:r w:rsidRPr="00563D0C">
              <w:rPr>
                <w:rFonts w:cs="Arial"/>
                <w:color w:val="000000"/>
                <w:sz w:val="16"/>
                <w:szCs w:val="16"/>
                <w:lang w:eastAsia="en-GB"/>
              </w:rPr>
              <w:t>5022</w:t>
            </w:r>
          </w:p>
        </w:tc>
        <w:tc>
          <w:tcPr>
            <w:tcW w:w="0" w:type="auto"/>
            <w:shd w:val="clear" w:color="auto" w:fill="D9D9D9"/>
            <w:tcMar>
              <w:top w:w="60" w:type="dxa"/>
              <w:left w:w="75" w:type="dxa"/>
              <w:bottom w:w="60" w:type="dxa"/>
              <w:right w:w="75" w:type="dxa"/>
            </w:tcMar>
            <w:hideMark/>
          </w:tcPr>
          <w:p w14:paraId="5B5568B5" w14:textId="77777777" w:rsidR="00563D0C" w:rsidRPr="00563D0C" w:rsidRDefault="00563D0C" w:rsidP="00563D0C">
            <w:pPr>
              <w:spacing w:before="0" w:after="0"/>
              <w:rPr>
                <w:rFonts w:cs="Arial"/>
                <w:color w:val="555555"/>
                <w:sz w:val="16"/>
                <w:szCs w:val="16"/>
                <w:lang w:eastAsia="en-GB"/>
              </w:rPr>
            </w:pPr>
            <w:r w:rsidRPr="00563D0C">
              <w:rPr>
                <w:rFonts w:cs="Arial"/>
                <w:color w:val="000000"/>
                <w:sz w:val="16"/>
                <w:szCs w:val="16"/>
                <w:lang w:eastAsia="en-GB"/>
              </w:rPr>
              <w:t>Hadr_endpoint</w:t>
            </w:r>
          </w:p>
        </w:tc>
      </w:tr>
    </w:tbl>
    <w:p w14:paraId="5B5568B7" w14:textId="77777777" w:rsidR="00BF63E8" w:rsidRDefault="00BF63E8" w:rsidP="00BF63E8">
      <w:pPr>
        <w:jc w:val="right"/>
      </w:pPr>
      <w:r w:rsidRPr="005D18E7">
        <w:rPr>
          <w:i/>
          <w:sz w:val="16"/>
          <w:szCs w:val="16"/>
        </w:rPr>
        <w:t xml:space="preserve">Review Appendix for script to configure </w:t>
      </w:r>
      <w:r w:rsidRPr="00BF63E8">
        <w:rPr>
          <w:i/>
          <w:sz w:val="16"/>
          <w:szCs w:val="16"/>
          <w:lang w:val="en"/>
        </w:rPr>
        <w:t>availability group</w:t>
      </w:r>
      <w:r>
        <w:rPr>
          <w:i/>
          <w:sz w:val="16"/>
          <w:szCs w:val="16"/>
          <w:lang w:val="en"/>
        </w:rPr>
        <w:t xml:space="preserve"> endpoints</w:t>
      </w:r>
      <w:r>
        <w:rPr>
          <w:i/>
          <w:sz w:val="16"/>
          <w:szCs w:val="16"/>
        </w:rPr>
        <w:t>.</w:t>
      </w:r>
    </w:p>
    <w:p w14:paraId="5B5568B8" w14:textId="77777777" w:rsidR="00AA371F" w:rsidRDefault="00AA371F" w:rsidP="006C7821">
      <w:pPr>
        <w:pStyle w:val="Heading3"/>
      </w:pPr>
      <w:bookmarkStart w:id="53" w:name="_Toc452464958"/>
      <w:r>
        <w:t>Availability Group Service Principal Name</w:t>
      </w:r>
      <w:bookmarkEnd w:id="53"/>
    </w:p>
    <w:p w14:paraId="5B5568B9" w14:textId="77777777" w:rsidR="00FD13B5" w:rsidRDefault="00AA371F" w:rsidP="00FD13B5">
      <w:r>
        <w:t>The domain administrator needs to manually register a Service Principal Name (SPN) with Active Directory on the SQL Server service account for the virtual network name (VNN) of the availability group listener. If the SPN is registered on an account other than the SQL Server service account, authentication will fail.</w:t>
      </w:r>
      <w:r w:rsidR="004F4ED9">
        <w:t xml:space="preserve">  </w:t>
      </w:r>
      <w:r w:rsidR="004F4ED9" w:rsidRPr="001D31A2">
        <w:rPr>
          <w:i/>
          <w:szCs w:val="18"/>
        </w:rPr>
        <w:t xml:space="preserve">Review Appendix for script to configure </w:t>
      </w:r>
      <w:r w:rsidR="004F4ED9">
        <w:rPr>
          <w:i/>
          <w:szCs w:val="18"/>
        </w:rPr>
        <w:t>AAGs SPN</w:t>
      </w:r>
      <w:r w:rsidR="004F4ED9" w:rsidRPr="001D31A2">
        <w:rPr>
          <w:i/>
          <w:szCs w:val="18"/>
        </w:rPr>
        <w:t>.</w:t>
      </w:r>
      <w:r>
        <w:br/>
      </w:r>
      <w:r>
        <w:br/>
        <w:t> </w:t>
      </w:r>
      <w:r>
        <w:rPr>
          <w:rStyle w:val="Strong"/>
        </w:rPr>
        <w:t>** Important **</w:t>
      </w:r>
      <w:r>
        <w:t xml:space="preserve"> If you change the SQL Server service account, the domain administrator will need to manually re-register the SPN.</w:t>
      </w:r>
      <w:bookmarkStart w:id="54" w:name="_Toc296501494"/>
      <w:bookmarkEnd w:id="32"/>
    </w:p>
    <w:p w14:paraId="5B5568BA" w14:textId="77777777" w:rsidR="00516B09" w:rsidRDefault="00516B09" w:rsidP="00FD13B5">
      <w:pPr>
        <w:pStyle w:val="Heading2"/>
      </w:pPr>
      <w:bookmarkStart w:id="55" w:name="_Toc452464959"/>
      <w:r>
        <w:t>Server access</w:t>
      </w:r>
      <w:bookmarkEnd w:id="54"/>
      <w:bookmarkEnd w:id="55"/>
    </w:p>
    <w:p w14:paraId="5B5568BB" w14:textId="77777777" w:rsidR="00BF63E8" w:rsidRDefault="00BF63E8" w:rsidP="00BF63E8">
      <w:pPr>
        <w:rPr>
          <w:lang w:val="en-US"/>
        </w:rPr>
      </w:pPr>
      <w:r>
        <w:rPr>
          <w:lang w:val="en-US"/>
        </w:rPr>
        <w:t>SQL Server access is controlled through Active Directory Role Groups</w:t>
      </w:r>
      <w:r w:rsidR="00BE2210">
        <w:rPr>
          <w:lang w:val="en-US"/>
        </w:rPr>
        <w:t xml:space="preserve"> and Users, the following table lists the initial required AD objects required to manage and access the SQL Server:</w:t>
      </w:r>
    </w:p>
    <w:tbl>
      <w:tblPr>
        <w:tblW w:w="5000" w:type="pct"/>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blBorders>
        <w:shd w:val="clear" w:color="auto" w:fill="F9F9F9"/>
        <w:tblCellMar>
          <w:top w:w="15" w:type="dxa"/>
          <w:left w:w="15" w:type="dxa"/>
          <w:bottom w:w="15" w:type="dxa"/>
          <w:right w:w="15" w:type="dxa"/>
        </w:tblCellMar>
        <w:tblLook w:val="04A0" w:firstRow="1" w:lastRow="0" w:firstColumn="1" w:lastColumn="0" w:noHBand="0" w:noVBand="1"/>
      </w:tblPr>
      <w:tblGrid>
        <w:gridCol w:w="1975"/>
        <w:gridCol w:w="2635"/>
        <w:gridCol w:w="2199"/>
        <w:gridCol w:w="2198"/>
      </w:tblGrid>
      <w:tr w:rsidR="00973393" w:rsidRPr="00563D0C" w14:paraId="5B5568C0" w14:textId="77777777" w:rsidTr="00FE4191">
        <w:trPr>
          <w:trHeight w:val="22"/>
        </w:trPr>
        <w:tc>
          <w:tcPr>
            <w:tcW w:w="1975" w:type="dxa"/>
            <w:shd w:val="clear" w:color="auto" w:fill="548DD4" w:themeFill="text2" w:themeFillTint="99"/>
            <w:tcMar>
              <w:top w:w="60" w:type="dxa"/>
              <w:left w:w="75" w:type="dxa"/>
              <w:bottom w:w="60" w:type="dxa"/>
              <w:right w:w="75" w:type="dxa"/>
            </w:tcMar>
            <w:hideMark/>
          </w:tcPr>
          <w:p w14:paraId="5B5568BC" w14:textId="77777777" w:rsidR="00BE2210" w:rsidRPr="00563D0C" w:rsidRDefault="00BE2210" w:rsidP="0058516C">
            <w:pPr>
              <w:spacing w:before="0" w:after="0"/>
              <w:rPr>
                <w:rFonts w:cs="Arial"/>
                <w:color w:val="555555"/>
                <w:sz w:val="16"/>
                <w:szCs w:val="16"/>
                <w:lang w:eastAsia="en-GB"/>
              </w:rPr>
            </w:pPr>
            <w:r>
              <w:rPr>
                <w:rFonts w:cs="Arial"/>
                <w:b/>
                <w:bCs/>
                <w:color w:val="FFFFFF"/>
                <w:sz w:val="16"/>
                <w:szCs w:val="16"/>
                <w:lang w:eastAsia="en-GB"/>
              </w:rPr>
              <w:t>AD Object</w:t>
            </w:r>
          </w:p>
        </w:tc>
        <w:tc>
          <w:tcPr>
            <w:tcW w:w="2635" w:type="dxa"/>
            <w:shd w:val="clear" w:color="auto" w:fill="548DD4" w:themeFill="text2" w:themeFillTint="99"/>
            <w:tcMar>
              <w:top w:w="60" w:type="dxa"/>
              <w:left w:w="75" w:type="dxa"/>
              <w:bottom w:w="60" w:type="dxa"/>
              <w:right w:w="75" w:type="dxa"/>
            </w:tcMar>
            <w:hideMark/>
          </w:tcPr>
          <w:p w14:paraId="5B5568BD" w14:textId="77777777" w:rsidR="00BE2210" w:rsidRPr="00563D0C" w:rsidRDefault="00BE2210" w:rsidP="0058516C">
            <w:pPr>
              <w:spacing w:before="0" w:after="0"/>
              <w:rPr>
                <w:rFonts w:cs="Arial"/>
                <w:color w:val="555555"/>
                <w:sz w:val="16"/>
                <w:szCs w:val="16"/>
                <w:lang w:eastAsia="en-GB"/>
              </w:rPr>
            </w:pPr>
            <w:r>
              <w:rPr>
                <w:rFonts w:cs="Arial"/>
                <w:b/>
                <w:bCs/>
                <w:color w:val="FFFFFF"/>
                <w:sz w:val="16"/>
                <w:szCs w:val="16"/>
                <w:lang w:eastAsia="en-GB"/>
              </w:rPr>
              <w:t>Windows Access</w:t>
            </w:r>
          </w:p>
        </w:tc>
        <w:tc>
          <w:tcPr>
            <w:tcW w:w="2199" w:type="dxa"/>
            <w:shd w:val="clear" w:color="auto" w:fill="548DD4" w:themeFill="text2" w:themeFillTint="99"/>
            <w:tcMar>
              <w:top w:w="60" w:type="dxa"/>
              <w:left w:w="75" w:type="dxa"/>
              <w:bottom w:w="60" w:type="dxa"/>
              <w:right w:w="75" w:type="dxa"/>
            </w:tcMar>
            <w:hideMark/>
          </w:tcPr>
          <w:p w14:paraId="5B5568BE" w14:textId="77777777" w:rsidR="00BE2210" w:rsidRPr="00563D0C" w:rsidRDefault="00BE2210" w:rsidP="0058516C">
            <w:pPr>
              <w:spacing w:before="0" w:after="0"/>
              <w:rPr>
                <w:rFonts w:cs="Arial"/>
                <w:color w:val="555555"/>
                <w:sz w:val="16"/>
                <w:szCs w:val="16"/>
                <w:lang w:eastAsia="en-GB"/>
              </w:rPr>
            </w:pPr>
            <w:r>
              <w:rPr>
                <w:rFonts w:cs="Arial"/>
                <w:b/>
                <w:bCs/>
                <w:color w:val="FFFFFF"/>
                <w:sz w:val="16"/>
                <w:szCs w:val="16"/>
                <w:lang w:eastAsia="en-GB"/>
              </w:rPr>
              <w:t>SQL Access</w:t>
            </w:r>
          </w:p>
        </w:tc>
        <w:tc>
          <w:tcPr>
            <w:tcW w:w="2198" w:type="dxa"/>
            <w:shd w:val="clear" w:color="auto" w:fill="548DD4" w:themeFill="text2" w:themeFillTint="99"/>
            <w:tcMar>
              <w:top w:w="60" w:type="dxa"/>
              <w:left w:w="75" w:type="dxa"/>
              <w:bottom w:w="60" w:type="dxa"/>
              <w:right w:w="75" w:type="dxa"/>
            </w:tcMar>
            <w:hideMark/>
          </w:tcPr>
          <w:p w14:paraId="5B5568BF" w14:textId="77777777" w:rsidR="00BE2210" w:rsidRPr="00563D0C" w:rsidRDefault="00BE2210" w:rsidP="0058516C">
            <w:pPr>
              <w:spacing w:before="0" w:after="0"/>
              <w:rPr>
                <w:rFonts w:cs="Arial"/>
                <w:color w:val="555555"/>
                <w:sz w:val="16"/>
                <w:szCs w:val="16"/>
                <w:lang w:eastAsia="en-GB"/>
              </w:rPr>
            </w:pPr>
            <w:r>
              <w:rPr>
                <w:rFonts w:cs="Arial"/>
                <w:b/>
                <w:bCs/>
                <w:color w:val="FFFFFF"/>
                <w:sz w:val="16"/>
                <w:szCs w:val="16"/>
                <w:lang w:eastAsia="en-GB"/>
              </w:rPr>
              <w:t>Reporting Services Access</w:t>
            </w:r>
          </w:p>
        </w:tc>
      </w:tr>
      <w:tr w:rsidR="00973393" w:rsidRPr="00563D0C" w14:paraId="5B5568C6" w14:textId="77777777" w:rsidTr="00FE4191">
        <w:trPr>
          <w:trHeight w:val="300"/>
        </w:trPr>
        <w:tc>
          <w:tcPr>
            <w:tcW w:w="1975" w:type="dxa"/>
            <w:shd w:val="clear" w:color="auto" w:fill="FFFFFF"/>
            <w:tcMar>
              <w:top w:w="60" w:type="dxa"/>
              <w:left w:w="75" w:type="dxa"/>
              <w:bottom w:w="60" w:type="dxa"/>
              <w:right w:w="75" w:type="dxa"/>
            </w:tcMar>
            <w:hideMark/>
          </w:tcPr>
          <w:p w14:paraId="5B5568C1" w14:textId="77777777" w:rsidR="00BE2210" w:rsidRPr="00973393" w:rsidRDefault="00973393" w:rsidP="0058516C">
            <w:pPr>
              <w:spacing w:before="0" w:after="0"/>
              <w:rPr>
                <w:rFonts w:cs="Arial"/>
                <w:color w:val="000000"/>
                <w:sz w:val="16"/>
                <w:szCs w:val="16"/>
                <w:lang w:eastAsia="en-GB"/>
              </w:rPr>
            </w:pPr>
            <w:r w:rsidRPr="00973393">
              <w:rPr>
                <w:rFonts w:cs="Arial"/>
                <w:color w:val="000000"/>
                <w:sz w:val="16"/>
                <w:szCs w:val="16"/>
                <w:lang w:eastAsia="en-GB"/>
              </w:rPr>
              <w:t>Role-ICT-DBA</w:t>
            </w:r>
          </w:p>
        </w:tc>
        <w:tc>
          <w:tcPr>
            <w:tcW w:w="2635" w:type="dxa"/>
            <w:shd w:val="clear" w:color="auto" w:fill="FFFFFF"/>
            <w:tcMar>
              <w:top w:w="60" w:type="dxa"/>
              <w:left w:w="75" w:type="dxa"/>
              <w:bottom w:w="60" w:type="dxa"/>
              <w:right w:w="75" w:type="dxa"/>
            </w:tcMar>
            <w:hideMark/>
          </w:tcPr>
          <w:p w14:paraId="5B5568C2" w14:textId="77777777" w:rsidR="00973393" w:rsidRPr="00973393" w:rsidRDefault="00973393" w:rsidP="00973393">
            <w:pPr>
              <w:spacing w:before="0" w:after="0"/>
              <w:rPr>
                <w:rFonts w:cs="Arial"/>
                <w:color w:val="000000"/>
                <w:sz w:val="16"/>
                <w:szCs w:val="16"/>
                <w:lang w:eastAsia="en-GB"/>
              </w:rPr>
            </w:pPr>
            <w:r>
              <w:rPr>
                <w:rFonts w:cs="Arial"/>
                <w:color w:val="000000"/>
                <w:sz w:val="16"/>
                <w:szCs w:val="16"/>
                <w:lang w:eastAsia="en-GB"/>
              </w:rPr>
              <w:t>Local Administrator</w:t>
            </w:r>
            <w:r>
              <w:rPr>
                <w:rStyle w:val="FootnoteReference"/>
                <w:rFonts w:cs="Arial"/>
                <w:color w:val="000000"/>
                <w:sz w:val="16"/>
                <w:szCs w:val="16"/>
                <w:lang w:eastAsia="en-GB"/>
              </w:rPr>
              <w:footnoteReference w:id="3"/>
            </w:r>
          </w:p>
          <w:p w14:paraId="5B5568C3" w14:textId="77777777" w:rsidR="00BE2210" w:rsidRPr="00973393" w:rsidRDefault="00BE2210" w:rsidP="0058516C">
            <w:pPr>
              <w:spacing w:before="0" w:after="0"/>
              <w:rPr>
                <w:rFonts w:cs="Arial"/>
                <w:color w:val="000000"/>
                <w:sz w:val="16"/>
                <w:szCs w:val="16"/>
                <w:lang w:eastAsia="en-GB"/>
              </w:rPr>
            </w:pPr>
          </w:p>
        </w:tc>
        <w:tc>
          <w:tcPr>
            <w:tcW w:w="2199" w:type="dxa"/>
            <w:shd w:val="clear" w:color="auto" w:fill="FFFFFF"/>
            <w:tcMar>
              <w:top w:w="60" w:type="dxa"/>
              <w:left w:w="75" w:type="dxa"/>
              <w:bottom w:w="60" w:type="dxa"/>
              <w:right w:w="75" w:type="dxa"/>
            </w:tcMar>
            <w:hideMark/>
          </w:tcPr>
          <w:p w14:paraId="5B5568C4" w14:textId="77777777" w:rsidR="00BE2210" w:rsidRPr="00973393" w:rsidRDefault="00973393" w:rsidP="0058516C">
            <w:pPr>
              <w:spacing w:before="0" w:after="0"/>
              <w:rPr>
                <w:rFonts w:cs="Arial"/>
                <w:color w:val="000000"/>
                <w:sz w:val="16"/>
                <w:szCs w:val="16"/>
                <w:lang w:eastAsia="en-GB"/>
              </w:rPr>
            </w:pPr>
            <w:r w:rsidRPr="00973393">
              <w:rPr>
                <w:rFonts w:cs="Arial"/>
                <w:color w:val="000000"/>
                <w:sz w:val="16"/>
                <w:szCs w:val="16"/>
                <w:lang w:eastAsia="en-GB"/>
              </w:rPr>
              <w:t>sysadmin</w:t>
            </w:r>
          </w:p>
        </w:tc>
        <w:tc>
          <w:tcPr>
            <w:tcW w:w="2198" w:type="dxa"/>
            <w:shd w:val="clear" w:color="auto" w:fill="FFFFFF"/>
            <w:tcMar>
              <w:top w:w="60" w:type="dxa"/>
              <w:left w:w="75" w:type="dxa"/>
              <w:bottom w:w="60" w:type="dxa"/>
              <w:right w:w="75" w:type="dxa"/>
            </w:tcMar>
            <w:hideMark/>
          </w:tcPr>
          <w:p w14:paraId="5B5568C5" w14:textId="77777777" w:rsidR="00BE2210" w:rsidRPr="00973393" w:rsidRDefault="00BE2210" w:rsidP="0058516C">
            <w:pPr>
              <w:spacing w:before="0" w:after="0"/>
              <w:rPr>
                <w:rFonts w:cs="Arial"/>
                <w:color w:val="000000"/>
                <w:sz w:val="16"/>
                <w:szCs w:val="16"/>
                <w:lang w:eastAsia="en-GB"/>
              </w:rPr>
            </w:pPr>
            <w:r w:rsidRPr="00563D0C">
              <w:rPr>
                <w:rFonts w:cs="Arial"/>
                <w:color w:val="000000"/>
                <w:sz w:val="16"/>
                <w:szCs w:val="16"/>
                <w:lang w:eastAsia="en-GB"/>
              </w:rPr>
              <w:t>Hadr_endpoint</w:t>
            </w:r>
          </w:p>
        </w:tc>
      </w:tr>
      <w:tr w:rsidR="00973393" w:rsidRPr="00563D0C" w14:paraId="5B5568CB" w14:textId="77777777" w:rsidTr="00FE4191">
        <w:trPr>
          <w:trHeight w:val="300"/>
        </w:trPr>
        <w:tc>
          <w:tcPr>
            <w:tcW w:w="1975" w:type="dxa"/>
            <w:shd w:val="clear" w:color="auto" w:fill="D9D9D9"/>
            <w:tcMar>
              <w:top w:w="60" w:type="dxa"/>
              <w:left w:w="75" w:type="dxa"/>
              <w:bottom w:w="60" w:type="dxa"/>
              <w:right w:w="75" w:type="dxa"/>
            </w:tcMar>
            <w:hideMark/>
          </w:tcPr>
          <w:p w14:paraId="5B5568C7" w14:textId="77777777" w:rsidR="00BE2210" w:rsidRPr="00973393" w:rsidRDefault="00973393" w:rsidP="0058516C">
            <w:pPr>
              <w:spacing w:before="0" w:after="0"/>
              <w:rPr>
                <w:rFonts w:cs="Arial"/>
                <w:color w:val="000000"/>
                <w:sz w:val="16"/>
                <w:szCs w:val="16"/>
                <w:lang w:eastAsia="en-GB"/>
              </w:rPr>
            </w:pPr>
            <w:r>
              <w:rPr>
                <w:rFonts w:cs="Arial"/>
                <w:color w:val="000000"/>
                <w:sz w:val="16"/>
                <w:szCs w:val="16"/>
                <w:lang w:eastAsia="en-GB"/>
              </w:rPr>
              <w:t>SQLSpotlightServer</w:t>
            </w:r>
          </w:p>
        </w:tc>
        <w:tc>
          <w:tcPr>
            <w:tcW w:w="2635" w:type="dxa"/>
            <w:shd w:val="clear" w:color="auto" w:fill="D9D9D9"/>
            <w:tcMar>
              <w:top w:w="60" w:type="dxa"/>
              <w:left w:w="75" w:type="dxa"/>
              <w:bottom w:w="60" w:type="dxa"/>
              <w:right w:w="75" w:type="dxa"/>
            </w:tcMar>
            <w:hideMark/>
          </w:tcPr>
          <w:p w14:paraId="5B5568C8" w14:textId="77777777" w:rsidR="00BE2210" w:rsidRPr="00973393" w:rsidRDefault="00973393" w:rsidP="0058516C">
            <w:pPr>
              <w:spacing w:before="0" w:after="0"/>
              <w:rPr>
                <w:rFonts w:cs="Arial"/>
                <w:color w:val="000000"/>
                <w:sz w:val="16"/>
                <w:szCs w:val="16"/>
                <w:lang w:eastAsia="en-GB"/>
              </w:rPr>
            </w:pPr>
            <w:r>
              <w:rPr>
                <w:rFonts w:cs="Arial"/>
                <w:color w:val="000000"/>
                <w:sz w:val="16"/>
                <w:szCs w:val="16"/>
                <w:lang w:eastAsia="en-GB"/>
              </w:rPr>
              <w:t>Local Administrator</w:t>
            </w:r>
          </w:p>
        </w:tc>
        <w:tc>
          <w:tcPr>
            <w:tcW w:w="2199" w:type="dxa"/>
            <w:shd w:val="clear" w:color="auto" w:fill="D9D9D9"/>
            <w:tcMar>
              <w:top w:w="60" w:type="dxa"/>
              <w:left w:w="75" w:type="dxa"/>
              <w:bottom w:w="60" w:type="dxa"/>
              <w:right w:w="75" w:type="dxa"/>
            </w:tcMar>
            <w:hideMark/>
          </w:tcPr>
          <w:p w14:paraId="5B5568C9" w14:textId="77777777" w:rsidR="00BE2210" w:rsidRPr="00973393" w:rsidRDefault="00973393" w:rsidP="0058516C">
            <w:pPr>
              <w:spacing w:before="0" w:after="0"/>
              <w:rPr>
                <w:rFonts w:cs="Arial"/>
                <w:color w:val="000000"/>
                <w:sz w:val="16"/>
                <w:szCs w:val="16"/>
                <w:lang w:eastAsia="en-GB"/>
              </w:rPr>
            </w:pPr>
            <w:r w:rsidRPr="00973393">
              <w:rPr>
                <w:rFonts w:cs="Arial"/>
                <w:color w:val="000000"/>
                <w:sz w:val="16"/>
                <w:szCs w:val="16"/>
                <w:lang w:eastAsia="en-GB"/>
              </w:rPr>
              <w:t>sysadmin</w:t>
            </w:r>
          </w:p>
        </w:tc>
        <w:tc>
          <w:tcPr>
            <w:tcW w:w="2198" w:type="dxa"/>
            <w:shd w:val="clear" w:color="auto" w:fill="D9D9D9"/>
            <w:tcMar>
              <w:top w:w="60" w:type="dxa"/>
              <w:left w:w="75" w:type="dxa"/>
              <w:bottom w:w="60" w:type="dxa"/>
              <w:right w:w="75" w:type="dxa"/>
            </w:tcMar>
            <w:hideMark/>
          </w:tcPr>
          <w:p w14:paraId="5B5568CA" w14:textId="77777777" w:rsidR="00BE2210" w:rsidRPr="00973393" w:rsidRDefault="00973393" w:rsidP="0058516C">
            <w:pPr>
              <w:spacing w:before="0" w:after="0"/>
              <w:rPr>
                <w:rFonts w:cs="Arial"/>
                <w:color w:val="000000"/>
                <w:sz w:val="16"/>
                <w:szCs w:val="16"/>
                <w:lang w:eastAsia="en-GB"/>
              </w:rPr>
            </w:pPr>
            <w:r>
              <w:rPr>
                <w:rFonts w:cs="Arial"/>
                <w:color w:val="000000"/>
                <w:sz w:val="16"/>
                <w:szCs w:val="16"/>
                <w:lang w:eastAsia="en-GB"/>
              </w:rPr>
              <w:t>None</w:t>
            </w:r>
          </w:p>
        </w:tc>
      </w:tr>
      <w:tr w:rsidR="00973393" w:rsidRPr="00563D0C" w14:paraId="5B5568D0" w14:textId="77777777" w:rsidTr="00FE4191">
        <w:trPr>
          <w:trHeight w:val="300"/>
        </w:trPr>
        <w:tc>
          <w:tcPr>
            <w:tcW w:w="1975" w:type="dxa"/>
            <w:shd w:val="clear" w:color="auto" w:fill="FFFFFF"/>
            <w:tcMar>
              <w:top w:w="60" w:type="dxa"/>
              <w:left w:w="75" w:type="dxa"/>
              <w:bottom w:w="60" w:type="dxa"/>
              <w:right w:w="75" w:type="dxa"/>
            </w:tcMar>
            <w:hideMark/>
          </w:tcPr>
          <w:p w14:paraId="5B5568CC" w14:textId="77777777" w:rsidR="00BE2210" w:rsidRPr="00973393" w:rsidRDefault="00FE4191" w:rsidP="0058516C">
            <w:pPr>
              <w:spacing w:before="0" w:after="0"/>
              <w:rPr>
                <w:rFonts w:cs="Arial"/>
                <w:color w:val="000000"/>
                <w:sz w:val="16"/>
                <w:szCs w:val="16"/>
                <w:lang w:eastAsia="en-GB"/>
              </w:rPr>
            </w:pPr>
            <w:r>
              <w:rPr>
                <w:rFonts w:cs="Arial"/>
                <w:color w:val="000000"/>
                <w:sz w:val="16"/>
                <w:szCs w:val="16"/>
                <w:lang w:eastAsia="en-GB"/>
              </w:rPr>
              <w:t>ICT Software Development Team</w:t>
            </w:r>
          </w:p>
        </w:tc>
        <w:tc>
          <w:tcPr>
            <w:tcW w:w="2635" w:type="dxa"/>
            <w:shd w:val="clear" w:color="auto" w:fill="FFFFFF"/>
            <w:tcMar>
              <w:top w:w="60" w:type="dxa"/>
              <w:left w:w="75" w:type="dxa"/>
              <w:bottom w:w="60" w:type="dxa"/>
              <w:right w:w="75" w:type="dxa"/>
            </w:tcMar>
            <w:hideMark/>
          </w:tcPr>
          <w:p w14:paraId="5B5568CD" w14:textId="77777777" w:rsidR="00BE2210" w:rsidRPr="00973393" w:rsidRDefault="00FE4191" w:rsidP="0058516C">
            <w:pPr>
              <w:spacing w:before="0" w:after="0"/>
              <w:rPr>
                <w:rFonts w:cs="Arial"/>
                <w:color w:val="000000"/>
                <w:sz w:val="16"/>
                <w:szCs w:val="16"/>
                <w:lang w:eastAsia="en-GB"/>
              </w:rPr>
            </w:pPr>
            <w:r>
              <w:rPr>
                <w:rFonts w:cs="Arial"/>
                <w:color w:val="000000"/>
                <w:sz w:val="16"/>
                <w:szCs w:val="16"/>
                <w:lang w:eastAsia="en-GB"/>
              </w:rPr>
              <w:t xml:space="preserve">ReadWrite to SSIS Package folder </w:t>
            </w:r>
            <w:r w:rsidRPr="00F25D97">
              <w:rPr>
                <w:rFonts w:cs="Arial"/>
                <w:color w:val="000000"/>
                <w:sz w:val="16"/>
                <w:szCs w:val="16"/>
              </w:rPr>
              <w:t>T:\Data_X\Packages</w:t>
            </w:r>
          </w:p>
        </w:tc>
        <w:tc>
          <w:tcPr>
            <w:tcW w:w="2199" w:type="dxa"/>
            <w:shd w:val="clear" w:color="auto" w:fill="FFFFFF"/>
            <w:tcMar>
              <w:top w:w="60" w:type="dxa"/>
              <w:left w:w="75" w:type="dxa"/>
              <w:bottom w:w="60" w:type="dxa"/>
              <w:right w:w="75" w:type="dxa"/>
            </w:tcMar>
            <w:hideMark/>
          </w:tcPr>
          <w:p w14:paraId="5B5568CE" w14:textId="77777777" w:rsidR="00BE2210" w:rsidRPr="00973393" w:rsidRDefault="00FE4191" w:rsidP="00FE4191">
            <w:pPr>
              <w:spacing w:before="0" w:after="0"/>
              <w:rPr>
                <w:rFonts w:cs="Arial"/>
                <w:color w:val="000000"/>
                <w:sz w:val="16"/>
                <w:szCs w:val="16"/>
                <w:lang w:eastAsia="en-GB"/>
              </w:rPr>
            </w:pPr>
            <w:r>
              <w:rPr>
                <w:rFonts w:cs="Arial"/>
                <w:color w:val="000000"/>
                <w:sz w:val="16"/>
                <w:szCs w:val="16"/>
                <w:lang w:eastAsia="en-GB"/>
              </w:rPr>
              <w:t>ictdevelopment</w:t>
            </w:r>
          </w:p>
        </w:tc>
        <w:tc>
          <w:tcPr>
            <w:tcW w:w="2198" w:type="dxa"/>
            <w:shd w:val="clear" w:color="auto" w:fill="FFFFFF"/>
            <w:tcMar>
              <w:top w:w="60" w:type="dxa"/>
              <w:left w:w="75" w:type="dxa"/>
              <w:bottom w:w="60" w:type="dxa"/>
              <w:right w:w="75" w:type="dxa"/>
            </w:tcMar>
            <w:hideMark/>
          </w:tcPr>
          <w:p w14:paraId="5B5568CF" w14:textId="77777777" w:rsidR="00BE2210" w:rsidRPr="00973393" w:rsidRDefault="00FE4191" w:rsidP="0058516C">
            <w:pPr>
              <w:spacing w:before="0" w:after="0"/>
              <w:rPr>
                <w:rFonts w:cs="Arial"/>
                <w:color w:val="000000"/>
                <w:sz w:val="16"/>
                <w:szCs w:val="16"/>
                <w:lang w:eastAsia="en-GB"/>
              </w:rPr>
            </w:pPr>
            <w:r>
              <w:rPr>
                <w:rFonts w:cs="Arial"/>
                <w:color w:val="000000"/>
                <w:sz w:val="16"/>
                <w:szCs w:val="16"/>
                <w:lang w:eastAsia="en-GB"/>
              </w:rPr>
              <w:t>TBD</w:t>
            </w:r>
          </w:p>
        </w:tc>
      </w:tr>
    </w:tbl>
    <w:p w14:paraId="5B5568D1" w14:textId="77777777" w:rsidR="00BE2210" w:rsidRPr="00BF63E8" w:rsidRDefault="00FE4191" w:rsidP="00FE4191">
      <w:pPr>
        <w:jc w:val="right"/>
        <w:rPr>
          <w:lang w:val="en-US"/>
        </w:rPr>
      </w:pPr>
      <w:r w:rsidRPr="005D18E7">
        <w:rPr>
          <w:i/>
          <w:sz w:val="16"/>
          <w:szCs w:val="16"/>
        </w:rPr>
        <w:t xml:space="preserve">Review Appendix for script to configure </w:t>
      </w:r>
      <w:r>
        <w:rPr>
          <w:i/>
          <w:sz w:val="16"/>
          <w:szCs w:val="16"/>
        </w:rPr>
        <w:t>necessary server role groups and access.</w:t>
      </w:r>
    </w:p>
    <w:p w14:paraId="5B5568D2" w14:textId="77777777" w:rsidR="00771515" w:rsidRDefault="00771515">
      <w:pPr>
        <w:pStyle w:val="Heading2"/>
      </w:pPr>
      <w:bookmarkStart w:id="56" w:name="_Toc452464960"/>
      <w:r w:rsidRPr="00771515">
        <w:t>Oracle client</w:t>
      </w:r>
      <w:bookmarkEnd w:id="56"/>
    </w:p>
    <w:p w14:paraId="5B5568D3" w14:textId="77777777" w:rsidR="00771515" w:rsidRPr="00771515" w:rsidRDefault="00771515" w:rsidP="00771515">
      <w:r>
        <w:t>Many of the applications using SQL derive part of their data from remote oracle systems via linked server objects.  This can only be achieved with appropriate client connection driver.</w:t>
      </w:r>
      <w:r w:rsidR="00F20C03">
        <w:t xml:space="preserve">  Refer to the 11.2 client installation guide for setup</w:t>
      </w:r>
      <w:r w:rsidR="005E6ED2">
        <w:t xml:space="preserve"> instructions.</w:t>
      </w:r>
      <w:r w:rsidR="005E6ED2" w:rsidRPr="00771515">
        <w:t xml:space="preserve"> </w:t>
      </w:r>
    </w:p>
    <w:p w14:paraId="5B5568D4" w14:textId="77777777" w:rsidR="00130D16" w:rsidRDefault="00130D16">
      <w:pPr>
        <w:spacing w:before="0" w:after="0"/>
        <w:rPr>
          <w:bCs/>
          <w:caps/>
          <w:color w:val="002060"/>
          <w:spacing w:val="20"/>
          <w:sz w:val="32"/>
          <w:szCs w:val="32"/>
          <w:lang w:val="en-US"/>
        </w:rPr>
      </w:pPr>
      <w:r>
        <w:br w:type="page"/>
      </w:r>
    </w:p>
    <w:p w14:paraId="5B5568D5" w14:textId="77777777" w:rsidR="00C47585" w:rsidRDefault="00C47585" w:rsidP="000E5BDC">
      <w:pPr>
        <w:pStyle w:val="Heading1"/>
      </w:pPr>
      <w:bookmarkStart w:id="57" w:name="_Toc452464961"/>
      <w:r>
        <w:t>Backup</w:t>
      </w:r>
      <w:bookmarkEnd w:id="57"/>
    </w:p>
    <w:p w14:paraId="5B5568D6" w14:textId="77777777" w:rsidR="00613634" w:rsidRDefault="00613634">
      <w:pPr>
        <w:pStyle w:val="Heading2"/>
      </w:pPr>
      <w:bookmarkStart w:id="58" w:name="_Toc269100617"/>
      <w:bookmarkStart w:id="59" w:name="_Toc271728779"/>
      <w:bookmarkStart w:id="60" w:name="_Toc296501517"/>
      <w:bookmarkStart w:id="61" w:name="_Toc452464962"/>
      <w:r>
        <w:t>Backup and Recovery Architecture</w:t>
      </w:r>
      <w:bookmarkEnd w:id="58"/>
      <w:bookmarkEnd w:id="59"/>
      <w:bookmarkEnd w:id="60"/>
      <w:bookmarkEnd w:id="61"/>
    </w:p>
    <w:p w14:paraId="5B5568D7" w14:textId="77777777" w:rsidR="008409B7" w:rsidRDefault="00130D16" w:rsidP="008409B7">
      <w:r>
        <w:t xml:space="preserve">Backup of user and system databases is managed </w:t>
      </w:r>
      <w:r w:rsidR="00AE3035">
        <w:t>through the SQL Agent and stored compressed on the servers file system through the implementation of</w:t>
      </w:r>
      <w:r>
        <w:t xml:space="preserve"> Database Maintenance Plans (</w:t>
      </w:r>
      <w:hyperlink w:anchor="_Database_Maintenance_Plans" w:history="1">
        <w:r w:rsidRPr="00130D16">
          <w:rPr>
            <w:rStyle w:val="Hyperlink"/>
          </w:rPr>
          <w:t>see section 6.4.8</w:t>
        </w:r>
      </w:hyperlink>
      <w:r>
        <w:t>)</w:t>
      </w:r>
      <w:r w:rsidR="001310C0">
        <w:t xml:space="preserve">.  These are then </w:t>
      </w:r>
      <w:r w:rsidR="001310C0" w:rsidRPr="00AE3035">
        <w:t>integrated with Tivoli Storage Manager (TSM) through Tivoli Data Protection (TDP) for backup storage and policy management.</w:t>
      </w:r>
      <w:r w:rsidR="001310C0">
        <w:t xml:space="preserve">  The Database Maintenance Plans</w:t>
      </w:r>
      <w:r>
        <w:t xml:space="preserve"> ensure that full, differential, and transaction log backups occur regular</w:t>
      </w:r>
      <w:r w:rsidR="00802E97">
        <w:t>ly</w:t>
      </w:r>
      <w:r w:rsidR="001310C0">
        <w:t xml:space="preserve"> without the dependency on 3</w:t>
      </w:r>
      <w:r w:rsidR="001310C0" w:rsidRPr="001310C0">
        <w:rPr>
          <w:vertAlign w:val="superscript"/>
        </w:rPr>
        <w:t>rd</w:t>
      </w:r>
      <w:r w:rsidR="001310C0">
        <w:t xml:space="preserve"> party tools</w:t>
      </w:r>
      <w:r w:rsidR="00802E97">
        <w:t xml:space="preserve">, </w:t>
      </w:r>
      <w:r w:rsidR="001310C0">
        <w:t>the schedule</w:t>
      </w:r>
      <w:r w:rsidR="00AD56E0">
        <w:t xml:space="preserve"> and retention</w:t>
      </w:r>
      <w:r w:rsidR="001310C0">
        <w:t xml:space="preserve"> of these backups are </w:t>
      </w:r>
      <w:r w:rsidR="00802E97">
        <w:t>detailed in the below table:</w:t>
      </w:r>
    </w:p>
    <w:tbl>
      <w:tblPr>
        <w:tblW w:w="5000" w:type="pct"/>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blBorders>
        <w:shd w:val="clear" w:color="auto" w:fill="F9F9F9"/>
        <w:tblCellMar>
          <w:top w:w="15" w:type="dxa"/>
          <w:left w:w="15" w:type="dxa"/>
          <w:bottom w:w="15" w:type="dxa"/>
          <w:right w:w="15" w:type="dxa"/>
        </w:tblCellMar>
        <w:tblLook w:val="04A0" w:firstRow="1" w:lastRow="0" w:firstColumn="1" w:lastColumn="0" w:noHBand="0" w:noVBand="1"/>
      </w:tblPr>
      <w:tblGrid>
        <w:gridCol w:w="2399"/>
        <w:gridCol w:w="1701"/>
        <w:gridCol w:w="3261"/>
        <w:gridCol w:w="1646"/>
      </w:tblGrid>
      <w:tr w:rsidR="001310C0" w:rsidRPr="00563D0C" w14:paraId="5B5568DC" w14:textId="77777777" w:rsidTr="007A57DC">
        <w:trPr>
          <w:trHeight w:val="22"/>
        </w:trPr>
        <w:tc>
          <w:tcPr>
            <w:tcW w:w="1332" w:type="pct"/>
            <w:shd w:val="clear" w:color="auto" w:fill="548DD4" w:themeFill="text2" w:themeFillTint="99"/>
            <w:tcMar>
              <w:top w:w="60" w:type="dxa"/>
              <w:left w:w="75" w:type="dxa"/>
              <w:bottom w:w="60" w:type="dxa"/>
              <w:right w:w="75" w:type="dxa"/>
            </w:tcMar>
            <w:hideMark/>
          </w:tcPr>
          <w:p w14:paraId="5B5568D8" w14:textId="77777777" w:rsidR="001310C0" w:rsidRPr="00563D0C" w:rsidRDefault="001310C0" w:rsidP="0058516C">
            <w:pPr>
              <w:spacing w:before="0" w:after="0"/>
              <w:rPr>
                <w:rFonts w:cs="Arial"/>
                <w:color w:val="555555"/>
                <w:sz w:val="16"/>
                <w:szCs w:val="16"/>
                <w:lang w:eastAsia="en-GB"/>
              </w:rPr>
            </w:pPr>
            <w:r>
              <w:rPr>
                <w:rFonts w:cs="Arial"/>
                <w:b/>
                <w:bCs/>
                <w:color w:val="FFFFFF"/>
                <w:sz w:val="16"/>
                <w:szCs w:val="16"/>
                <w:lang w:eastAsia="en-GB"/>
              </w:rPr>
              <w:t>Backup</w:t>
            </w:r>
          </w:p>
        </w:tc>
        <w:tc>
          <w:tcPr>
            <w:tcW w:w="944" w:type="pct"/>
            <w:shd w:val="clear" w:color="auto" w:fill="548DD4" w:themeFill="text2" w:themeFillTint="99"/>
            <w:tcMar>
              <w:top w:w="60" w:type="dxa"/>
              <w:left w:w="75" w:type="dxa"/>
              <w:bottom w:w="60" w:type="dxa"/>
              <w:right w:w="75" w:type="dxa"/>
            </w:tcMar>
            <w:hideMark/>
          </w:tcPr>
          <w:p w14:paraId="5B5568D9" w14:textId="77777777" w:rsidR="001310C0" w:rsidRPr="00563D0C" w:rsidRDefault="001310C0" w:rsidP="0058516C">
            <w:pPr>
              <w:spacing w:before="0" w:after="0"/>
              <w:rPr>
                <w:rFonts w:cs="Arial"/>
                <w:color w:val="555555"/>
                <w:sz w:val="16"/>
                <w:szCs w:val="16"/>
                <w:lang w:eastAsia="en-GB"/>
              </w:rPr>
            </w:pPr>
            <w:r>
              <w:rPr>
                <w:rFonts w:cs="Arial"/>
                <w:b/>
                <w:bCs/>
                <w:color w:val="FFFFFF"/>
                <w:sz w:val="16"/>
                <w:szCs w:val="16"/>
                <w:lang w:eastAsia="en-GB"/>
              </w:rPr>
              <w:t>Function</w:t>
            </w:r>
          </w:p>
        </w:tc>
        <w:tc>
          <w:tcPr>
            <w:tcW w:w="1810" w:type="pct"/>
            <w:shd w:val="clear" w:color="auto" w:fill="548DD4" w:themeFill="text2" w:themeFillTint="99"/>
            <w:tcMar>
              <w:top w:w="60" w:type="dxa"/>
              <w:left w:w="75" w:type="dxa"/>
              <w:bottom w:w="60" w:type="dxa"/>
              <w:right w:w="75" w:type="dxa"/>
            </w:tcMar>
            <w:hideMark/>
          </w:tcPr>
          <w:p w14:paraId="5B5568DA" w14:textId="77777777" w:rsidR="001310C0" w:rsidRPr="00563D0C" w:rsidRDefault="001310C0" w:rsidP="0058516C">
            <w:pPr>
              <w:spacing w:before="0" w:after="0"/>
              <w:rPr>
                <w:rFonts w:cs="Arial"/>
                <w:color w:val="555555"/>
                <w:sz w:val="16"/>
                <w:szCs w:val="16"/>
                <w:lang w:eastAsia="en-GB"/>
              </w:rPr>
            </w:pPr>
            <w:r>
              <w:rPr>
                <w:rFonts w:cs="Arial"/>
                <w:b/>
                <w:bCs/>
                <w:color w:val="FFFFFF"/>
                <w:sz w:val="16"/>
                <w:szCs w:val="16"/>
                <w:lang w:eastAsia="en-GB"/>
              </w:rPr>
              <w:t>Schedule</w:t>
            </w:r>
          </w:p>
        </w:tc>
        <w:tc>
          <w:tcPr>
            <w:tcW w:w="914" w:type="pct"/>
            <w:shd w:val="clear" w:color="auto" w:fill="548DD4" w:themeFill="text2" w:themeFillTint="99"/>
          </w:tcPr>
          <w:p w14:paraId="5B5568DB" w14:textId="77777777" w:rsidR="001310C0" w:rsidRDefault="0058516C" w:rsidP="007A57DC">
            <w:pPr>
              <w:spacing w:before="0" w:after="0"/>
              <w:ind w:left="57"/>
              <w:rPr>
                <w:rFonts w:cs="Arial"/>
                <w:b/>
                <w:bCs/>
                <w:color w:val="FFFFFF"/>
                <w:sz w:val="16"/>
                <w:szCs w:val="16"/>
                <w:lang w:eastAsia="en-GB"/>
              </w:rPr>
            </w:pPr>
            <w:r>
              <w:rPr>
                <w:rFonts w:cs="Arial"/>
                <w:b/>
                <w:bCs/>
                <w:color w:val="FFFFFF"/>
                <w:sz w:val="16"/>
                <w:szCs w:val="16"/>
                <w:lang w:eastAsia="en-GB"/>
              </w:rPr>
              <w:t xml:space="preserve">Server </w:t>
            </w:r>
            <w:r w:rsidR="001310C0">
              <w:rPr>
                <w:rFonts w:cs="Arial"/>
                <w:b/>
                <w:bCs/>
                <w:color w:val="FFFFFF"/>
                <w:sz w:val="16"/>
                <w:szCs w:val="16"/>
                <w:lang w:eastAsia="en-GB"/>
              </w:rPr>
              <w:t>Retention</w:t>
            </w:r>
          </w:p>
        </w:tc>
      </w:tr>
      <w:tr w:rsidR="001310C0" w:rsidRPr="00563D0C" w14:paraId="5B5568E1" w14:textId="77777777" w:rsidTr="007A57DC">
        <w:trPr>
          <w:trHeight w:val="300"/>
        </w:trPr>
        <w:tc>
          <w:tcPr>
            <w:tcW w:w="1332" w:type="pct"/>
            <w:shd w:val="clear" w:color="auto" w:fill="FFFFFF"/>
            <w:tcMar>
              <w:top w:w="60" w:type="dxa"/>
              <w:left w:w="75" w:type="dxa"/>
              <w:bottom w:w="60" w:type="dxa"/>
              <w:right w:w="75" w:type="dxa"/>
            </w:tcMar>
            <w:hideMark/>
          </w:tcPr>
          <w:p w14:paraId="5B5568DD" w14:textId="77777777" w:rsidR="001310C0" w:rsidRPr="00973393" w:rsidRDefault="001310C0" w:rsidP="0058516C">
            <w:pPr>
              <w:spacing w:before="0" w:after="0"/>
              <w:rPr>
                <w:rFonts w:cs="Arial"/>
                <w:color w:val="000000"/>
                <w:sz w:val="16"/>
                <w:szCs w:val="16"/>
                <w:lang w:eastAsia="en-GB"/>
              </w:rPr>
            </w:pPr>
            <w:r w:rsidRPr="00802E97">
              <w:rPr>
                <w:rFonts w:cs="Arial"/>
                <w:color w:val="000000"/>
                <w:sz w:val="16"/>
                <w:szCs w:val="16"/>
                <w:lang w:eastAsia="en-GB"/>
              </w:rPr>
              <w:t>SYSTEM_DATABASES - FULL</w:t>
            </w:r>
          </w:p>
        </w:tc>
        <w:tc>
          <w:tcPr>
            <w:tcW w:w="944" w:type="pct"/>
            <w:shd w:val="clear" w:color="auto" w:fill="FFFFFF"/>
            <w:tcMar>
              <w:top w:w="60" w:type="dxa"/>
              <w:left w:w="75" w:type="dxa"/>
              <w:bottom w:w="60" w:type="dxa"/>
              <w:right w:w="75" w:type="dxa"/>
            </w:tcMar>
            <w:hideMark/>
          </w:tcPr>
          <w:p w14:paraId="5B5568DE" w14:textId="77777777" w:rsidR="001310C0" w:rsidRPr="00973393" w:rsidRDefault="001310C0" w:rsidP="0058516C">
            <w:pPr>
              <w:spacing w:before="0" w:after="0"/>
              <w:rPr>
                <w:rFonts w:cs="Arial"/>
                <w:color w:val="000000"/>
                <w:sz w:val="16"/>
                <w:szCs w:val="16"/>
                <w:lang w:eastAsia="en-GB"/>
              </w:rPr>
            </w:pPr>
            <w:r>
              <w:rPr>
                <w:rFonts w:cs="Arial"/>
                <w:color w:val="000000"/>
                <w:sz w:val="16"/>
                <w:szCs w:val="16"/>
                <w:lang w:eastAsia="en-GB"/>
              </w:rPr>
              <w:t>Full Backup of System Databases</w:t>
            </w:r>
          </w:p>
        </w:tc>
        <w:tc>
          <w:tcPr>
            <w:tcW w:w="1810" w:type="pct"/>
            <w:shd w:val="clear" w:color="auto" w:fill="FFFFFF"/>
            <w:tcMar>
              <w:top w:w="60" w:type="dxa"/>
              <w:left w:w="75" w:type="dxa"/>
              <w:bottom w:w="60" w:type="dxa"/>
              <w:right w:w="75" w:type="dxa"/>
            </w:tcMar>
            <w:hideMark/>
          </w:tcPr>
          <w:p w14:paraId="5B5568DF" w14:textId="77777777" w:rsidR="001310C0" w:rsidRPr="00973393" w:rsidRDefault="001310C0" w:rsidP="00C3030C">
            <w:pPr>
              <w:spacing w:before="0" w:after="0"/>
              <w:rPr>
                <w:rFonts w:cs="Arial"/>
                <w:color w:val="000000"/>
                <w:sz w:val="16"/>
                <w:szCs w:val="16"/>
                <w:lang w:eastAsia="en-GB"/>
              </w:rPr>
            </w:pPr>
            <w:r>
              <w:rPr>
                <w:rFonts w:cs="Arial"/>
                <w:color w:val="000000"/>
                <w:sz w:val="16"/>
                <w:szCs w:val="16"/>
                <w:lang w:eastAsia="en-GB"/>
              </w:rPr>
              <w:t>Daily</w:t>
            </w:r>
            <w:r w:rsidR="007A57DC">
              <w:rPr>
                <w:rFonts w:cs="Arial"/>
                <w:color w:val="000000"/>
                <w:sz w:val="16"/>
                <w:szCs w:val="16"/>
                <w:lang w:eastAsia="en-GB"/>
              </w:rPr>
              <w:t xml:space="preserve"> at 19:57</w:t>
            </w:r>
            <w:r>
              <w:rPr>
                <w:rFonts w:cs="Arial"/>
                <w:color w:val="000000"/>
                <w:sz w:val="16"/>
                <w:szCs w:val="16"/>
                <w:lang w:eastAsia="en-GB"/>
              </w:rPr>
              <w:t>.</w:t>
            </w:r>
          </w:p>
        </w:tc>
        <w:tc>
          <w:tcPr>
            <w:tcW w:w="914" w:type="pct"/>
            <w:shd w:val="clear" w:color="auto" w:fill="FFFFFF"/>
          </w:tcPr>
          <w:p w14:paraId="5B5568E0" w14:textId="77777777" w:rsidR="001310C0" w:rsidRDefault="00ED1DBF" w:rsidP="007A57DC">
            <w:pPr>
              <w:spacing w:before="0" w:after="0"/>
              <w:ind w:left="57"/>
              <w:rPr>
                <w:rFonts w:cs="Arial"/>
                <w:color w:val="000000"/>
                <w:sz w:val="16"/>
                <w:szCs w:val="16"/>
                <w:lang w:eastAsia="en-GB"/>
              </w:rPr>
            </w:pPr>
            <w:r>
              <w:rPr>
                <w:rFonts w:cs="Arial"/>
                <w:color w:val="000000"/>
                <w:sz w:val="16"/>
                <w:szCs w:val="16"/>
                <w:lang w:eastAsia="en-GB"/>
              </w:rPr>
              <w:t>2 days</w:t>
            </w:r>
          </w:p>
        </w:tc>
      </w:tr>
      <w:tr w:rsidR="001310C0" w:rsidRPr="00563D0C" w14:paraId="5B5568E6" w14:textId="77777777" w:rsidTr="007A57DC">
        <w:trPr>
          <w:trHeight w:val="300"/>
        </w:trPr>
        <w:tc>
          <w:tcPr>
            <w:tcW w:w="1332" w:type="pct"/>
            <w:shd w:val="clear" w:color="auto" w:fill="D9D9D9"/>
            <w:tcMar>
              <w:top w:w="60" w:type="dxa"/>
              <w:left w:w="75" w:type="dxa"/>
              <w:bottom w:w="60" w:type="dxa"/>
              <w:right w:w="75" w:type="dxa"/>
            </w:tcMar>
            <w:hideMark/>
          </w:tcPr>
          <w:p w14:paraId="5B5568E2" w14:textId="77777777" w:rsidR="001310C0" w:rsidRPr="00973393" w:rsidRDefault="001310C0" w:rsidP="0058516C">
            <w:pPr>
              <w:spacing w:before="0" w:after="0"/>
              <w:rPr>
                <w:rFonts w:cs="Arial"/>
                <w:color w:val="000000"/>
                <w:sz w:val="16"/>
                <w:szCs w:val="16"/>
                <w:lang w:eastAsia="en-GB"/>
              </w:rPr>
            </w:pPr>
            <w:r w:rsidRPr="00802E97">
              <w:rPr>
                <w:rFonts w:cs="Arial"/>
                <w:color w:val="000000"/>
                <w:sz w:val="16"/>
                <w:szCs w:val="16"/>
                <w:lang w:eastAsia="en-GB"/>
              </w:rPr>
              <w:t>USER_DATABASES - FULL</w:t>
            </w:r>
          </w:p>
        </w:tc>
        <w:tc>
          <w:tcPr>
            <w:tcW w:w="944" w:type="pct"/>
            <w:shd w:val="clear" w:color="auto" w:fill="D9D9D9"/>
            <w:tcMar>
              <w:top w:w="60" w:type="dxa"/>
              <w:left w:w="75" w:type="dxa"/>
              <w:bottom w:w="60" w:type="dxa"/>
              <w:right w:w="75" w:type="dxa"/>
            </w:tcMar>
            <w:hideMark/>
          </w:tcPr>
          <w:p w14:paraId="5B5568E3" w14:textId="77777777" w:rsidR="001310C0" w:rsidRPr="00973393" w:rsidRDefault="001310C0" w:rsidP="0058516C">
            <w:pPr>
              <w:spacing w:before="0" w:after="0"/>
              <w:rPr>
                <w:rFonts w:cs="Arial"/>
                <w:color w:val="000000"/>
                <w:sz w:val="16"/>
                <w:szCs w:val="16"/>
                <w:lang w:eastAsia="en-GB"/>
              </w:rPr>
            </w:pPr>
            <w:r>
              <w:rPr>
                <w:rFonts w:cs="Arial"/>
                <w:color w:val="000000"/>
                <w:sz w:val="16"/>
                <w:szCs w:val="16"/>
                <w:lang w:eastAsia="en-GB"/>
              </w:rPr>
              <w:t>Full Backup of User Databases</w:t>
            </w:r>
          </w:p>
        </w:tc>
        <w:tc>
          <w:tcPr>
            <w:tcW w:w="1810" w:type="pct"/>
            <w:shd w:val="clear" w:color="auto" w:fill="D9D9D9"/>
            <w:tcMar>
              <w:top w:w="60" w:type="dxa"/>
              <w:left w:w="75" w:type="dxa"/>
              <w:bottom w:w="60" w:type="dxa"/>
              <w:right w:w="75" w:type="dxa"/>
            </w:tcMar>
            <w:hideMark/>
          </w:tcPr>
          <w:p w14:paraId="5B5568E4" w14:textId="77777777" w:rsidR="001310C0" w:rsidRPr="00973393" w:rsidRDefault="001310C0" w:rsidP="00C3030C">
            <w:pPr>
              <w:spacing w:before="0" w:after="0"/>
              <w:rPr>
                <w:rFonts w:cs="Arial"/>
                <w:color w:val="000000"/>
                <w:sz w:val="16"/>
                <w:szCs w:val="16"/>
                <w:lang w:eastAsia="en-GB"/>
              </w:rPr>
            </w:pPr>
            <w:r>
              <w:rPr>
                <w:rFonts w:cs="Arial"/>
                <w:color w:val="000000"/>
                <w:sz w:val="16"/>
                <w:szCs w:val="16"/>
                <w:lang w:eastAsia="en-GB"/>
              </w:rPr>
              <w:t>Weekly</w:t>
            </w:r>
            <w:r w:rsidRPr="00802E97">
              <w:rPr>
                <w:rFonts w:cs="Arial"/>
                <w:color w:val="000000"/>
                <w:sz w:val="16"/>
                <w:szCs w:val="16"/>
                <w:lang w:eastAsia="en-GB"/>
              </w:rPr>
              <w:t xml:space="preserve"> on W</w:t>
            </w:r>
            <w:r w:rsidR="007A57DC">
              <w:rPr>
                <w:rFonts w:cs="Arial"/>
                <w:color w:val="000000"/>
                <w:sz w:val="16"/>
                <w:szCs w:val="16"/>
                <w:lang w:eastAsia="en-GB"/>
              </w:rPr>
              <w:t>ednesday, Sunday at 19:59</w:t>
            </w:r>
            <w:r>
              <w:rPr>
                <w:rFonts w:cs="Arial"/>
                <w:color w:val="000000"/>
                <w:sz w:val="16"/>
                <w:szCs w:val="16"/>
                <w:lang w:eastAsia="en-GB"/>
              </w:rPr>
              <w:t>.</w:t>
            </w:r>
          </w:p>
        </w:tc>
        <w:tc>
          <w:tcPr>
            <w:tcW w:w="914" w:type="pct"/>
            <w:shd w:val="clear" w:color="auto" w:fill="D9D9D9"/>
          </w:tcPr>
          <w:p w14:paraId="5B5568E5" w14:textId="77777777" w:rsidR="001310C0" w:rsidRDefault="00ED1DBF" w:rsidP="007A57DC">
            <w:pPr>
              <w:spacing w:before="0" w:after="0"/>
              <w:ind w:left="57"/>
              <w:rPr>
                <w:rFonts w:cs="Arial"/>
                <w:color w:val="000000"/>
                <w:sz w:val="16"/>
                <w:szCs w:val="16"/>
                <w:lang w:eastAsia="en-GB"/>
              </w:rPr>
            </w:pPr>
            <w:r>
              <w:rPr>
                <w:rFonts w:cs="Arial"/>
                <w:color w:val="000000"/>
                <w:sz w:val="16"/>
                <w:szCs w:val="16"/>
                <w:lang w:eastAsia="en-GB"/>
              </w:rPr>
              <w:t>2 days</w:t>
            </w:r>
          </w:p>
        </w:tc>
      </w:tr>
      <w:tr w:rsidR="001310C0" w:rsidRPr="00563D0C" w14:paraId="5B5568EB" w14:textId="77777777" w:rsidTr="007A57DC">
        <w:trPr>
          <w:trHeight w:val="300"/>
        </w:trPr>
        <w:tc>
          <w:tcPr>
            <w:tcW w:w="1332" w:type="pct"/>
            <w:shd w:val="clear" w:color="auto" w:fill="FFFFFF"/>
            <w:tcMar>
              <w:top w:w="60" w:type="dxa"/>
              <w:left w:w="75" w:type="dxa"/>
              <w:bottom w:w="60" w:type="dxa"/>
              <w:right w:w="75" w:type="dxa"/>
            </w:tcMar>
            <w:hideMark/>
          </w:tcPr>
          <w:p w14:paraId="5B5568E7" w14:textId="77777777" w:rsidR="001310C0" w:rsidRPr="00973393" w:rsidRDefault="001310C0" w:rsidP="0058516C">
            <w:pPr>
              <w:spacing w:before="0" w:after="0"/>
              <w:rPr>
                <w:rFonts w:cs="Arial"/>
                <w:color w:val="000000"/>
                <w:sz w:val="16"/>
                <w:szCs w:val="16"/>
                <w:lang w:eastAsia="en-GB"/>
              </w:rPr>
            </w:pPr>
            <w:r w:rsidRPr="00802E97">
              <w:rPr>
                <w:rFonts w:cs="Arial"/>
                <w:color w:val="000000"/>
                <w:sz w:val="16"/>
                <w:szCs w:val="16"/>
                <w:lang w:eastAsia="en-GB"/>
              </w:rPr>
              <w:t>USER_DATABASES - DIFF</w:t>
            </w:r>
          </w:p>
        </w:tc>
        <w:tc>
          <w:tcPr>
            <w:tcW w:w="944" w:type="pct"/>
            <w:shd w:val="clear" w:color="auto" w:fill="FFFFFF"/>
            <w:tcMar>
              <w:top w:w="60" w:type="dxa"/>
              <w:left w:w="75" w:type="dxa"/>
              <w:bottom w:w="60" w:type="dxa"/>
              <w:right w:w="75" w:type="dxa"/>
            </w:tcMar>
            <w:hideMark/>
          </w:tcPr>
          <w:p w14:paraId="5B5568E8" w14:textId="77777777" w:rsidR="001310C0" w:rsidRPr="00973393" w:rsidRDefault="001310C0" w:rsidP="0058516C">
            <w:pPr>
              <w:spacing w:before="0" w:after="0"/>
              <w:rPr>
                <w:rFonts w:cs="Arial"/>
                <w:color w:val="000000"/>
                <w:sz w:val="16"/>
                <w:szCs w:val="16"/>
                <w:lang w:eastAsia="en-GB"/>
              </w:rPr>
            </w:pPr>
            <w:r>
              <w:rPr>
                <w:rFonts w:cs="Arial"/>
                <w:color w:val="000000"/>
                <w:sz w:val="16"/>
                <w:szCs w:val="16"/>
                <w:lang w:eastAsia="en-GB"/>
              </w:rPr>
              <w:t>D</w:t>
            </w:r>
            <w:r w:rsidRPr="00802E97">
              <w:rPr>
                <w:rFonts w:cs="Arial"/>
                <w:color w:val="000000"/>
                <w:sz w:val="16"/>
                <w:szCs w:val="16"/>
                <w:lang w:eastAsia="en-GB"/>
              </w:rPr>
              <w:t>ifferential</w:t>
            </w:r>
            <w:r>
              <w:rPr>
                <w:rFonts w:cs="Arial"/>
                <w:color w:val="000000"/>
                <w:sz w:val="16"/>
                <w:szCs w:val="16"/>
                <w:lang w:eastAsia="en-GB"/>
              </w:rPr>
              <w:t xml:space="preserve"> Backup of User Databases</w:t>
            </w:r>
          </w:p>
        </w:tc>
        <w:tc>
          <w:tcPr>
            <w:tcW w:w="1810" w:type="pct"/>
            <w:shd w:val="clear" w:color="auto" w:fill="FFFFFF"/>
            <w:tcMar>
              <w:top w:w="60" w:type="dxa"/>
              <w:left w:w="75" w:type="dxa"/>
              <w:bottom w:w="60" w:type="dxa"/>
              <w:right w:w="75" w:type="dxa"/>
            </w:tcMar>
            <w:hideMark/>
          </w:tcPr>
          <w:p w14:paraId="5B5568E9" w14:textId="77777777" w:rsidR="001310C0" w:rsidRPr="00973393" w:rsidRDefault="001310C0" w:rsidP="007A57DC">
            <w:pPr>
              <w:spacing w:before="0" w:after="0"/>
              <w:rPr>
                <w:rFonts w:cs="Arial"/>
                <w:color w:val="000000"/>
                <w:sz w:val="16"/>
                <w:szCs w:val="16"/>
                <w:lang w:eastAsia="en-GB"/>
              </w:rPr>
            </w:pPr>
            <w:r>
              <w:rPr>
                <w:rFonts w:cs="Arial"/>
                <w:color w:val="000000"/>
                <w:sz w:val="16"/>
                <w:szCs w:val="16"/>
                <w:lang w:eastAsia="en-GB"/>
              </w:rPr>
              <w:t>Weekly</w:t>
            </w:r>
            <w:r w:rsidRPr="00C3030C">
              <w:rPr>
                <w:rFonts w:cs="Arial"/>
                <w:color w:val="000000"/>
                <w:sz w:val="16"/>
                <w:szCs w:val="16"/>
                <w:lang w:eastAsia="en-GB"/>
              </w:rPr>
              <w:t xml:space="preserve"> on Monday, Tuesday,</w:t>
            </w:r>
            <w:r w:rsidR="007A57DC">
              <w:rPr>
                <w:rFonts w:cs="Arial"/>
                <w:color w:val="000000"/>
                <w:sz w:val="16"/>
                <w:szCs w:val="16"/>
                <w:lang w:eastAsia="en-GB"/>
              </w:rPr>
              <w:t xml:space="preserve"> Thursday, Friday, Saturday at 19</w:t>
            </w:r>
            <w:r w:rsidRPr="00C3030C">
              <w:rPr>
                <w:rFonts w:cs="Arial"/>
                <w:color w:val="000000"/>
                <w:sz w:val="16"/>
                <w:szCs w:val="16"/>
                <w:lang w:eastAsia="en-GB"/>
              </w:rPr>
              <w:t>:</w:t>
            </w:r>
            <w:r w:rsidR="007A57DC">
              <w:rPr>
                <w:rFonts w:cs="Arial"/>
                <w:color w:val="000000"/>
                <w:sz w:val="16"/>
                <w:szCs w:val="16"/>
                <w:lang w:eastAsia="en-GB"/>
              </w:rPr>
              <w:t>59.</w:t>
            </w:r>
          </w:p>
        </w:tc>
        <w:tc>
          <w:tcPr>
            <w:tcW w:w="914" w:type="pct"/>
            <w:shd w:val="clear" w:color="auto" w:fill="FFFFFF"/>
          </w:tcPr>
          <w:p w14:paraId="5B5568EA" w14:textId="77777777" w:rsidR="001310C0" w:rsidRDefault="00ED1DBF" w:rsidP="007A57DC">
            <w:pPr>
              <w:spacing w:before="0" w:after="0"/>
              <w:ind w:left="57"/>
              <w:rPr>
                <w:rFonts w:cs="Arial"/>
                <w:color w:val="000000"/>
                <w:sz w:val="16"/>
                <w:szCs w:val="16"/>
                <w:lang w:eastAsia="en-GB"/>
              </w:rPr>
            </w:pPr>
            <w:r>
              <w:rPr>
                <w:rFonts w:cs="Arial"/>
                <w:color w:val="000000"/>
                <w:sz w:val="16"/>
                <w:szCs w:val="16"/>
                <w:lang w:eastAsia="en-GB"/>
              </w:rPr>
              <w:t>2 days</w:t>
            </w:r>
          </w:p>
        </w:tc>
      </w:tr>
      <w:tr w:rsidR="001310C0" w:rsidRPr="00563D0C" w14:paraId="5B5568F0" w14:textId="77777777" w:rsidTr="007201C3">
        <w:trPr>
          <w:trHeight w:val="300"/>
        </w:trPr>
        <w:tc>
          <w:tcPr>
            <w:tcW w:w="1332" w:type="pct"/>
            <w:shd w:val="clear" w:color="auto" w:fill="D9D9D9" w:themeFill="background1" w:themeFillShade="D9"/>
            <w:tcMar>
              <w:top w:w="60" w:type="dxa"/>
              <w:left w:w="75" w:type="dxa"/>
              <w:bottom w:w="60" w:type="dxa"/>
              <w:right w:w="75" w:type="dxa"/>
            </w:tcMar>
          </w:tcPr>
          <w:p w14:paraId="5B5568EC" w14:textId="77777777" w:rsidR="001310C0" w:rsidRDefault="001310C0" w:rsidP="0058516C">
            <w:pPr>
              <w:spacing w:before="0" w:after="0"/>
              <w:rPr>
                <w:rFonts w:cs="Arial"/>
                <w:color w:val="000000"/>
                <w:sz w:val="16"/>
                <w:szCs w:val="16"/>
                <w:lang w:eastAsia="en-GB"/>
              </w:rPr>
            </w:pPr>
            <w:r w:rsidRPr="00802E97">
              <w:rPr>
                <w:rFonts w:cs="Arial"/>
                <w:color w:val="000000"/>
                <w:sz w:val="16"/>
                <w:szCs w:val="16"/>
                <w:lang w:eastAsia="en-GB"/>
              </w:rPr>
              <w:t>USER_DATABASES - LOG</w:t>
            </w:r>
          </w:p>
        </w:tc>
        <w:tc>
          <w:tcPr>
            <w:tcW w:w="944" w:type="pct"/>
            <w:shd w:val="clear" w:color="auto" w:fill="D9D9D9" w:themeFill="background1" w:themeFillShade="D9"/>
            <w:tcMar>
              <w:top w:w="60" w:type="dxa"/>
              <w:left w:w="75" w:type="dxa"/>
              <w:bottom w:w="60" w:type="dxa"/>
              <w:right w:w="75" w:type="dxa"/>
            </w:tcMar>
          </w:tcPr>
          <w:p w14:paraId="5B5568ED" w14:textId="77777777" w:rsidR="001310C0" w:rsidRDefault="001310C0" w:rsidP="0058516C">
            <w:pPr>
              <w:spacing w:before="0" w:after="0"/>
              <w:rPr>
                <w:rFonts w:cs="Arial"/>
                <w:color w:val="000000"/>
                <w:sz w:val="16"/>
                <w:szCs w:val="16"/>
                <w:lang w:eastAsia="en-GB"/>
              </w:rPr>
            </w:pPr>
            <w:r>
              <w:rPr>
                <w:rFonts w:cs="Arial"/>
                <w:color w:val="000000"/>
                <w:sz w:val="16"/>
                <w:szCs w:val="16"/>
                <w:lang w:eastAsia="en-GB"/>
              </w:rPr>
              <w:t>Log Backup of User Databases</w:t>
            </w:r>
          </w:p>
        </w:tc>
        <w:tc>
          <w:tcPr>
            <w:tcW w:w="1810" w:type="pct"/>
            <w:shd w:val="clear" w:color="auto" w:fill="D9D9D9" w:themeFill="background1" w:themeFillShade="D9"/>
            <w:tcMar>
              <w:top w:w="60" w:type="dxa"/>
              <w:left w:w="75" w:type="dxa"/>
              <w:bottom w:w="60" w:type="dxa"/>
              <w:right w:w="75" w:type="dxa"/>
            </w:tcMar>
          </w:tcPr>
          <w:p w14:paraId="5B5568EE" w14:textId="77777777" w:rsidR="001310C0" w:rsidRDefault="001310C0" w:rsidP="0058516C">
            <w:pPr>
              <w:spacing w:before="0" w:after="0"/>
              <w:rPr>
                <w:rFonts w:cs="Arial"/>
                <w:color w:val="000000"/>
                <w:sz w:val="16"/>
                <w:szCs w:val="16"/>
                <w:lang w:eastAsia="en-GB"/>
              </w:rPr>
            </w:pPr>
            <w:r>
              <w:rPr>
                <w:rFonts w:cs="Arial"/>
                <w:color w:val="000000"/>
                <w:sz w:val="16"/>
                <w:szCs w:val="16"/>
                <w:lang w:eastAsia="en-GB"/>
              </w:rPr>
              <w:t>Daily</w:t>
            </w:r>
            <w:r w:rsidRPr="00C3030C">
              <w:rPr>
                <w:rFonts w:cs="Arial"/>
                <w:color w:val="000000"/>
                <w:sz w:val="16"/>
                <w:szCs w:val="16"/>
                <w:lang w:eastAsia="en-GB"/>
              </w:rPr>
              <w:t xml:space="preserve"> ev</w:t>
            </w:r>
            <w:r w:rsidR="007A57DC">
              <w:rPr>
                <w:rFonts w:cs="Arial"/>
                <w:color w:val="000000"/>
                <w:sz w:val="16"/>
                <w:szCs w:val="16"/>
                <w:lang w:eastAsia="en-GB"/>
              </w:rPr>
              <w:t>ery 1 hour(s) between 3:15 and 21:15:59</w:t>
            </w:r>
            <w:r w:rsidRPr="00C3030C">
              <w:rPr>
                <w:rFonts w:cs="Arial"/>
                <w:color w:val="000000"/>
                <w:sz w:val="16"/>
                <w:szCs w:val="16"/>
                <w:lang w:eastAsia="en-GB"/>
              </w:rPr>
              <w:t>.</w:t>
            </w:r>
          </w:p>
        </w:tc>
        <w:tc>
          <w:tcPr>
            <w:tcW w:w="914" w:type="pct"/>
            <w:shd w:val="clear" w:color="auto" w:fill="D9D9D9" w:themeFill="background1" w:themeFillShade="D9"/>
          </w:tcPr>
          <w:p w14:paraId="5B5568EF" w14:textId="77777777" w:rsidR="001310C0" w:rsidRDefault="00ED1DBF" w:rsidP="007A57DC">
            <w:pPr>
              <w:spacing w:before="0" w:after="0"/>
              <w:ind w:left="57"/>
              <w:rPr>
                <w:rFonts w:cs="Arial"/>
                <w:color w:val="000000"/>
                <w:sz w:val="16"/>
                <w:szCs w:val="16"/>
                <w:lang w:eastAsia="en-GB"/>
              </w:rPr>
            </w:pPr>
            <w:r>
              <w:rPr>
                <w:rFonts w:cs="Arial"/>
                <w:color w:val="000000"/>
                <w:sz w:val="16"/>
                <w:szCs w:val="16"/>
                <w:lang w:eastAsia="en-GB"/>
              </w:rPr>
              <w:t>2 days</w:t>
            </w:r>
          </w:p>
        </w:tc>
      </w:tr>
    </w:tbl>
    <w:p w14:paraId="5B5568F1" w14:textId="77777777" w:rsidR="00AD56E0" w:rsidRPr="00AD56E0" w:rsidRDefault="00AD56E0" w:rsidP="00AD56E0">
      <w:pPr>
        <w:spacing w:before="160"/>
        <w:rPr>
          <w:szCs w:val="22"/>
        </w:rPr>
      </w:pPr>
      <w:r>
        <w:rPr>
          <w:lang w:eastAsia="en-GB"/>
        </w:rPr>
        <w:t>Note</w:t>
      </w:r>
      <w:r w:rsidR="00430CF3">
        <w:rPr>
          <w:lang w:eastAsia="en-GB"/>
        </w:rPr>
        <w:t>, consider the backup retention period when sizing the backup device.</w:t>
      </w:r>
      <w:r w:rsidRPr="00563D0C">
        <w:rPr>
          <w:lang w:eastAsia="en-GB"/>
        </w:rPr>
        <w:t xml:space="preserve"> </w:t>
      </w:r>
    </w:p>
    <w:p w14:paraId="5B5568F2" w14:textId="77777777" w:rsidR="0033716C" w:rsidRDefault="0033716C" w:rsidP="00613634">
      <w:pPr>
        <w:pStyle w:val="Heading3"/>
      </w:pPr>
      <w:bookmarkStart w:id="62" w:name="_Toc452464963"/>
      <w:r w:rsidRPr="00B8742A">
        <w:t>Tivoli Storage Management client</w:t>
      </w:r>
      <w:bookmarkEnd w:id="62"/>
    </w:p>
    <w:p w14:paraId="5B5568F3" w14:textId="77777777" w:rsidR="00130D16" w:rsidRPr="00930C95" w:rsidRDefault="0033716C" w:rsidP="0033716C">
      <w:pPr>
        <w:pStyle w:val="TableHeading"/>
        <w:spacing w:before="0" w:after="120"/>
        <w:jc w:val="both"/>
        <w:rPr>
          <w:rFonts w:ascii="Arial" w:hAnsi="Arial" w:cs="Arial"/>
          <w:b w:val="0"/>
          <w:szCs w:val="18"/>
          <w:lang w:val="en-GB"/>
        </w:rPr>
      </w:pPr>
      <w:r w:rsidRPr="00AE3035">
        <w:rPr>
          <w:rFonts w:ascii="Arial" w:hAnsi="Arial" w:cs="Arial"/>
          <w:b w:val="0"/>
          <w:szCs w:val="18"/>
          <w:lang w:val="en"/>
        </w:rPr>
        <w:t>SQL Server Maintenance Solution (see</w:t>
      </w:r>
      <w:r w:rsidRPr="00AE3035">
        <w:rPr>
          <w:rFonts w:ascii="Arial" w:hAnsi="Arial" w:cs="Arial"/>
          <w:b w:val="0"/>
          <w:szCs w:val="18"/>
          <w:lang w:val="en-GB"/>
        </w:rPr>
        <w:t xml:space="preserve"> </w:t>
      </w:r>
      <w:hyperlink w:anchor="_Database_Maintenance_Plans" w:history="1">
        <w:r w:rsidRPr="00AE3035">
          <w:rPr>
            <w:rStyle w:val="Hyperlink"/>
            <w:rFonts w:ascii="Arial" w:hAnsi="Arial" w:cs="Arial"/>
            <w:b w:val="0"/>
            <w:szCs w:val="18"/>
            <w:lang w:val="en-GB"/>
          </w:rPr>
          <w:t>6.4.8 Database Maintenance Plans</w:t>
        </w:r>
      </w:hyperlink>
      <w:r w:rsidRPr="00AE3035">
        <w:rPr>
          <w:rFonts w:ascii="Arial" w:hAnsi="Arial" w:cs="Arial"/>
          <w:b w:val="0"/>
          <w:szCs w:val="18"/>
          <w:lang w:val="en"/>
        </w:rPr>
        <w:t>)</w:t>
      </w:r>
      <w:r w:rsidRPr="00AE3035">
        <w:rPr>
          <w:rFonts w:ascii="Arial" w:hAnsi="Arial" w:cs="Arial"/>
          <w:b w:val="0"/>
          <w:szCs w:val="18"/>
          <w:lang w:val="en-GB"/>
        </w:rPr>
        <w:t xml:space="preserve"> will be </w:t>
      </w:r>
      <w:r w:rsidR="00704E72" w:rsidRPr="00AE3035">
        <w:rPr>
          <w:rFonts w:ascii="Arial" w:hAnsi="Arial" w:cs="Arial"/>
          <w:b w:val="0"/>
          <w:szCs w:val="18"/>
          <w:lang w:val="en-GB"/>
        </w:rPr>
        <w:t>used for the backup</w:t>
      </w:r>
      <w:r w:rsidRPr="00AE3035">
        <w:rPr>
          <w:rFonts w:ascii="Arial" w:hAnsi="Arial" w:cs="Arial"/>
          <w:b w:val="0"/>
          <w:szCs w:val="18"/>
          <w:lang w:val="en-GB"/>
        </w:rPr>
        <w:t xml:space="preserve"> of SQL databases. This will be integrated with Tivoli Storage Manager (TSM) through Tivoli Data Protection (TDP) for backup storage and policy management.</w:t>
      </w:r>
    </w:p>
    <w:p w14:paraId="5B5568F4" w14:textId="77777777" w:rsidR="0033716C" w:rsidRPr="005967D7" w:rsidRDefault="0033716C" w:rsidP="0033716C">
      <w:pPr>
        <w:pStyle w:val="TableHeading"/>
        <w:spacing w:before="0" w:after="120"/>
        <w:jc w:val="left"/>
        <w:rPr>
          <w:b w:val="0"/>
          <w:szCs w:val="18"/>
          <w:lang w:val="en-GB"/>
        </w:rPr>
      </w:pPr>
      <w:r w:rsidRPr="005967D7">
        <w:rPr>
          <w:b w:val="0"/>
          <w:szCs w:val="18"/>
          <w:lang w:val="en-GB"/>
        </w:rPr>
        <w:t xml:space="preserve">Following agents will be installed on each database server: </w:t>
      </w:r>
    </w:p>
    <w:p w14:paraId="5B5568F5" w14:textId="77777777" w:rsidR="0033716C" w:rsidRDefault="00704E72" w:rsidP="00267C58">
      <w:pPr>
        <w:pStyle w:val="Bullet"/>
      </w:pPr>
      <w:r>
        <w:t>TSM Client 7.1.3</w:t>
      </w:r>
    </w:p>
    <w:p w14:paraId="5B5568F6" w14:textId="77777777" w:rsidR="00430CF3" w:rsidRPr="00704E72" w:rsidRDefault="00430CF3" w:rsidP="00267C58">
      <w:pPr>
        <w:pStyle w:val="TableHeading"/>
        <w:spacing w:before="160" w:after="120"/>
        <w:jc w:val="left"/>
        <w:rPr>
          <w:b w:val="0"/>
          <w:szCs w:val="18"/>
          <w:lang w:val="en-GB"/>
        </w:rPr>
      </w:pPr>
      <w:r>
        <w:rPr>
          <w:b w:val="0"/>
          <w:szCs w:val="18"/>
          <w:lang w:val="en-GB"/>
        </w:rPr>
        <w:t xml:space="preserve">The retention period </w:t>
      </w:r>
      <w:r w:rsidR="007201C3" w:rsidRPr="00AE3035">
        <w:rPr>
          <w:rFonts w:ascii="Arial" w:hAnsi="Arial" w:cs="Arial"/>
          <w:b w:val="0"/>
          <w:szCs w:val="18"/>
          <w:lang w:val="en-GB"/>
        </w:rPr>
        <w:t>Tivoli Storage Manager</w:t>
      </w:r>
      <w:r w:rsidR="007201C3">
        <w:rPr>
          <w:rFonts w:ascii="Arial" w:hAnsi="Arial" w:cs="Arial"/>
          <w:b w:val="0"/>
          <w:szCs w:val="18"/>
          <w:lang w:val="en-GB"/>
        </w:rPr>
        <w:t xml:space="preserve"> is 21 days. </w:t>
      </w:r>
    </w:p>
    <w:p w14:paraId="5B5568F7" w14:textId="77777777" w:rsidR="00930C95" w:rsidRDefault="00930C95">
      <w:pPr>
        <w:pStyle w:val="Heading3"/>
      </w:pPr>
      <w:bookmarkStart w:id="63" w:name="_Toc296501519"/>
      <w:bookmarkStart w:id="64" w:name="_Toc452464964"/>
      <w:r>
        <w:t>Recovery Mechanism</w:t>
      </w:r>
      <w:bookmarkEnd w:id="63"/>
      <w:bookmarkEnd w:id="64"/>
    </w:p>
    <w:p w14:paraId="5B5568F8" w14:textId="77777777" w:rsidR="00C94819" w:rsidRDefault="00930C95" w:rsidP="00CD619F">
      <w:pPr>
        <w:spacing w:before="0"/>
        <w:rPr>
          <w:color w:val="FFFFFF" w:themeColor="background1"/>
        </w:rPr>
      </w:pPr>
      <w:r>
        <w:t>Recovery mechanism is determined by the length of time since the backup was taken, if this is within the file retention period</w:t>
      </w:r>
      <w:r w:rsidR="00AD56E0">
        <w:t xml:space="preserve">, </w:t>
      </w:r>
      <w:r w:rsidR="00AD56E0" w:rsidRPr="00AD56E0">
        <w:rPr>
          <w:i/>
        </w:rPr>
        <w:t>2 days</w:t>
      </w:r>
      <w:r>
        <w:t>, recovery can be implemented immediatel</w:t>
      </w:r>
      <w:r w:rsidR="007F1B5B">
        <w:t xml:space="preserve">y through SSMS or T-SQL command; otherwise </w:t>
      </w:r>
      <w:r w:rsidR="007F1B5B" w:rsidRPr="007F1B5B">
        <w:t xml:space="preserve">the Tivoli Storage Manager client </w:t>
      </w:r>
      <w:r w:rsidR="007F1B5B">
        <w:t>should be used to recover the files</w:t>
      </w:r>
      <w:r w:rsidR="00FA1F67">
        <w:t xml:space="preserve"> to the server before restoring the database through SSMS or T-SQL command.</w:t>
      </w:r>
      <w:r w:rsidR="00FA1F67" w:rsidRPr="00FA1F67">
        <w:rPr>
          <w:color w:val="FFFFFF" w:themeColor="background1"/>
        </w:rPr>
        <w:t xml:space="preserve">  For further detail review the SQL Server Operations Guide.</w:t>
      </w:r>
    </w:p>
    <w:p w14:paraId="5B5568F9" w14:textId="77777777" w:rsidR="00C94819" w:rsidRDefault="00C94819">
      <w:pPr>
        <w:spacing w:before="0" w:after="0"/>
        <w:rPr>
          <w:color w:val="FFFFFF" w:themeColor="background1"/>
        </w:rPr>
      </w:pPr>
      <w:r>
        <w:rPr>
          <w:color w:val="FFFFFF" w:themeColor="background1"/>
        </w:rPr>
        <w:br w:type="page"/>
      </w:r>
    </w:p>
    <w:p w14:paraId="5B5568FA" w14:textId="77777777" w:rsidR="00C47585" w:rsidRDefault="00C47585" w:rsidP="000E5BDC">
      <w:pPr>
        <w:pStyle w:val="Heading1"/>
      </w:pPr>
      <w:bookmarkStart w:id="65" w:name="_Toc452464965"/>
      <w:r w:rsidRPr="00C47585">
        <w:t>Monitoring</w:t>
      </w:r>
      <w:bookmarkEnd w:id="65"/>
    </w:p>
    <w:p w14:paraId="5B5568FB" w14:textId="77777777" w:rsidR="00AC1B5A" w:rsidRPr="00AC1B5A" w:rsidRDefault="000537F8" w:rsidP="00AC1B5A">
      <w:pPr>
        <w:rPr>
          <w:szCs w:val="18"/>
          <w:lang w:val="en-US"/>
        </w:rPr>
      </w:pPr>
      <w:r>
        <w:rPr>
          <w:szCs w:val="18"/>
          <w:lang w:val="en-US"/>
        </w:rPr>
        <w:t>In a virtualized shared service architecture t</w:t>
      </w:r>
      <w:r w:rsidR="000F3841" w:rsidRPr="000F3841">
        <w:rPr>
          <w:lang w:val="en-US"/>
        </w:rPr>
        <w:t xml:space="preserve">he </w:t>
      </w:r>
      <w:r w:rsidR="00AC1B5A" w:rsidRPr="00AC1B5A">
        <w:rPr>
          <w:szCs w:val="18"/>
          <w:lang w:val="en-US"/>
        </w:rPr>
        <w:t xml:space="preserve">significance </w:t>
      </w:r>
      <w:r w:rsidR="000F3841" w:rsidRPr="00AC1B5A">
        <w:rPr>
          <w:szCs w:val="18"/>
          <w:lang w:val="en-US"/>
        </w:rPr>
        <w:t xml:space="preserve">of monitoring </w:t>
      </w:r>
      <w:r w:rsidR="00AC1B5A" w:rsidRPr="00AC1B5A">
        <w:rPr>
          <w:szCs w:val="18"/>
          <w:lang w:val="en-US"/>
        </w:rPr>
        <w:t xml:space="preserve">SQL </w:t>
      </w:r>
      <w:r w:rsidR="000F3841" w:rsidRPr="00AC1B5A">
        <w:rPr>
          <w:szCs w:val="18"/>
          <w:lang w:val="en-US"/>
        </w:rPr>
        <w:t xml:space="preserve">databases is to </w:t>
      </w:r>
      <w:r w:rsidR="00AC1B5A" w:rsidRPr="00AC1B5A">
        <w:rPr>
          <w:szCs w:val="18"/>
          <w:lang w:val="en-US"/>
        </w:rPr>
        <w:t xml:space="preserve">measure </w:t>
      </w:r>
      <w:r w:rsidRPr="00AC1B5A">
        <w:rPr>
          <w:szCs w:val="18"/>
          <w:lang w:val="en-US"/>
        </w:rPr>
        <w:t>how</w:t>
      </w:r>
      <w:r>
        <w:rPr>
          <w:szCs w:val="18"/>
          <w:lang w:val="en-US"/>
        </w:rPr>
        <w:t xml:space="preserve"> well</w:t>
      </w:r>
      <w:r w:rsidR="000F3841" w:rsidRPr="00AC1B5A">
        <w:rPr>
          <w:szCs w:val="18"/>
          <w:lang w:val="en-US"/>
        </w:rPr>
        <w:t xml:space="preserve"> a server is performing</w:t>
      </w:r>
      <w:r w:rsidR="00AC1B5A" w:rsidRPr="00AC1B5A">
        <w:rPr>
          <w:szCs w:val="18"/>
          <w:lang w:val="en-US"/>
        </w:rPr>
        <w:t>.</w:t>
      </w:r>
      <w:r w:rsidR="002F5C6C">
        <w:rPr>
          <w:szCs w:val="18"/>
          <w:lang w:val="en-US"/>
        </w:rPr>
        <w:t xml:space="preserve">  </w:t>
      </w:r>
      <w:r w:rsidR="00AC1B5A" w:rsidRPr="00AC1B5A">
        <w:rPr>
          <w:szCs w:val="18"/>
          <w:lang w:val="en-US"/>
        </w:rPr>
        <w:t>Constant evaluation of the database performance helps minimize response times and maximize throughput</w:t>
      </w:r>
      <w:r w:rsidR="00D05A6A">
        <w:rPr>
          <w:szCs w:val="18"/>
          <w:lang w:val="en-US"/>
        </w:rPr>
        <w:t xml:space="preserve">, yielding optimal performance.  </w:t>
      </w:r>
      <w:r w:rsidR="00AC1B5A" w:rsidRPr="00AC1B5A">
        <w:rPr>
          <w:szCs w:val="18"/>
          <w:lang w:val="en-US"/>
        </w:rPr>
        <w:t>Some common bot</w:t>
      </w:r>
      <w:r w:rsidR="006C23C0">
        <w:rPr>
          <w:szCs w:val="18"/>
          <w:lang w:val="en-US"/>
        </w:rPr>
        <w:t>tlenecks that impact SQL Server</w:t>
      </w:r>
      <w:r w:rsidR="00AC1B5A" w:rsidRPr="00AC1B5A">
        <w:rPr>
          <w:szCs w:val="18"/>
          <w:lang w:val="en-US"/>
        </w:rPr>
        <w:t xml:space="preserve"> performance include:</w:t>
      </w:r>
    </w:p>
    <w:p w14:paraId="5B5568FC" w14:textId="77777777" w:rsidR="00AC1B5A" w:rsidRPr="00AC1B5A" w:rsidRDefault="00AC1B5A" w:rsidP="002F5C6C">
      <w:pPr>
        <w:pStyle w:val="Bullet"/>
      </w:pPr>
      <w:r w:rsidRPr="00AC1B5A">
        <w:t>A bad/expensive query.</w:t>
      </w:r>
    </w:p>
    <w:p w14:paraId="5B5568FD" w14:textId="77777777" w:rsidR="00AC1B5A" w:rsidRDefault="006C23C0" w:rsidP="002F5C6C">
      <w:pPr>
        <w:pStyle w:val="Bullet"/>
        <w:rPr>
          <w:szCs w:val="18"/>
        </w:rPr>
      </w:pPr>
      <w:r>
        <w:rPr>
          <w:szCs w:val="18"/>
        </w:rPr>
        <w:t>M</w:t>
      </w:r>
      <w:r w:rsidR="00AC1B5A" w:rsidRPr="00AC1B5A">
        <w:rPr>
          <w:szCs w:val="18"/>
        </w:rPr>
        <w:t>emory</w:t>
      </w:r>
      <w:r>
        <w:rPr>
          <w:szCs w:val="18"/>
        </w:rPr>
        <w:t xml:space="preserve"> pressure</w:t>
      </w:r>
      <w:r w:rsidR="00AC1B5A" w:rsidRPr="00AC1B5A">
        <w:rPr>
          <w:szCs w:val="18"/>
        </w:rPr>
        <w:t>.</w:t>
      </w:r>
    </w:p>
    <w:p w14:paraId="5B5568FE" w14:textId="77777777" w:rsidR="006C23C0" w:rsidRPr="00AC1B5A" w:rsidRDefault="006C23C0" w:rsidP="002F5C6C">
      <w:pPr>
        <w:pStyle w:val="Bullet"/>
        <w:rPr>
          <w:szCs w:val="18"/>
        </w:rPr>
      </w:pPr>
      <w:r>
        <w:rPr>
          <w:szCs w:val="18"/>
        </w:rPr>
        <w:t>Blocking and deadlocks.</w:t>
      </w:r>
    </w:p>
    <w:p w14:paraId="5B5568FF" w14:textId="77777777" w:rsidR="006C23C0" w:rsidRPr="006C23C0" w:rsidRDefault="006C23C0" w:rsidP="006C23C0">
      <w:pPr>
        <w:pStyle w:val="Bullet"/>
        <w:rPr>
          <w:szCs w:val="18"/>
        </w:rPr>
      </w:pPr>
      <w:r>
        <w:rPr>
          <w:szCs w:val="18"/>
        </w:rPr>
        <w:t>Storage response times.</w:t>
      </w:r>
    </w:p>
    <w:p w14:paraId="5B556900" w14:textId="77777777" w:rsidR="00AC1B5A" w:rsidRPr="00AC1B5A" w:rsidRDefault="00AC1B5A" w:rsidP="002F5C6C">
      <w:pPr>
        <w:pStyle w:val="Bullet"/>
        <w:rPr>
          <w:szCs w:val="18"/>
        </w:rPr>
      </w:pPr>
      <w:r w:rsidRPr="00AC1B5A">
        <w:rPr>
          <w:szCs w:val="18"/>
        </w:rPr>
        <w:t>Growth of data, leading to a need for more memory and CPU.</w:t>
      </w:r>
    </w:p>
    <w:p w14:paraId="5B556901" w14:textId="77777777" w:rsidR="00AC1B5A" w:rsidRDefault="00AC1B5A" w:rsidP="002F5C6C">
      <w:pPr>
        <w:pStyle w:val="Bullet"/>
        <w:rPr>
          <w:szCs w:val="18"/>
        </w:rPr>
      </w:pPr>
      <w:r w:rsidRPr="00AC1B5A">
        <w:rPr>
          <w:szCs w:val="18"/>
        </w:rPr>
        <w:t>Poor index fragmentation</w:t>
      </w:r>
      <w:r w:rsidR="00101497">
        <w:rPr>
          <w:szCs w:val="18"/>
        </w:rPr>
        <w:t>, leading to slow searches and additional capacity</w:t>
      </w:r>
      <w:r w:rsidRPr="00AC1B5A">
        <w:rPr>
          <w:szCs w:val="18"/>
        </w:rPr>
        <w:t>.</w:t>
      </w:r>
    </w:p>
    <w:p w14:paraId="5B556902" w14:textId="77777777" w:rsidR="003C57E2" w:rsidRPr="00AC1B5A" w:rsidRDefault="00CF6CEE" w:rsidP="00CF6CEE">
      <w:pPr>
        <w:pStyle w:val="Heading2"/>
      </w:pPr>
      <w:bookmarkStart w:id="66" w:name="_Toc452464966"/>
      <w:r>
        <w:t>Monitoring Tools</w:t>
      </w:r>
      <w:bookmarkEnd w:id="66"/>
    </w:p>
    <w:p w14:paraId="5B556903" w14:textId="77777777" w:rsidR="00920572" w:rsidRDefault="00C37A6F" w:rsidP="002F5C6C">
      <w:pPr>
        <w:spacing w:before="160"/>
        <w:rPr>
          <w:szCs w:val="18"/>
          <w:lang w:val="en-US"/>
        </w:rPr>
      </w:pPr>
      <w:r>
        <w:rPr>
          <w:szCs w:val="18"/>
          <w:lang w:val="en-US"/>
        </w:rPr>
        <w:t>For a</w:t>
      </w:r>
      <w:r w:rsidR="00920572">
        <w:rPr>
          <w:szCs w:val="18"/>
          <w:lang w:val="en-US"/>
        </w:rPr>
        <w:t xml:space="preserve"> complex monitoring requirement, it is common to </w:t>
      </w:r>
      <w:r w:rsidR="00EB45D2">
        <w:rPr>
          <w:szCs w:val="18"/>
          <w:lang w:val="en-US"/>
        </w:rPr>
        <w:t xml:space="preserve">allocate different services into categories </w:t>
      </w:r>
      <w:r w:rsidR="00EA05CB">
        <w:rPr>
          <w:szCs w:val="18"/>
          <w:lang w:val="en-US"/>
        </w:rPr>
        <w:t xml:space="preserve">of monitoring solutions, the following table outlines the existing </w:t>
      </w:r>
      <w:r w:rsidR="00EA05CB" w:rsidRPr="00EA05CB">
        <w:rPr>
          <w:szCs w:val="18"/>
        </w:rPr>
        <w:t>strategic</w:t>
      </w:r>
      <w:r w:rsidR="00EA05CB">
        <w:rPr>
          <w:szCs w:val="18"/>
        </w:rPr>
        <w:t xml:space="preserve"> </w:t>
      </w:r>
      <w:r w:rsidR="00EA05CB" w:rsidRPr="00EA05CB">
        <w:rPr>
          <w:szCs w:val="18"/>
        </w:rPr>
        <w:t>direction</w:t>
      </w:r>
      <w:r w:rsidR="00EA05CB">
        <w:rPr>
          <w:szCs w:val="18"/>
        </w:rPr>
        <w:t xml:space="preserve"> of each </w:t>
      </w:r>
      <w:r w:rsidR="00EA05CB">
        <w:rPr>
          <w:szCs w:val="18"/>
          <w:lang w:val="en-US"/>
        </w:rPr>
        <w:t>category:</w:t>
      </w:r>
    </w:p>
    <w:tbl>
      <w:tblPr>
        <w:tblW w:w="5000" w:type="pct"/>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blBorders>
        <w:shd w:val="clear" w:color="auto" w:fill="F9F9F9"/>
        <w:tblCellMar>
          <w:top w:w="15" w:type="dxa"/>
          <w:left w:w="15" w:type="dxa"/>
          <w:bottom w:w="15" w:type="dxa"/>
          <w:right w:w="15" w:type="dxa"/>
        </w:tblCellMar>
        <w:tblLook w:val="04A0" w:firstRow="1" w:lastRow="0" w:firstColumn="1" w:lastColumn="0" w:noHBand="0" w:noVBand="1"/>
      </w:tblPr>
      <w:tblGrid>
        <w:gridCol w:w="2116"/>
        <w:gridCol w:w="4253"/>
        <w:gridCol w:w="993"/>
        <w:gridCol w:w="1645"/>
      </w:tblGrid>
      <w:tr w:rsidR="00920572" w14:paraId="5B556908" w14:textId="77777777" w:rsidTr="00385A89">
        <w:trPr>
          <w:trHeight w:val="22"/>
        </w:trPr>
        <w:tc>
          <w:tcPr>
            <w:tcW w:w="1175" w:type="pct"/>
            <w:shd w:val="clear" w:color="auto" w:fill="548DD4" w:themeFill="text2" w:themeFillTint="99"/>
            <w:tcMar>
              <w:top w:w="60" w:type="dxa"/>
              <w:left w:w="75" w:type="dxa"/>
              <w:bottom w:w="60" w:type="dxa"/>
              <w:right w:w="75" w:type="dxa"/>
            </w:tcMar>
            <w:hideMark/>
          </w:tcPr>
          <w:p w14:paraId="5B556904" w14:textId="77777777" w:rsidR="00920572" w:rsidRPr="00563D0C" w:rsidRDefault="00385A89" w:rsidP="003C57E2">
            <w:pPr>
              <w:spacing w:before="0" w:after="0"/>
              <w:rPr>
                <w:rFonts w:cs="Arial"/>
                <w:color w:val="555555"/>
                <w:sz w:val="16"/>
                <w:szCs w:val="16"/>
                <w:lang w:eastAsia="en-GB"/>
              </w:rPr>
            </w:pPr>
            <w:r>
              <w:rPr>
                <w:rFonts w:cs="Arial"/>
                <w:b/>
                <w:bCs/>
                <w:color w:val="FFFFFF"/>
                <w:sz w:val="16"/>
                <w:szCs w:val="16"/>
                <w:lang w:eastAsia="en-GB"/>
              </w:rPr>
              <w:t>Category</w:t>
            </w:r>
          </w:p>
        </w:tc>
        <w:tc>
          <w:tcPr>
            <w:tcW w:w="2361" w:type="pct"/>
            <w:shd w:val="clear" w:color="auto" w:fill="548DD4" w:themeFill="text2" w:themeFillTint="99"/>
            <w:tcMar>
              <w:top w:w="60" w:type="dxa"/>
              <w:left w:w="75" w:type="dxa"/>
              <w:bottom w:w="60" w:type="dxa"/>
              <w:right w:w="75" w:type="dxa"/>
            </w:tcMar>
            <w:hideMark/>
          </w:tcPr>
          <w:p w14:paraId="5B556905" w14:textId="77777777" w:rsidR="00920572" w:rsidRPr="00563D0C" w:rsidRDefault="00385A89" w:rsidP="003C57E2">
            <w:pPr>
              <w:spacing w:before="0" w:after="0"/>
              <w:rPr>
                <w:rFonts w:cs="Arial"/>
                <w:color w:val="555555"/>
                <w:sz w:val="16"/>
                <w:szCs w:val="16"/>
                <w:lang w:eastAsia="en-GB"/>
              </w:rPr>
            </w:pPr>
            <w:r>
              <w:rPr>
                <w:rFonts w:cs="Arial"/>
                <w:b/>
                <w:bCs/>
                <w:color w:val="FFFFFF"/>
                <w:sz w:val="16"/>
                <w:szCs w:val="16"/>
                <w:lang w:eastAsia="en-GB"/>
              </w:rPr>
              <w:t>Product</w:t>
            </w:r>
          </w:p>
        </w:tc>
        <w:tc>
          <w:tcPr>
            <w:tcW w:w="551" w:type="pct"/>
            <w:shd w:val="clear" w:color="auto" w:fill="548DD4" w:themeFill="text2" w:themeFillTint="99"/>
            <w:tcMar>
              <w:top w:w="60" w:type="dxa"/>
              <w:left w:w="75" w:type="dxa"/>
              <w:bottom w:w="60" w:type="dxa"/>
              <w:right w:w="75" w:type="dxa"/>
            </w:tcMar>
            <w:hideMark/>
          </w:tcPr>
          <w:p w14:paraId="5B556906" w14:textId="77777777" w:rsidR="00920572" w:rsidRPr="00563D0C" w:rsidRDefault="00C37A6F" w:rsidP="003C57E2">
            <w:pPr>
              <w:spacing w:before="0" w:after="0"/>
              <w:rPr>
                <w:rFonts w:cs="Arial"/>
                <w:color w:val="555555"/>
                <w:sz w:val="16"/>
                <w:szCs w:val="16"/>
                <w:lang w:eastAsia="en-GB"/>
              </w:rPr>
            </w:pPr>
            <w:r>
              <w:rPr>
                <w:rFonts w:cs="Arial"/>
                <w:b/>
                <w:bCs/>
                <w:color w:val="FFFFFF"/>
                <w:sz w:val="16"/>
                <w:szCs w:val="16"/>
                <w:lang w:eastAsia="en-GB"/>
              </w:rPr>
              <w:t>Supplier</w:t>
            </w:r>
          </w:p>
        </w:tc>
        <w:tc>
          <w:tcPr>
            <w:tcW w:w="913" w:type="pct"/>
            <w:shd w:val="clear" w:color="auto" w:fill="548DD4" w:themeFill="text2" w:themeFillTint="99"/>
          </w:tcPr>
          <w:p w14:paraId="5B556907" w14:textId="77777777" w:rsidR="00920572" w:rsidRDefault="00385A89" w:rsidP="00385A89">
            <w:pPr>
              <w:spacing w:before="0" w:after="0"/>
              <w:ind w:left="57"/>
              <w:rPr>
                <w:rFonts w:cs="Arial"/>
                <w:b/>
                <w:bCs/>
                <w:color w:val="FFFFFF"/>
                <w:sz w:val="16"/>
                <w:szCs w:val="16"/>
                <w:lang w:eastAsia="en-GB"/>
              </w:rPr>
            </w:pPr>
            <w:r>
              <w:rPr>
                <w:rFonts w:cs="Arial"/>
                <w:b/>
                <w:bCs/>
                <w:color w:val="FFFFFF"/>
                <w:sz w:val="16"/>
                <w:szCs w:val="16"/>
                <w:lang w:eastAsia="en-GB"/>
              </w:rPr>
              <w:t>Edition</w:t>
            </w:r>
            <w:r w:rsidR="00C37A6F">
              <w:rPr>
                <w:rFonts w:cs="Arial"/>
                <w:b/>
                <w:bCs/>
                <w:color w:val="FFFFFF"/>
                <w:sz w:val="16"/>
                <w:szCs w:val="16"/>
                <w:lang w:eastAsia="en-GB"/>
              </w:rPr>
              <w:t>/Version</w:t>
            </w:r>
          </w:p>
        </w:tc>
      </w:tr>
      <w:tr w:rsidR="00920572" w14:paraId="5B55690D" w14:textId="77777777" w:rsidTr="00385A89">
        <w:trPr>
          <w:trHeight w:val="425"/>
        </w:trPr>
        <w:tc>
          <w:tcPr>
            <w:tcW w:w="1175" w:type="pct"/>
            <w:shd w:val="clear" w:color="auto" w:fill="FFFFFF"/>
            <w:tcMar>
              <w:top w:w="60" w:type="dxa"/>
              <w:left w:w="75" w:type="dxa"/>
              <w:bottom w:w="60" w:type="dxa"/>
              <w:right w:w="75" w:type="dxa"/>
            </w:tcMar>
            <w:hideMark/>
          </w:tcPr>
          <w:p w14:paraId="5B556909" w14:textId="77777777" w:rsidR="00920572" w:rsidRPr="00973393" w:rsidRDefault="00920572" w:rsidP="003C57E2">
            <w:pPr>
              <w:spacing w:before="0" w:after="0"/>
              <w:rPr>
                <w:rFonts w:cs="Arial"/>
                <w:color w:val="000000"/>
                <w:sz w:val="16"/>
                <w:szCs w:val="16"/>
                <w:lang w:eastAsia="en-GB"/>
              </w:rPr>
            </w:pPr>
            <w:r>
              <w:rPr>
                <w:rFonts w:cs="Arial"/>
                <w:color w:val="000000"/>
                <w:sz w:val="16"/>
                <w:szCs w:val="16"/>
                <w:lang w:eastAsia="en-GB"/>
              </w:rPr>
              <w:t>Server Operation System</w:t>
            </w:r>
          </w:p>
        </w:tc>
        <w:tc>
          <w:tcPr>
            <w:tcW w:w="2361" w:type="pct"/>
            <w:shd w:val="clear" w:color="auto" w:fill="FFFFFF"/>
            <w:tcMar>
              <w:top w:w="60" w:type="dxa"/>
              <w:left w:w="75" w:type="dxa"/>
              <w:bottom w:w="60" w:type="dxa"/>
              <w:right w:w="75" w:type="dxa"/>
            </w:tcMar>
            <w:hideMark/>
          </w:tcPr>
          <w:p w14:paraId="5B55690A" w14:textId="77777777" w:rsidR="00920572" w:rsidRPr="00973393" w:rsidRDefault="00385A89" w:rsidP="00B217FA">
            <w:pPr>
              <w:spacing w:before="0" w:after="0"/>
              <w:rPr>
                <w:rFonts w:cs="Arial"/>
                <w:color w:val="000000"/>
                <w:sz w:val="16"/>
                <w:szCs w:val="16"/>
                <w:lang w:eastAsia="en-GB"/>
              </w:rPr>
            </w:pPr>
            <w:r w:rsidRPr="00385A89">
              <w:rPr>
                <w:rFonts w:cs="Arial"/>
                <w:color w:val="000000"/>
                <w:sz w:val="16"/>
                <w:szCs w:val="16"/>
                <w:lang w:eastAsia="en-GB"/>
              </w:rPr>
              <w:t>Microsoft System Center Operations Manager (SCOM)</w:t>
            </w:r>
          </w:p>
        </w:tc>
        <w:tc>
          <w:tcPr>
            <w:tcW w:w="551" w:type="pct"/>
            <w:shd w:val="clear" w:color="auto" w:fill="FFFFFF"/>
            <w:tcMar>
              <w:top w:w="60" w:type="dxa"/>
              <w:left w:w="75" w:type="dxa"/>
              <w:bottom w:w="60" w:type="dxa"/>
              <w:right w:w="75" w:type="dxa"/>
            </w:tcMar>
            <w:hideMark/>
          </w:tcPr>
          <w:p w14:paraId="5B55690B" w14:textId="77777777" w:rsidR="00920572" w:rsidRPr="00973393" w:rsidRDefault="00385A89" w:rsidP="003C57E2">
            <w:pPr>
              <w:spacing w:before="0" w:after="0"/>
              <w:rPr>
                <w:rFonts w:cs="Arial"/>
                <w:color w:val="000000"/>
                <w:sz w:val="16"/>
                <w:szCs w:val="16"/>
                <w:lang w:eastAsia="en-GB"/>
              </w:rPr>
            </w:pPr>
            <w:r>
              <w:rPr>
                <w:rFonts w:cs="Arial"/>
                <w:color w:val="000000"/>
                <w:sz w:val="16"/>
                <w:szCs w:val="16"/>
                <w:lang w:eastAsia="en-GB"/>
              </w:rPr>
              <w:t>Microsoft</w:t>
            </w:r>
          </w:p>
        </w:tc>
        <w:tc>
          <w:tcPr>
            <w:tcW w:w="913" w:type="pct"/>
            <w:shd w:val="clear" w:color="auto" w:fill="FFFFFF"/>
          </w:tcPr>
          <w:p w14:paraId="5B55690C" w14:textId="77777777" w:rsidR="00920572" w:rsidRDefault="00385A89" w:rsidP="00385A89">
            <w:pPr>
              <w:spacing w:before="0" w:after="0"/>
              <w:ind w:left="57"/>
              <w:rPr>
                <w:rFonts w:cs="Arial"/>
                <w:color w:val="000000"/>
                <w:sz w:val="16"/>
                <w:szCs w:val="16"/>
                <w:lang w:eastAsia="en-GB"/>
              </w:rPr>
            </w:pPr>
            <w:r>
              <w:rPr>
                <w:rFonts w:cs="Arial"/>
                <w:color w:val="000000"/>
                <w:sz w:val="16"/>
                <w:szCs w:val="16"/>
                <w:lang w:eastAsia="en-GB"/>
              </w:rPr>
              <w:t>2012 R2</w:t>
            </w:r>
          </w:p>
        </w:tc>
      </w:tr>
      <w:tr w:rsidR="00E86A9E" w14:paraId="5B556912" w14:textId="77777777" w:rsidTr="00385A89">
        <w:trPr>
          <w:trHeight w:val="300"/>
        </w:trPr>
        <w:tc>
          <w:tcPr>
            <w:tcW w:w="1175" w:type="pct"/>
            <w:vMerge w:val="restart"/>
            <w:shd w:val="clear" w:color="auto" w:fill="D9D9D9"/>
            <w:tcMar>
              <w:top w:w="60" w:type="dxa"/>
              <w:left w:w="75" w:type="dxa"/>
              <w:bottom w:w="60" w:type="dxa"/>
              <w:right w:w="75" w:type="dxa"/>
            </w:tcMar>
            <w:hideMark/>
          </w:tcPr>
          <w:p w14:paraId="5B55690E" w14:textId="77777777" w:rsidR="00E86A9E" w:rsidRPr="00973393" w:rsidRDefault="00E86A9E" w:rsidP="003C57E2">
            <w:pPr>
              <w:spacing w:before="0" w:after="0"/>
              <w:rPr>
                <w:rFonts w:cs="Arial"/>
                <w:color w:val="000000"/>
                <w:sz w:val="16"/>
                <w:szCs w:val="16"/>
                <w:lang w:eastAsia="en-GB"/>
              </w:rPr>
            </w:pPr>
            <w:r>
              <w:rPr>
                <w:rFonts w:cs="Arial"/>
                <w:color w:val="000000"/>
                <w:sz w:val="16"/>
                <w:szCs w:val="16"/>
                <w:lang w:eastAsia="en-GB"/>
              </w:rPr>
              <w:t>SQL Server</w:t>
            </w:r>
          </w:p>
        </w:tc>
        <w:tc>
          <w:tcPr>
            <w:tcW w:w="2361" w:type="pct"/>
            <w:shd w:val="clear" w:color="auto" w:fill="D9D9D9"/>
            <w:tcMar>
              <w:top w:w="60" w:type="dxa"/>
              <w:left w:w="75" w:type="dxa"/>
              <w:bottom w:w="60" w:type="dxa"/>
              <w:right w:w="75" w:type="dxa"/>
            </w:tcMar>
            <w:hideMark/>
          </w:tcPr>
          <w:p w14:paraId="5B55690F" w14:textId="77777777" w:rsidR="00E86A9E" w:rsidRPr="00973393" w:rsidRDefault="00E86A9E" w:rsidP="003C57E2">
            <w:pPr>
              <w:spacing w:before="0" w:after="0"/>
              <w:rPr>
                <w:rFonts w:cs="Arial"/>
                <w:color w:val="000000"/>
                <w:sz w:val="16"/>
                <w:szCs w:val="16"/>
                <w:lang w:eastAsia="en-GB"/>
              </w:rPr>
            </w:pPr>
            <w:r w:rsidRPr="00C37A6F">
              <w:rPr>
                <w:rFonts w:cs="Arial"/>
                <w:color w:val="000000"/>
                <w:sz w:val="16"/>
                <w:szCs w:val="16"/>
                <w:lang w:val="en-US" w:eastAsia="en-GB"/>
              </w:rPr>
              <w:t>Microsoft System Center Management Pack for SQL Server</w:t>
            </w:r>
            <w:r>
              <w:rPr>
                <w:rStyle w:val="FootnoteReference"/>
                <w:rFonts w:cs="Arial"/>
                <w:color w:val="000000"/>
                <w:sz w:val="16"/>
                <w:szCs w:val="16"/>
                <w:lang w:val="en-US" w:eastAsia="en-GB"/>
              </w:rPr>
              <w:footnoteReference w:id="4"/>
            </w:r>
          </w:p>
        </w:tc>
        <w:tc>
          <w:tcPr>
            <w:tcW w:w="551" w:type="pct"/>
            <w:shd w:val="clear" w:color="auto" w:fill="D9D9D9"/>
            <w:tcMar>
              <w:top w:w="60" w:type="dxa"/>
              <w:left w:w="75" w:type="dxa"/>
              <w:bottom w:w="60" w:type="dxa"/>
              <w:right w:w="75" w:type="dxa"/>
            </w:tcMar>
            <w:hideMark/>
          </w:tcPr>
          <w:p w14:paraId="5B556910" w14:textId="77777777" w:rsidR="00E86A9E" w:rsidRPr="00973393" w:rsidRDefault="00E86A9E" w:rsidP="003C57E2">
            <w:pPr>
              <w:spacing w:before="0" w:after="0"/>
              <w:rPr>
                <w:rFonts w:cs="Arial"/>
                <w:color w:val="000000"/>
                <w:sz w:val="16"/>
                <w:szCs w:val="16"/>
                <w:lang w:eastAsia="en-GB"/>
              </w:rPr>
            </w:pPr>
            <w:r>
              <w:rPr>
                <w:rFonts w:cs="Arial"/>
                <w:color w:val="000000"/>
                <w:sz w:val="16"/>
                <w:szCs w:val="16"/>
                <w:lang w:eastAsia="en-GB"/>
              </w:rPr>
              <w:t>Microsoft</w:t>
            </w:r>
          </w:p>
        </w:tc>
        <w:tc>
          <w:tcPr>
            <w:tcW w:w="913" w:type="pct"/>
            <w:shd w:val="clear" w:color="auto" w:fill="D9D9D9"/>
          </w:tcPr>
          <w:p w14:paraId="5B556911" w14:textId="77777777" w:rsidR="00E86A9E" w:rsidRPr="00E86A9E" w:rsidRDefault="00E86A9E" w:rsidP="00E86A9E">
            <w:pPr>
              <w:spacing w:before="0" w:after="0"/>
              <w:ind w:left="57"/>
              <w:rPr>
                <w:rFonts w:cs="Arial"/>
                <w:color w:val="000000"/>
                <w:sz w:val="16"/>
                <w:szCs w:val="16"/>
                <w:lang w:val="en-US" w:eastAsia="en-GB"/>
              </w:rPr>
            </w:pPr>
            <w:r w:rsidRPr="00E86A9E">
              <w:rPr>
                <w:rFonts w:cs="Arial"/>
                <w:color w:val="000000"/>
                <w:sz w:val="16"/>
                <w:szCs w:val="16"/>
                <w:lang w:val="en-US" w:eastAsia="en-GB"/>
              </w:rPr>
              <w:t>6.6.4.0</w:t>
            </w:r>
          </w:p>
        </w:tc>
      </w:tr>
      <w:tr w:rsidR="00E86A9E" w14:paraId="5B556917" w14:textId="77777777" w:rsidTr="00E86A9E">
        <w:trPr>
          <w:trHeight w:val="300"/>
        </w:trPr>
        <w:tc>
          <w:tcPr>
            <w:tcW w:w="1175" w:type="pct"/>
            <w:vMerge/>
            <w:shd w:val="clear" w:color="auto" w:fill="FFFFFF"/>
            <w:tcMar>
              <w:top w:w="60" w:type="dxa"/>
              <w:left w:w="75" w:type="dxa"/>
              <w:bottom w:w="60" w:type="dxa"/>
              <w:right w:w="75" w:type="dxa"/>
            </w:tcMar>
            <w:hideMark/>
          </w:tcPr>
          <w:p w14:paraId="5B556913" w14:textId="77777777" w:rsidR="00E86A9E" w:rsidRPr="00973393" w:rsidRDefault="00E86A9E" w:rsidP="003C57E2">
            <w:pPr>
              <w:spacing w:before="0" w:after="0"/>
              <w:rPr>
                <w:rFonts w:cs="Arial"/>
                <w:color w:val="000000"/>
                <w:sz w:val="16"/>
                <w:szCs w:val="16"/>
                <w:lang w:eastAsia="en-GB"/>
              </w:rPr>
            </w:pPr>
          </w:p>
        </w:tc>
        <w:tc>
          <w:tcPr>
            <w:tcW w:w="2361" w:type="pct"/>
            <w:shd w:val="clear" w:color="auto" w:fill="D9D9D9" w:themeFill="background1" w:themeFillShade="D9"/>
            <w:tcMar>
              <w:top w:w="60" w:type="dxa"/>
              <w:left w:w="75" w:type="dxa"/>
              <w:bottom w:w="60" w:type="dxa"/>
              <w:right w:w="75" w:type="dxa"/>
            </w:tcMar>
            <w:hideMark/>
          </w:tcPr>
          <w:p w14:paraId="5B556914" w14:textId="77777777" w:rsidR="00E86A9E" w:rsidRPr="00973393" w:rsidRDefault="00E86A9E" w:rsidP="003C57E2">
            <w:pPr>
              <w:spacing w:before="0" w:after="0"/>
              <w:rPr>
                <w:rFonts w:cs="Arial"/>
                <w:color w:val="000000"/>
                <w:sz w:val="16"/>
                <w:szCs w:val="16"/>
                <w:lang w:eastAsia="en-GB"/>
              </w:rPr>
            </w:pPr>
            <w:r w:rsidRPr="00385A89">
              <w:rPr>
                <w:rFonts w:cs="Arial"/>
                <w:color w:val="000000"/>
                <w:sz w:val="16"/>
                <w:szCs w:val="16"/>
                <w:lang w:eastAsia="en-GB"/>
              </w:rPr>
              <w:t>Spotlight Enterprise for SQL Server</w:t>
            </w:r>
          </w:p>
        </w:tc>
        <w:tc>
          <w:tcPr>
            <w:tcW w:w="551" w:type="pct"/>
            <w:shd w:val="clear" w:color="auto" w:fill="D9D9D9" w:themeFill="background1" w:themeFillShade="D9"/>
            <w:tcMar>
              <w:top w:w="60" w:type="dxa"/>
              <w:left w:w="75" w:type="dxa"/>
              <w:bottom w:w="60" w:type="dxa"/>
              <w:right w:w="75" w:type="dxa"/>
            </w:tcMar>
            <w:hideMark/>
          </w:tcPr>
          <w:p w14:paraId="5B556915" w14:textId="77777777" w:rsidR="00E86A9E" w:rsidRPr="00973393" w:rsidRDefault="00E86A9E" w:rsidP="003C57E2">
            <w:pPr>
              <w:spacing w:before="0" w:after="0"/>
              <w:rPr>
                <w:rFonts w:cs="Arial"/>
                <w:color w:val="000000"/>
                <w:sz w:val="16"/>
                <w:szCs w:val="16"/>
                <w:lang w:eastAsia="en-GB"/>
              </w:rPr>
            </w:pPr>
            <w:r>
              <w:rPr>
                <w:rFonts w:cs="Arial"/>
                <w:color w:val="000000"/>
                <w:sz w:val="16"/>
                <w:szCs w:val="16"/>
                <w:lang w:eastAsia="en-GB"/>
              </w:rPr>
              <w:t>Dell</w:t>
            </w:r>
          </w:p>
        </w:tc>
        <w:tc>
          <w:tcPr>
            <w:tcW w:w="913" w:type="pct"/>
            <w:shd w:val="clear" w:color="auto" w:fill="D9D9D9" w:themeFill="background1" w:themeFillShade="D9"/>
          </w:tcPr>
          <w:p w14:paraId="5B556916" w14:textId="77777777" w:rsidR="00E86A9E" w:rsidRDefault="00E86A9E" w:rsidP="00385A89">
            <w:pPr>
              <w:spacing w:before="0" w:after="0"/>
              <w:ind w:left="57"/>
              <w:rPr>
                <w:rFonts w:cs="Arial"/>
                <w:color w:val="000000"/>
                <w:sz w:val="16"/>
                <w:szCs w:val="16"/>
                <w:lang w:eastAsia="en-GB"/>
              </w:rPr>
            </w:pPr>
            <w:r>
              <w:rPr>
                <w:rFonts w:cs="Arial"/>
                <w:color w:val="000000"/>
                <w:sz w:val="16"/>
                <w:szCs w:val="16"/>
                <w:lang w:eastAsia="en-GB"/>
              </w:rPr>
              <w:t>11.6</w:t>
            </w:r>
          </w:p>
        </w:tc>
      </w:tr>
      <w:tr w:rsidR="00920572" w14:paraId="5B55691C" w14:textId="77777777" w:rsidTr="00E86A9E">
        <w:trPr>
          <w:trHeight w:val="300"/>
        </w:trPr>
        <w:tc>
          <w:tcPr>
            <w:tcW w:w="1175" w:type="pct"/>
            <w:shd w:val="clear" w:color="auto" w:fill="auto"/>
            <w:tcMar>
              <w:top w:w="60" w:type="dxa"/>
              <w:left w:w="75" w:type="dxa"/>
              <w:bottom w:w="60" w:type="dxa"/>
              <w:right w:w="75" w:type="dxa"/>
            </w:tcMar>
          </w:tcPr>
          <w:p w14:paraId="5B556918" w14:textId="77777777" w:rsidR="00920572" w:rsidRDefault="00E86A9E" w:rsidP="003C57E2">
            <w:pPr>
              <w:spacing w:before="0" w:after="0"/>
              <w:rPr>
                <w:rFonts w:cs="Arial"/>
                <w:color w:val="000000"/>
                <w:sz w:val="16"/>
                <w:szCs w:val="16"/>
                <w:lang w:eastAsia="en-GB"/>
              </w:rPr>
            </w:pPr>
            <w:r w:rsidRPr="00E86A9E">
              <w:rPr>
                <w:rFonts w:cs="Arial"/>
                <w:color w:val="000000"/>
                <w:sz w:val="16"/>
                <w:szCs w:val="16"/>
                <w:lang w:eastAsia="en-GB"/>
              </w:rPr>
              <w:t>AlwaysOn Availability Group (AAG)</w:t>
            </w:r>
          </w:p>
        </w:tc>
        <w:tc>
          <w:tcPr>
            <w:tcW w:w="2361" w:type="pct"/>
            <w:shd w:val="clear" w:color="auto" w:fill="auto"/>
            <w:tcMar>
              <w:top w:w="60" w:type="dxa"/>
              <w:left w:w="75" w:type="dxa"/>
              <w:bottom w:w="60" w:type="dxa"/>
              <w:right w:w="75" w:type="dxa"/>
            </w:tcMar>
          </w:tcPr>
          <w:p w14:paraId="5B556919" w14:textId="77777777" w:rsidR="00920572" w:rsidRDefault="003232C5" w:rsidP="003C57E2">
            <w:pPr>
              <w:spacing w:before="0" w:after="0"/>
              <w:rPr>
                <w:rFonts w:cs="Arial"/>
                <w:color w:val="000000"/>
                <w:sz w:val="16"/>
                <w:szCs w:val="16"/>
                <w:lang w:eastAsia="en-GB"/>
              </w:rPr>
            </w:pPr>
            <w:r>
              <w:rPr>
                <w:rFonts w:cs="Arial"/>
                <w:color w:val="000000"/>
                <w:sz w:val="16"/>
                <w:szCs w:val="16"/>
                <w:lang w:eastAsia="en-GB"/>
              </w:rPr>
              <w:t>PowerShell and SQL Extended Events</w:t>
            </w:r>
          </w:p>
        </w:tc>
        <w:tc>
          <w:tcPr>
            <w:tcW w:w="551" w:type="pct"/>
            <w:shd w:val="clear" w:color="auto" w:fill="auto"/>
            <w:tcMar>
              <w:top w:w="60" w:type="dxa"/>
              <w:left w:w="75" w:type="dxa"/>
              <w:bottom w:w="60" w:type="dxa"/>
              <w:right w:w="75" w:type="dxa"/>
            </w:tcMar>
          </w:tcPr>
          <w:p w14:paraId="5B55691A" w14:textId="77777777" w:rsidR="00920572" w:rsidRDefault="003232C5" w:rsidP="003C57E2">
            <w:pPr>
              <w:spacing w:before="0" w:after="0"/>
              <w:rPr>
                <w:rFonts w:cs="Arial"/>
                <w:color w:val="000000"/>
                <w:sz w:val="16"/>
                <w:szCs w:val="16"/>
                <w:lang w:eastAsia="en-GB"/>
              </w:rPr>
            </w:pPr>
            <w:r>
              <w:rPr>
                <w:rFonts w:cs="Arial"/>
                <w:color w:val="000000"/>
                <w:sz w:val="16"/>
                <w:szCs w:val="16"/>
                <w:lang w:eastAsia="en-GB"/>
              </w:rPr>
              <w:t>Microsoft</w:t>
            </w:r>
          </w:p>
        </w:tc>
        <w:tc>
          <w:tcPr>
            <w:tcW w:w="913" w:type="pct"/>
            <w:shd w:val="clear" w:color="auto" w:fill="auto"/>
          </w:tcPr>
          <w:p w14:paraId="5B55691B" w14:textId="77777777" w:rsidR="00920572" w:rsidRDefault="003232C5" w:rsidP="00385A89">
            <w:pPr>
              <w:spacing w:before="0" w:after="0"/>
              <w:ind w:left="57"/>
              <w:rPr>
                <w:rFonts w:cs="Arial"/>
                <w:color w:val="000000"/>
                <w:sz w:val="16"/>
                <w:szCs w:val="16"/>
                <w:lang w:eastAsia="en-GB"/>
              </w:rPr>
            </w:pPr>
            <w:r>
              <w:rPr>
                <w:rFonts w:cs="Arial"/>
                <w:color w:val="000000"/>
                <w:sz w:val="16"/>
                <w:szCs w:val="16"/>
                <w:lang w:eastAsia="en-GB"/>
              </w:rPr>
              <w:t>12.0</w:t>
            </w:r>
          </w:p>
        </w:tc>
      </w:tr>
    </w:tbl>
    <w:p w14:paraId="5B55691D" w14:textId="77777777" w:rsidR="00D41821" w:rsidRDefault="00D41821" w:rsidP="00DE2B81">
      <w:pPr>
        <w:spacing w:before="160"/>
        <w:rPr>
          <w:i/>
        </w:rPr>
      </w:pPr>
      <w:r>
        <w:t>B</w:t>
      </w:r>
      <w:r w:rsidR="00DE2B81">
        <w:t xml:space="preserve">est practice is to baseline the server before being </w:t>
      </w:r>
      <w:r w:rsidR="0042797E">
        <w:t>placed</w:t>
      </w:r>
      <w:r w:rsidR="00DE2B81">
        <w:t xml:space="preserve"> into production with attention on the core resources: CPU, Memory, and IO</w:t>
      </w:r>
      <w:r w:rsidR="0042797E">
        <w:t>.  Diskspd is a storage testing tool that has been valuable it generating SQL IO patterns and ensuring the disk subsystem is up to standard.</w:t>
      </w:r>
      <w:r w:rsidRPr="004C00D7">
        <w:footnoteReference w:id="5"/>
      </w:r>
      <w:r>
        <w:t xml:space="preserve">  </w:t>
      </w:r>
      <w:r w:rsidR="004C00D7" w:rsidRPr="004C00D7">
        <w:rPr>
          <w:i/>
        </w:rPr>
        <w:t>Review Appendix scripts for baseline of the disk subsystem.</w:t>
      </w:r>
    </w:p>
    <w:p w14:paraId="5B55691E" w14:textId="77777777" w:rsidR="00C64A75" w:rsidRDefault="004C00D7" w:rsidP="00DE2B81">
      <w:pPr>
        <w:spacing w:before="160"/>
      </w:pPr>
      <w:r>
        <w:t>Caution: establishing the monitoring goals is beyond the scop</w:t>
      </w:r>
      <w:r w:rsidR="000B7990">
        <w:t>e of this document, review the O</w:t>
      </w:r>
      <w:r>
        <w:t>rganisation, or SQL estate monitoring strategy.</w:t>
      </w:r>
    </w:p>
    <w:p w14:paraId="5B55691F" w14:textId="77777777" w:rsidR="00C64A75" w:rsidRDefault="00C64A75">
      <w:pPr>
        <w:spacing w:before="0" w:after="0"/>
      </w:pPr>
      <w:r>
        <w:br w:type="page"/>
      </w:r>
    </w:p>
    <w:p w14:paraId="5B556920" w14:textId="77777777" w:rsidR="00EC44F7" w:rsidRDefault="00EC44F7" w:rsidP="000E5BDC">
      <w:pPr>
        <w:pStyle w:val="Heading1"/>
      </w:pPr>
      <w:bookmarkStart w:id="67" w:name="_Toc452464967"/>
      <w:r>
        <w:t>Security</w:t>
      </w:r>
      <w:bookmarkEnd w:id="67"/>
    </w:p>
    <w:p w14:paraId="5B556921" w14:textId="77777777" w:rsidR="00CA5E67" w:rsidRDefault="00CA5E67" w:rsidP="00CA5E67">
      <w:pPr>
        <w:pStyle w:val="Heading2"/>
      </w:pPr>
      <w:bookmarkStart w:id="68" w:name="_Toc452464968"/>
      <w:r>
        <w:t>Firewall</w:t>
      </w:r>
      <w:bookmarkEnd w:id="68"/>
    </w:p>
    <w:p w14:paraId="5B556922" w14:textId="77777777" w:rsidR="00CA5E67" w:rsidRDefault="00CA5E67" w:rsidP="00CA5E67">
      <w:pPr>
        <w:rPr>
          <w:lang w:val="en-US"/>
        </w:rPr>
      </w:pPr>
      <w:r>
        <w:rPr>
          <w:lang w:val="en-US"/>
        </w:rPr>
        <w:t>There is currently no strategy to secure the servers within the internal network, therefore windows firewall setting are disabled by design.  Any external requirements to connect directly to SQL will be dealt with on an individual requirement and follow prober governance for approval.</w:t>
      </w:r>
    </w:p>
    <w:p w14:paraId="5B556923" w14:textId="77777777" w:rsidR="00240409" w:rsidRPr="00CA5E67" w:rsidRDefault="00CA5E67" w:rsidP="00240409">
      <w:pPr>
        <w:pStyle w:val="Heading2"/>
      </w:pPr>
      <w:bookmarkStart w:id="69" w:name="_Toc452464969"/>
      <w:r>
        <w:t>Anti-Virus Exclusions</w:t>
      </w:r>
      <w:bookmarkEnd w:id="69"/>
    </w:p>
    <w:p w14:paraId="5B556924" w14:textId="77777777" w:rsidR="00481B6C" w:rsidRDefault="000B7990" w:rsidP="00240409">
      <w:pPr>
        <w:rPr>
          <w:lang w:val="en-US"/>
        </w:rPr>
      </w:pPr>
      <w:r>
        <w:rPr>
          <w:lang w:val="en"/>
        </w:rPr>
        <w:t xml:space="preserve">The </w:t>
      </w:r>
      <w:r w:rsidR="00801FC3">
        <w:rPr>
          <w:lang w:val="en-US"/>
        </w:rPr>
        <w:t xml:space="preserve">existing Anti-Virus policy is to implement Sophos Endpoint Security for Windows Servers, </w:t>
      </w:r>
      <w:r w:rsidR="00481B6C">
        <w:rPr>
          <w:lang w:val="en-US"/>
        </w:rPr>
        <w:t>in addition to the on-access scanning being disabled, the following file extensions and paths are to be added to the Exclusions list:</w:t>
      </w:r>
    </w:p>
    <w:tbl>
      <w:tblPr>
        <w:tblW w:w="5000" w:type="pct"/>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blBorders>
        <w:shd w:val="clear" w:color="auto" w:fill="F9F9F9"/>
        <w:tblCellMar>
          <w:top w:w="15" w:type="dxa"/>
          <w:left w:w="15" w:type="dxa"/>
          <w:bottom w:w="15" w:type="dxa"/>
          <w:right w:w="15" w:type="dxa"/>
        </w:tblCellMar>
        <w:tblLook w:val="04A0" w:firstRow="1" w:lastRow="0" w:firstColumn="1" w:lastColumn="0" w:noHBand="0" w:noVBand="1"/>
      </w:tblPr>
      <w:tblGrid>
        <w:gridCol w:w="2295"/>
        <w:gridCol w:w="6712"/>
      </w:tblGrid>
      <w:tr w:rsidR="00120018" w14:paraId="5B556927" w14:textId="77777777" w:rsidTr="00120018">
        <w:trPr>
          <w:trHeight w:val="22"/>
        </w:trPr>
        <w:tc>
          <w:tcPr>
            <w:tcW w:w="1274" w:type="pct"/>
            <w:shd w:val="clear" w:color="auto" w:fill="548DD4" w:themeFill="text2" w:themeFillTint="99"/>
            <w:tcMar>
              <w:top w:w="60" w:type="dxa"/>
              <w:left w:w="75" w:type="dxa"/>
              <w:bottom w:w="60" w:type="dxa"/>
              <w:right w:w="75" w:type="dxa"/>
            </w:tcMar>
            <w:hideMark/>
          </w:tcPr>
          <w:p w14:paraId="5B556925" w14:textId="77777777" w:rsidR="00120018" w:rsidRPr="00563D0C" w:rsidRDefault="00120018" w:rsidP="006138EF">
            <w:pPr>
              <w:spacing w:before="0" w:after="0"/>
              <w:rPr>
                <w:rFonts w:cs="Arial"/>
                <w:color w:val="555555"/>
                <w:sz w:val="16"/>
                <w:szCs w:val="16"/>
                <w:lang w:eastAsia="en-GB"/>
              </w:rPr>
            </w:pPr>
            <w:r>
              <w:rPr>
                <w:rFonts w:cs="Arial"/>
                <w:b/>
                <w:bCs/>
                <w:color w:val="FFFFFF"/>
                <w:sz w:val="16"/>
                <w:szCs w:val="16"/>
                <w:lang w:eastAsia="en-GB"/>
              </w:rPr>
              <w:t>Category</w:t>
            </w:r>
          </w:p>
        </w:tc>
        <w:tc>
          <w:tcPr>
            <w:tcW w:w="3726" w:type="pct"/>
            <w:shd w:val="clear" w:color="auto" w:fill="548DD4" w:themeFill="text2" w:themeFillTint="99"/>
            <w:tcMar>
              <w:top w:w="60" w:type="dxa"/>
              <w:left w:w="75" w:type="dxa"/>
              <w:bottom w:w="60" w:type="dxa"/>
              <w:right w:w="75" w:type="dxa"/>
            </w:tcMar>
            <w:hideMark/>
          </w:tcPr>
          <w:p w14:paraId="5B556926" w14:textId="77777777" w:rsidR="00120018" w:rsidRPr="00563D0C" w:rsidRDefault="00120018" w:rsidP="006138EF">
            <w:pPr>
              <w:spacing w:before="0" w:after="0"/>
              <w:rPr>
                <w:rFonts w:cs="Arial"/>
                <w:color w:val="555555"/>
                <w:sz w:val="16"/>
                <w:szCs w:val="16"/>
                <w:lang w:eastAsia="en-GB"/>
              </w:rPr>
            </w:pPr>
            <w:r>
              <w:rPr>
                <w:rFonts w:cs="Arial"/>
                <w:b/>
                <w:bCs/>
                <w:color w:val="FFFFFF"/>
                <w:sz w:val="16"/>
                <w:szCs w:val="16"/>
                <w:lang w:eastAsia="en-GB"/>
              </w:rPr>
              <w:t>Product</w:t>
            </w:r>
          </w:p>
        </w:tc>
      </w:tr>
      <w:tr w:rsidR="00B159B6" w14:paraId="5B55692A" w14:textId="77777777" w:rsidTr="00B159B6">
        <w:trPr>
          <w:trHeight w:val="22"/>
        </w:trPr>
        <w:tc>
          <w:tcPr>
            <w:tcW w:w="1274" w:type="pct"/>
            <w:shd w:val="clear" w:color="auto" w:fill="FFFFFF" w:themeFill="background1"/>
            <w:tcMar>
              <w:top w:w="60" w:type="dxa"/>
              <w:left w:w="75" w:type="dxa"/>
              <w:bottom w:w="60" w:type="dxa"/>
              <w:right w:w="75" w:type="dxa"/>
            </w:tcMar>
          </w:tcPr>
          <w:p w14:paraId="5B556928" w14:textId="77777777" w:rsidR="00B159B6" w:rsidRPr="00A926BC" w:rsidRDefault="00A926BC" w:rsidP="006138EF">
            <w:pPr>
              <w:spacing w:before="0" w:after="0"/>
              <w:rPr>
                <w:rFonts w:cs="Arial"/>
                <w:bCs/>
                <w:sz w:val="16"/>
                <w:szCs w:val="16"/>
                <w:lang w:eastAsia="en-GB"/>
              </w:rPr>
            </w:pPr>
            <w:r w:rsidRPr="00A926BC">
              <w:rPr>
                <w:rFonts w:cs="Arial"/>
                <w:bCs/>
                <w:sz w:val="16"/>
                <w:szCs w:val="16"/>
                <w:lang w:eastAsia="en-GB"/>
              </w:rPr>
              <w:t>WSFC</w:t>
            </w:r>
          </w:p>
        </w:tc>
        <w:tc>
          <w:tcPr>
            <w:tcW w:w="3726" w:type="pct"/>
            <w:shd w:val="clear" w:color="auto" w:fill="FFFFFF" w:themeFill="background1"/>
            <w:tcMar>
              <w:top w:w="60" w:type="dxa"/>
              <w:left w:w="75" w:type="dxa"/>
              <w:bottom w:w="60" w:type="dxa"/>
              <w:right w:w="75" w:type="dxa"/>
            </w:tcMar>
          </w:tcPr>
          <w:p w14:paraId="5B556929" w14:textId="77777777" w:rsidR="00B159B6" w:rsidRDefault="00A926BC" w:rsidP="006138EF">
            <w:pPr>
              <w:spacing w:before="0" w:after="0"/>
              <w:rPr>
                <w:rFonts w:cs="Arial"/>
                <w:b/>
                <w:bCs/>
                <w:color w:val="FFFFFF"/>
                <w:sz w:val="16"/>
                <w:szCs w:val="16"/>
                <w:lang w:eastAsia="en-GB"/>
              </w:rPr>
            </w:pPr>
            <w:r w:rsidRPr="00A926BC">
              <w:rPr>
                <w:rFonts w:cs="Arial"/>
                <w:color w:val="000000"/>
                <w:sz w:val="16"/>
                <w:szCs w:val="16"/>
                <w:lang w:eastAsia="en-GB"/>
              </w:rPr>
              <w:t>%Systemroot%\Cluster</w:t>
            </w:r>
          </w:p>
        </w:tc>
      </w:tr>
      <w:tr w:rsidR="00B159B6" w14:paraId="5B55692D" w14:textId="77777777" w:rsidTr="00B159B6">
        <w:trPr>
          <w:trHeight w:val="22"/>
        </w:trPr>
        <w:tc>
          <w:tcPr>
            <w:tcW w:w="1274" w:type="pct"/>
            <w:shd w:val="clear" w:color="auto" w:fill="D9D9D9" w:themeFill="background1" w:themeFillShade="D9"/>
            <w:tcMar>
              <w:top w:w="60" w:type="dxa"/>
              <w:left w:w="75" w:type="dxa"/>
              <w:bottom w:w="60" w:type="dxa"/>
              <w:right w:w="75" w:type="dxa"/>
            </w:tcMar>
          </w:tcPr>
          <w:p w14:paraId="5B55692B" w14:textId="77777777" w:rsidR="00B159B6" w:rsidRPr="00A926BC" w:rsidRDefault="00A926BC" w:rsidP="00A926BC">
            <w:pPr>
              <w:spacing w:before="100" w:beforeAutospacing="1" w:after="100" w:afterAutospacing="1"/>
              <w:rPr>
                <w:rFonts w:ascii="Times New Roman" w:hAnsi="Times New Roman"/>
                <w:sz w:val="24"/>
                <w:szCs w:val="24"/>
                <w:lang w:val="en-US" w:eastAsia="en-GB"/>
              </w:rPr>
            </w:pPr>
            <w:r w:rsidRPr="00A926BC">
              <w:rPr>
                <w:rFonts w:cs="Arial"/>
                <w:color w:val="000000"/>
                <w:sz w:val="16"/>
                <w:szCs w:val="16"/>
                <w:lang w:val="en-US" w:eastAsia="en-GB"/>
              </w:rPr>
              <w:t>The temp folder for the Cluster Service account</w:t>
            </w:r>
          </w:p>
        </w:tc>
        <w:tc>
          <w:tcPr>
            <w:tcW w:w="3726" w:type="pct"/>
            <w:shd w:val="clear" w:color="auto" w:fill="D9D9D9" w:themeFill="background1" w:themeFillShade="D9"/>
            <w:tcMar>
              <w:top w:w="60" w:type="dxa"/>
              <w:left w:w="75" w:type="dxa"/>
              <w:bottom w:w="60" w:type="dxa"/>
              <w:right w:w="75" w:type="dxa"/>
            </w:tcMar>
          </w:tcPr>
          <w:p w14:paraId="5B55692C" w14:textId="77777777" w:rsidR="00B159B6" w:rsidRDefault="00A926BC" w:rsidP="006138EF">
            <w:pPr>
              <w:spacing w:before="0" w:after="0"/>
              <w:rPr>
                <w:rFonts w:cs="Arial"/>
                <w:b/>
                <w:bCs/>
                <w:color w:val="FFFFFF"/>
                <w:sz w:val="16"/>
                <w:szCs w:val="16"/>
                <w:lang w:eastAsia="en-GB"/>
              </w:rPr>
            </w:pPr>
            <w:r w:rsidRPr="00A926BC">
              <w:rPr>
                <w:rFonts w:cs="Arial"/>
                <w:color w:val="000000"/>
                <w:sz w:val="16"/>
                <w:szCs w:val="16"/>
                <w:lang w:val="en-US" w:eastAsia="en-GB"/>
              </w:rPr>
              <w:t>\</w:t>
            </w:r>
            <w:r w:rsidRPr="00A926BC">
              <w:rPr>
                <w:rFonts w:cs="Arial"/>
                <w:i/>
                <w:iCs/>
                <w:color w:val="000000"/>
                <w:sz w:val="16"/>
                <w:szCs w:val="16"/>
                <w:lang w:val="en-US" w:eastAsia="en-GB"/>
              </w:rPr>
              <w:t>clusterserviceaccount</w:t>
            </w:r>
            <w:r w:rsidRPr="00A926BC">
              <w:rPr>
                <w:rFonts w:cs="Arial"/>
                <w:color w:val="000000"/>
                <w:sz w:val="16"/>
                <w:szCs w:val="16"/>
                <w:lang w:val="en-US" w:eastAsia="en-GB"/>
              </w:rPr>
              <w:t>\Local Settings\Temp</w:t>
            </w:r>
          </w:p>
        </w:tc>
      </w:tr>
      <w:tr w:rsidR="00120018" w14:paraId="5B556932" w14:textId="77777777" w:rsidTr="00B159B6">
        <w:trPr>
          <w:trHeight w:val="425"/>
        </w:trPr>
        <w:tc>
          <w:tcPr>
            <w:tcW w:w="1274" w:type="pct"/>
            <w:shd w:val="clear" w:color="auto" w:fill="FFFFFF" w:themeFill="background1"/>
            <w:tcMar>
              <w:top w:w="60" w:type="dxa"/>
              <w:left w:w="75" w:type="dxa"/>
              <w:bottom w:w="60" w:type="dxa"/>
              <w:right w:w="75" w:type="dxa"/>
            </w:tcMar>
            <w:hideMark/>
          </w:tcPr>
          <w:p w14:paraId="5B55692E" w14:textId="77777777" w:rsidR="00120018" w:rsidRPr="00973393" w:rsidRDefault="00120018" w:rsidP="006138EF">
            <w:pPr>
              <w:spacing w:before="0" w:after="0"/>
              <w:rPr>
                <w:rFonts w:cs="Arial"/>
                <w:color w:val="000000"/>
                <w:sz w:val="16"/>
                <w:szCs w:val="16"/>
                <w:lang w:eastAsia="en-GB"/>
              </w:rPr>
            </w:pPr>
            <w:r w:rsidRPr="00481B6C">
              <w:rPr>
                <w:rFonts w:cs="Arial"/>
                <w:color w:val="000000"/>
                <w:sz w:val="16"/>
                <w:szCs w:val="16"/>
                <w:lang w:eastAsia="en-GB"/>
              </w:rPr>
              <w:t>SQL Server data files</w:t>
            </w:r>
          </w:p>
        </w:tc>
        <w:tc>
          <w:tcPr>
            <w:tcW w:w="3726" w:type="pct"/>
            <w:shd w:val="clear" w:color="auto" w:fill="FFFFFF" w:themeFill="background1"/>
            <w:tcMar>
              <w:top w:w="60" w:type="dxa"/>
              <w:left w:w="75" w:type="dxa"/>
              <w:bottom w:w="60" w:type="dxa"/>
              <w:right w:w="75" w:type="dxa"/>
            </w:tcMar>
            <w:hideMark/>
          </w:tcPr>
          <w:p w14:paraId="5B55692F" w14:textId="77777777" w:rsidR="00120018" w:rsidRPr="00481B6C" w:rsidRDefault="00120018" w:rsidP="0001633C">
            <w:pPr>
              <w:pStyle w:val="ListParagraph"/>
              <w:numPr>
                <w:ilvl w:val="0"/>
                <w:numId w:val="17"/>
              </w:numPr>
              <w:spacing w:before="0" w:after="0"/>
              <w:rPr>
                <w:rFonts w:cs="Arial"/>
                <w:color w:val="000000"/>
                <w:sz w:val="16"/>
                <w:szCs w:val="16"/>
              </w:rPr>
            </w:pPr>
            <w:r w:rsidRPr="00481B6C">
              <w:rPr>
                <w:rFonts w:cs="Arial"/>
                <w:color w:val="000000"/>
                <w:sz w:val="16"/>
                <w:szCs w:val="16"/>
              </w:rPr>
              <w:t>.mdf</w:t>
            </w:r>
          </w:p>
          <w:p w14:paraId="5B556930" w14:textId="77777777" w:rsidR="00120018" w:rsidRPr="00481B6C" w:rsidRDefault="00120018" w:rsidP="0001633C">
            <w:pPr>
              <w:pStyle w:val="ListParagraph"/>
              <w:numPr>
                <w:ilvl w:val="0"/>
                <w:numId w:val="17"/>
              </w:numPr>
              <w:spacing w:before="0" w:after="0"/>
              <w:rPr>
                <w:rFonts w:cs="Arial"/>
                <w:color w:val="000000"/>
                <w:sz w:val="16"/>
                <w:szCs w:val="16"/>
              </w:rPr>
            </w:pPr>
            <w:r w:rsidRPr="00481B6C">
              <w:rPr>
                <w:rFonts w:cs="Arial"/>
                <w:color w:val="000000"/>
                <w:sz w:val="16"/>
                <w:szCs w:val="16"/>
              </w:rPr>
              <w:t>.ldf</w:t>
            </w:r>
          </w:p>
          <w:p w14:paraId="5B556931" w14:textId="77777777" w:rsidR="00120018" w:rsidRPr="00481B6C" w:rsidRDefault="00120018" w:rsidP="0001633C">
            <w:pPr>
              <w:pStyle w:val="ListParagraph"/>
              <w:numPr>
                <w:ilvl w:val="0"/>
                <w:numId w:val="17"/>
              </w:numPr>
              <w:spacing w:before="0" w:after="0"/>
              <w:rPr>
                <w:rFonts w:cs="Arial"/>
                <w:color w:val="000000"/>
                <w:sz w:val="16"/>
                <w:szCs w:val="16"/>
              </w:rPr>
            </w:pPr>
            <w:r w:rsidRPr="00481B6C">
              <w:rPr>
                <w:rFonts w:cs="Arial"/>
                <w:color w:val="000000"/>
                <w:sz w:val="16"/>
                <w:szCs w:val="16"/>
              </w:rPr>
              <w:t>.ndf</w:t>
            </w:r>
          </w:p>
        </w:tc>
      </w:tr>
      <w:tr w:rsidR="00120018" w14:paraId="5B556937" w14:textId="77777777" w:rsidTr="00B159B6">
        <w:trPr>
          <w:trHeight w:val="300"/>
        </w:trPr>
        <w:tc>
          <w:tcPr>
            <w:tcW w:w="1274" w:type="pct"/>
            <w:shd w:val="clear" w:color="auto" w:fill="D9D9D9" w:themeFill="background1" w:themeFillShade="D9"/>
            <w:tcMar>
              <w:top w:w="60" w:type="dxa"/>
              <w:left w:w="75" w:type="dxa"/>
              <w:bottom w:w="60" w:type="dxa"/>
              <w:right w:w="75" w:type="dxa"/>
            </w:tcMar>
            <w:hideMark/>
          </w:tcPr>
          <w:p w14:paraId="5B556933" w14:textId="77777777" w:rsidR="00120018" w:rsidRPr="00973393" w:rsidRDefault="00120018" w:rsidP="006138EF">
            <w:pPr>
              <w:spacing w:before="0" w:after="0"/>
              <w:rPr>
                <w:rFonts w:cs="Arial"/>
                <w:color w:val="000000"/>
                <w:sz w:val="16"/>
                <w:szCs w:val="16"/>
                <w:lang w:eastAsia="en-GB"/>
              </w:rPr>
            </w:pPr>
            <w:r w:rsidRPr="00481B6C">
              <w:rPr>
                <w:rFonts w:cs="Arial"/>
                <w:color w:val="000000"/>
                <w:sz w:val="16"/>
                <w:szCs w:val="16"/>
                <w:lang w:eastAsia="en-GB"/>
              </w:rPr>
              <w:t>SQL Server backup files</w:t>
            </w:r>
          </w:p>
        </w:tc>
        <w:tc>
          <w:tcPr>
            <w:tcW w:w="3726" w:type="pct"/>
            <w:shd w:val="clear" w:color="auto" w:fill="D9D9D9" w:themeFill="background1" w:themeFillShade="D9"/>
            <w:tcMar>
              <w:top w:w="60" w:type="dxa"/>
              <w:left w:w="75" w:type="dxa"/>
              <w:bottom w:w="60" w:type="dxa"/>
              <w:right w:w="75" w:type="dxa"/>
            </w:tcMar>
            <w:hideMark/>
          </w:tcPr>
          <w:p w14:paraId="5B556934" w14:textId="77777777" w:rsidR="00120018" w:rsidRPr="00481B6C" w:rsidRDefault="00120018" w:rsidP="0001633C">
            <w:pPr>
              <w:pStyle w:val="ListParagraph"/>
              <w:numPr>
                <w:ilvl w:val="0"/>
                <w:numId w:val="18"/>
              </w:numPr>
              <w:spacing w:before="0" w:after="0"/>
              <w:rPr>
                <w:rFonts w:cs="Arial"/>
                <w:color w:val="000000"/>
                <w:sz w:val="16"/>
                <w:szCs w:val="16"/>
              </w:rPr>
            </w:pPr>
            <w:r w:rsidRPr="00481B6C">
              <w:rPr>
                <w:rFonts w:cs="Arial"/>
                <w:color w:val="000000"/>
                <w:sz w:val="16"/>
                <w:szCs w:val="16"/>
              </w:rPr>
              <w:t>.bak</w:t>
            </w:r>
          </w:p>
          <w:p w14:paraId="5B556935" w14:textId="77777777" w:rsidR="00120018" w:rsidRPr="00481B6C" w:rsidRDefault="00120018" w:rsidP="0001633C">
            <w:pPr>
              <w:pStyle w:val="ListParagraph"/>
              <w:numPr>
                <w:ilvl w:val="0"/>
                <w:numId w:val="18"/>
              </w:numPr>
              <w:spacing w:before="0" w:after="0"/>
              <w:rPr>
                <w:rFonts w:cs="Arial"/>
                <w:color w:val="000000"/>
                <w:sz w:val="16"/>
                <w:szCs w:val="16"/>
              </w:rPr>
            </w:pPr>
            <w:r w:rsidRPr="00481B6C">
              <w:rPr>
                <w:rFonts w:cs="Arial"/>
                <w:color w:val="000000"/>
                <w:sz w:val="16"/>
                <w:szCs w:val="16"/>
              </w:rPr>
              <w:t>.dif</w:t>
            </w:r>
          </w:p>
          <w:p w14:paraId="5B556936" w14:textId="77777777" w:rsidR="00120018" w:rsidRPr="00481B6C" w:rsidRDefault="00120018" w:rsidP="0001633C">
            <w:pPr>
              <w:pStyle w:val="ListParagraph"/>
              <w:numPr>
                <w:ilvl w:val="0"/>
                <w:numId w:val="18"/>
              </w:numPr>
              <w:spacing w:before="0" w:after="0"/>
              <w:rPr>
                <w:rFonts w:cs="Arial"/>
                <w:color w:val="000000"/>
                <w:sz w:val="16"/>
                <w:szCs w:val="16"/>
              </w:rPr>
            </w:pPr>
            <w:r w:rsidRPr="00481B6C">
              <w:rPr>
                <w:rFonts w:cs="Arial"/>
                <w:color w:val="000000"/>
                <w:sz w:val="16"/>
                <w:szCs w:val="16"/>
              </w:rPr>
              <w:t>.trn</w:t>
            </w:r>
          </w:p>
        </w:tc>
      </w:tr>
      <w:tr w:rsidR="00120018" w14:paraId="5B55693A" w14:textId="77777777" w:rsidTr="00B159B6">
        <w:trPr>
          <w:trHeight w:val="300"/>
        </w:trPr>
        <w:tc>
          <w:tcPr>
            <w:tcW w:w="1274" w:type="pct"/>
            <w:shd w:val="clear" w:color="auto" w:fill="FFFFFF" w:themeFill="background1"/>
            <w:tcMar>
              <w:top w:w="60" w:type="dxa"/>
              <w:left w:w="75" w:type="dxa"/>
              <w:bottom w:w="60" w:type="dxa"/>
              <w:right w:w="75" w:type="dxa"/>
            </w:tcMar>
          </w:tcPr>
          <w:p w14:paraId="5B556938" w14:textId="77777777" w:rsidR="00120018" w:rsidRPr="00481B6C" w:rsidRDefault="00120018" w:rsidP="006138EF">
            <w:pPr>
              <w:spacing w:before="0" w:after="0"/>
              <w:rPr>
                <w:rFonts w:cs="Arial"/>
                <w:color w:val="000000"/>
                <w:sz w:val="16"/>
                <w:szCs w:val="16"/>
                <w:lang w:eastAsia="en-GB"/>
              </w:rPr>
            </w:pPr>
            <w:r w:rsidRPr="00120018">
              <w:rPr>
                <w:rFonts w:cs="Arial"/>
                <w:color w:val="000000"/>
                <w:sz w:val="16"/>
                <w:szCs w:val="16"/>
                <w:lang w:eastAsia="en-GB"/>
              </w:rPr>
              <w:t>Full-Text catalogue files</w:t>
            </w:r>
          </w:p>
        </w:tc>
        <w:tc>
          <w:tcPr>
            <w:tcW w:w="3726" w:type="pct"/>
            <w:shd w:val="clear" w:color="auto" w:fill="FFFFFF" w:themeFill="background1"/>
            <w:tcMar>
              <w:top w:w="60" w:type="dxa"/>
              <w:left w:w="75" w:type="dxa"/>
              <w:bottom w:w="60" w:type="dxa"/>
              <w:right w:w="75" w:type="dxa"/>
            </w:tcMar>
          </w:tcPr>
          <w:p w14:paraId="5B556939" w14:textId="77777777" w:rsidR="00120018" w:rsidRPr="00120018" w:rsidRDefault="00120018" w:rsidP="00120018">
            <w:pPr>
              <w:spacing w:before="0" w:after="0"/>
              <w:rPr>
                <w:rFonts w:cs="Arial"/>
                <w:color w:val="000000"/>
                <w:sz w:val="16"/>
                <w:szCs w:val="16"/>
              </w:rPr>
            </w:pPr>
            <w:r w:rsidRPr="00120018">
              <w:rPr>
                <w:rFonts w:cs="Arial"/>
                <w:color w:val="000000"/>
                <w:sz w:val="16"/>
                <w:szCs w:val="16"/>
              </w:rPr>
              <w:t>T:\Data_X\FTData</w:t>
            </w:r>
            <w:r>
              <w:rPr>
                <w:rFonts w:cs="Arial"/>
                <w:color w:val="000000"/>
                <w:sz w:val="16"/>
                <w:szCs w:val="16"/>
              </w:rPr>
              <w:br/>
            </w:r>
            <w:r w:rsidRPr="00120018">
              <w:rPr>
                <w:rFonts w:cs="Arial"/>
                <w:color w:val="000000"/>
                <w:sz w:val="16"/>
                <w:szCs w:val="16"/>
              </w:rPr>
              <w:t>T:\Data_X\SQL2014\MSSQL12.MSSQLSERVER\MSSQL\FTData</w:t>
            </w:r>
          </w:p>
        </w:tc>
      </w:tr>
      <w:tr w:rsidR="00120018" w14:paraId="5B55693D" w14:textId="77777777" w:rsidTr="00B159B6">
        <w:trPr>
          <w:trHeight w:val="300"/>
        </w:trPr>
        <w:tc>
          <w:tcPr>
            <w:tcW w:w="1274" w:type="pct"/>
            <w:shd w:val="clear" w:color="auto" w:fill="D9D9D9" w:themeFill="background1" w:themeFillShade="D9"/>
            <w:tcMar>
              <w:top w:w="60" w:type="dxa"/>
              <w:left w:w="75" w:type="dxa"/>
              <w:bottom w:w="60" w:type="dxa"/>
              <w:right w:w="75" w:type="dxa"/>
            </w:tcMar>
            <w:hideMark/>
          </w:tcPr>
          <w:p w14:paraId="5B55693B" w14:textId="77777777" w:rsidR="00120018" w:rsidRPr="00973393" w:rsidRDefault="00120018" w:rsidP="006138EF">
            <w:pPr>
              <w:spacing w:before="0" w:after="0"/>
              <w:rPr>
                <w:rFonts w:cs="Arial"/>
                <w:color w:val="000000"/>
                <w:sz w:val="16"/>
                <w:szCs w:val="16"/>
                <w:lang w:eastAsia="en-GB"/>
              </w:rPr>
            </w:pPr>
            <w:r w:rsidRPr="00120018">
              <w:rPr>
                <w:rFonts w:cs="Arial"/>
                <w:color w:val="000000"/>
                <w:sz w:val="16"/>
                <w:szCs w:val="16"/>
                <w:lang w:eastAsia="en-GB"/>
              </w:rPr>
              <w:t>Trace files</w:t>
            </w:r>
          </w:p>
        </w:tc>
        <w:tc>
          <w:tcPr>
            <w:tcW w:w="3726" w:type="pct"/>
            <w:shd w:val="clear" w:color="auto" w:fill="D9D9D9" w:themeFill="background1" w:themeFillShade="D9"/>
            <w:tcMar>
              <w:top w:w="60" w:type="dxa"/>
              <w:left w:w="75" w:type="dxa"/>
              <w:bottom w:w="60" w:type="dxa"/>
              <w:right w:w="75" w:type="dxa"/>
            </w:tcMar>
            <w:hideMark/>
          </w:tcPr>
          <w:p w14:paraId="5B55693C" w14:textId="77777777" w:rsidR="00120018" w:rsidRPr="00973393" w:rsidRDefault="00120018" w:rsidP="006138EF">
            <w:pPr>
              <w:spacing w:before="0" w:after="0"/>
              <w:rPr>
                <w:rFonts w:cs="Arial"/>
                <w:color w:val="000000"/>
                <w:sz w:val="16"/>
                <w:szCs w:val="16"/>
                <w:lang w:eastAsia="en-GB"/>
              </w:rPr>
            </w:pPr>
            <w:r w:rsidRPr="00120018">
              <w:rPr>
                <w:rFonts w:cs="Arial"/>
                <w:color w:val="000000"/>
                <w:sz w:val="16"/>
                <w:szCs w:val="16"/>
                <w:lang w:eastAsia="en-GB"/>
              </w:rPr>
              <w:t>These files usually have the .trc file-name extension.</w:t>
            </w:r>
          </w:p>
        </w:tc>
      </w:tr>
      <w:tr w:rsidR="00120018" w14:paraId="5B556940" w14:textId="77777777" w:rsidTr="00B159B6">
        <w:trPr>
          <w:trHeight w:val="300"/>
        </w:trPr>
        <w:tc>
          <w:tcPr>
            <w:tcW w:w="1274" w:type="pct"/>
            <w:shd w:val="clear" w:color="auto" w:fill="FFFFFF" w:themeFill="background1"/>
            <w:tcMar>
              <w:top w:w="60" w:type="dxa"/>
              <w:left w:w="75" w:type="dxa"/>
              <w:bottom w:w="60" w:type="dxa"/>
              <w:right w:w="75" w:type="dxa"/>
            </w:tcMar>
          </w:tcPr>
          <w:p w14:paraId="5B55693E" w14:textId="77777777" w:rsidR="00120018" w:rsidRPr="00120018" w:rsidRDefault="00120018" w:rsidP="006138EF">
            <w:pPr>
              <w:spacing w:before="0" w:after="0"/>
              <w:rPr>
                <w:rFonts w:cs="Arial"/>
                <w:color w:val="000000"/>
                <w:sz w:val="16"/>
                <w:szCs w:val="16"/>
                <w:lang w:eastAsia="en-GB"/>
              </w:rPr>
            </w:pPr>
            <w:r w:rsidRPr="00120018">
              <w:rPr>
                <w:rFonts w:cs="Arial"/>
                <w:color w:val="000000"/>
                <w:sz w:val="16"/>
                <w:szCs w:val="16"/>
                <w:lang w:eastAsia="en-GB"/>
              </w:rPr>
              <w:t>SQL audit files</w:t>
            </w:r>
          </w:p>
        </w:tc>
        <w:tc>
          <w:tcPr>
            <w:tcW w:w="3726" w:type="pct"/>
            <w:shd w:val="clear" w:color="auto" w:fill="FFFFFF" w:themeFill="background1"/>
            <w:tcMar>
              <w:top w:w="60" w:type="dxa"/>
              <w:left w:w="75" w:type="dxa"/>
              <w:bottom w:w="60" w:type="dxa"/>
              <w:right w:w="75" w:type="dxa"/>
            </w:tcMar>
          </w:tcPr>
          <w:p w14:paraId="5B55693F" w14:textId="77777777" w:rsidR="00120018" w:rsidRPr="00120018" w:rsidRDefault="00120018" w:rsidP="006138EF">
            <w:pPr>
              <w:spacing w:before="0" w:after="0"/>
              <w:rPr>
                <w:rFonts w:cs="Arial"/>
                <w:color w:val="000000"/>
                <w:sz w:val="16"/>
                <w:szCs w:val="16"/>
                <w:lang w:eastAsia="en-GB"/>
              </w:rPr>
            </w:pPr>
            <w:r w:rsidRPr="00120018">
              <w:rPr>
                <w:rFonts w:cs="Arial"/>
                <w:color w:val="000000"/>
                <w:sz w:val="16"/>
                <w:szCs w:val="16"/>
                <w:lang w:eastAsia="en-GB"/>
              </w:rPr>
              <w:t>These files have the .sqlaudit file-name extension.</w:t>
            </w:r>
          </w:p>
        </w:tc>
      </w:tr>
      <w:tr w:rsidR="00120018" w14:paraId="5B556943" w14:textId="77777777" w:rsidTr="00B159B6">
        <w:trPr>
          <w:trHeight w:val="300"/>
        </w:trPr>
        <w:tc>
          <w:tcPr>
            <w:tcW w:w="1274" w:type="pct"/>
            <w:shd w:val="clear" w:color="auto" w:fill="D9D9D9" w:themeFill="background1" w:themeFillShade="D9"/>
            <w:tcMar>
              <w:top w:w="60" w:type="dxa"/>
              <w:left w:w="75" w:type="dxa"/>
              <w:bottom w:w="60" w:type="dxa"/>
              <w:right w:w="75" w:type="dxa"/>
            </w:tcMar>
          </w:tcPr>
          <w:p w14:paraId="5B556941" w14:textId="77777777" w:rsidR="00120018" w:rsidRPr="00120018" w:rsidRDefault="00120018" w:rsidP="006138EF">
            <w:pPr>
              <w:spacing w:before="0" w:after="0"/>
              <w:rPr>
                <w:rFonts w:cs="Arial"/>
                <w:color w:val="000000"/>
                <w:sz w:val="16"/>
                <w:szCs w:val="16"/>
                <w:lang w:eastAsia="en-GB"/>
              </w:rPr>
            </w:pPr>
            <w:r w:rsidRPr="00120018">
              <w:rPr>
                <w:rFonts w:cs="Arial"/>
                <w:color w:val="000000"/>
                <w:sz w:val="16"/>
                <w:szCs w:val="16"/>
                <w:lang w:eastAsia="en-GB"/>
              </w:rPr>
              <w:t>SQL query files</w:t>
            </w:r>
          </w:p>
        </w:tc>
        <w:tc>
          <w:tcPr>
            <w:tcW w:w="3726" w:type="pct"/>
            <w:shd w:val="clear" w:color="auto" w:fill="D9D9D9" w:themeFill="background1" w:themeFillShade="D9"/>
            <w:tcMar>
              <w:top w:w="60" w:type="dxa"/>
              <w:left w:w="75" w:type="dxa"/>
              <w:bottom w:w="60" w:type="dxa"/>
              <w:right w:w="75" w:type="dxa"/>
            </w:tcMar>
          </w:tcPr>
          <w:p w14:paraId="5B556942" w14:textId="77777777" w:rsidR="00120018" w:rsidRPr="00120018" w:rsidRDefault="00120018" w:rsidP="006138EF">
            <w:pPr>
              <w:spacing w:before="0" w:after="0"/>
              <w:rPr>
                <w:rFonts w:cs="Arial"/>
                <w:color w:val="000000"/>
                <w:sz w:val="16"/>
                <w:szCs w:val="16"/>
                <w:lang w:eastAsia="en-GB"/>
              </w:rPr>
            </w:pPr>
            <w:r w:rsidRPr="00120018">
              <w:rPr>
                <w:rFonts w:cs="Arial"/>
                <w:color w:val="000000"/>
                <w:sz w:val="16"/>
                <w:szCs w:val="16"/>
                <w:lang w:eastAsia="en-GB"/>
              </w:rPr>
              <w:t>These files typically have the .sql file-name extension and contain Transact-SQL statements.</w:t>
            </w:r>
          </w:p>
        </w:tc>
      </w:tr>
      <w:tr w:rsidR="00120018" w14:paraId="5B556948" w14:textId="77777777" w:rsidTr="00B159B6">
        <w:trPr>
          <w:trHeight w:val="300"/>
        </w:trPr>
        <w:tc>
          <w:tcPr>
            <w:tcW w:w="1274" w:type="pct"/>
            <w:shd w:val="clear" w:color="auto" w:fill="FFFFFF" w:themeFill="background1"/>
            <w:tcMar>
              <w:top w:w="60" w:type="dxa"/>
              <w:left w:w="75" w:type="dxa"/>
              <w:bottom w:w="60" w:type="dxa"/>
              <w:right w:w="75" w:type="dxa"/>
            </w:tcMar>
          </w:tcPr>
          <w:p w14:paraId="5B556944" w14:textId="77777777" w:rsidR="00120018" w:rsidRPr="00120018" w:rsidRDefault="00B159B6" w:rsidP="006138EF">
            <w:pPr>
              <w:spacing w:before="0" w:after="0"/>
              <w:rPr>
                <w:rFonts w:cs="Arial"/>
                <w:color w:val="000000"/>
                <w:sz w:val="16"/>
                <w:szCs w:val="16"/>
                <w:lang w:eastAsia="en-GB"/>
              </w:rPr>
            </w:pPr>
            <w:r w:rsidRPr="00B159B6">
              <w:rPr>
                <w:rFonts w:cs="Arial"/>
                <w:color w:val="000000"/>
                <w:sz w:val="16"/>
                <w:szCs w:val="16"/>
                <w:lang w:eastAsia="en-GB"/>
              </w:rPr>
              <w:t>Reporting Services temporary files and Logs</w:t>
            </w:r>
          </w:p>
        </w:tc>
        <w:tc>
          <w:tcPr>
            <w:tcW w:w="3726" w:type="pct"/>
            <w:shd w:val="clear" w:color="auto" w:fill="FFFFFF" w:themeFill="background1"/>
            <w:tcMar>
              <w:top w:w="60" w:type="dxa"/>
              <w:left w:w="75" w:type="dxa"/>
              <w:bottom w:w="60" w:type="dxa"/>
              <w:right w:w="75" w:type="dxa"/>
            </w:tcMar>
          </w:tcPr>
          <w:p w14:paraId="5B556945" w14:textId="77777777" w:rsidR="00120018" w:rsidRPr="00120018" w:rsidRDefault="00120018" w:rsidP="00120018">
            <w:pPr>
              <w:spacing w:before="0" w:after="0"/>
              <w:rPr>
                <w:rFonts w:cs="Arial"/>
                <w:color w:val="000000"/>
                <w:sz w:val="16"/>
                <w:szCs w:val="16"/>
                <w:lang w:eastAsia="en-GB"/>
              </w:rPr>
            </w:pPr>
            <w:r w:rsidRPr="00120018">
              <w:rPr>
                <w:rFonts w:cs="Arial"/>
                <w:color w:val="000000"/>
                <w:sz w:val="16"/>
                <w:szCs w:val="16"/>
                <w:lang w:eastAsia="en-GB"/>
              </w:rPr>
              <w:t>T:\Data_X\SQL2014\MSRS12.MSSQLSERVER\Reporting Services\RSTempFiles</w:t>
            </w:r>
          </w:p>
          <w:p w14:paraId="5B556946" w14:textId="77777777" w:rsidR="00120018" w:rsidRPr="00120018" w:rsidRDefault="00120018" w:rsidP="00120018">
            <w:pPr>
              <w:spacing w:before="0" w:after="0"/>
              <w:rPr>
                <w:rFonts w:cs="Arial"/>
                <w:color w:val="000000"/>
                <w:sz w:val="16"/>
                <w:szCs w:val="16"/>
                <w:lang w:eastAsia="en-GB"/>
              </w:rPr>
            </w:pPr>
            <w:r w:rsidRPr="00120018">
              <w:rPr>
                <w:rFonts w:cs="Arial"/>
                <w:color w:val="000000"/>
                <w:sz w:val="16"/>
                <w:szCs w:val="16"/>
                <w:lang w:eastAsia="en-GB"/>
              </w:rPr>
              <w:t>T:\Data_X\SQL2014\MSRS12.MSSQLSERVER\Reporting Services\LogFiles</w:t>
            </w:r>
          </w:p>
          <w:p w14:paraId="5B556947" w14:textId="77777777" w:rsidR="00120018" w:rsidRPr="00120018" w:rsidRDefault="00120018" w:rsidP="006138EF">
            <w:pPr>
              <w:spacing w:before="0" w:after="0"/>
              <w:rPr>
                <w:rFonts w:cs="Arial"/>
                <w:color w:val="000000"/>
                <w:sz w:val="16"/>
                <w:szCs w:val="16"/>
                <w:lang w:eastAsia="en-GB"/>
              </w:rPr>
            </w:pPr>
          </w:p>
        </w:tc>
      </w:tr>
      <w:tr w:rsidR="00B159B6" w14:paraId="5B55694B" w14:textId="77777777" w:rsidTr="00A926BC">
        <w:trPr>
          <w:trHeight w:val="300"/>
        </w:trPr>
        <w:tc>
          <w:tcPr>
            <w:tcW w:w="1274" w:type="pct"/>
            <w:shd w:val="clear" w:color="auto" w:fill="D9D9D9" w:themeFill="background1" w:themeFillShade="D9"/>
            <w:tcMar>
              <w:top w:w="60" w:type="dxa"/>
              <w:left w:w="75" w:type="dxa"/>
              <w:bottom w:w="60" w:type="dxa"/>
              <w:right w:w="75" w:type="dxa"/>
            </w:tcMar>
          </w:tcPr>
          <w:p w14:paraId="5B556949" w14:textId="77777777" w:rsidR="00B159B6" w:rsidRPr="00120018" w:rsidRDefault="00B159B6" w:rsidP="006138EF">
            <w:pPr>
              <w:spacing w:before="0" w:after="0"/>
              <w:rPr>
                <w:rFonts w:cs="Arial"/>
                <w:color w:val="000000"/>
                <w:sz w:val="16"/>
                <w:szCs w:val="16"/>
                <w:lang w:eastAsia="en-GB"/>
              </w:rPr>
            </w:pPr>
            <w:r>
              <w:rPr>
                <w:rFonts w:cs="Arial"/>
                <w:color w:val="000000"/>
                <w:sz w:val="16"/>
                <w:szCs w:val="16"/>
                <w:lang w:eastAsia="en-GB"/>
              </w:rPr>
              <w:t>SQL Service</w:t>
            </w:r>
          </w:p>
        </w:tc>
        <w:tc>
          <w:tcPr>
            <w:tcW w:w="3726" w:type="pct"/>
            <w:shd w:val="clear" w:color="auto" w:fill="D9D9D9" w:themeFill="background1" w:themeFillShade="D9"/>
            <w:tcMar>
              <w:top w:w="60" w:type="dxa"/>
              <w:left w:w="75" w:type="dxa"/>
              <w:bottom w:w="60" w:type="dxa"/>
              <w:right w:w="75" w:type="dxa"/>
            </w:tcMar>
          </w:tcPr>
          <w:p w14:paraId="5B55694A" w14:textId="77777777" w:rsidR="00B159B6" w:rsidRPr="00120018" w:rsidRDefault="00B159B6" w:rsidP="00B159B6">
            <w:pPr>
              <w:spacing w:before="0" w:after="0"/>
              <w:jc w:val="both"/>
              <w:rPr>
                <w:rFonts w:cs="Arial"/>
                <w:color w:val="000000"/>
                <w:sz w:val="16"/>
                <w:szCs w:val="16"/>
                <w:lang w:eastAsia="en-GB"/>
              </w:rPr>
            </w:pPr>
            <w:r w:rsidRPr="00B159B6">
              <w:rPr>
                <w:rFonts w:cs="Arial"/>
                <w:color w:val="000000"/>
                <w:sz w:val="16"/>
                <w:szCs w:val="16"/>
                <w:lang w:eastAsia="en-GB"/>
              </w:rPr>
              <w:t>T:\Data_X\SQL2014\MSSQL12.MSSQLSERVER\MSSQL\Binn</w:t>
            </w:r>
            <w:r>
              <w:rPr>
                <w:rFonts w:cs="Arial"/>
                <w:color w:val="000000"/>
                <w:sz w:val="16"/>
                <w:szCs w:val="16"/>
                <w:lang w:eastAsia="en-GB"/>
              </w:rPr>
              <w:t>\</w:t>
            </w:r>
          </w:p>
        </w:tc>
      </w:tr>
      <w:tr w:rsidR="00B159B6" w14:paraId="5B55694E" w14:textId="77777777" w:rsidTr="00B159B6">
        <w:trPr>
          <w:trHeight w:val="300"/>
        </w:trPr>
        <w:tc>
          <w:tcPr>
            <w:tcW w:w="1274" w:type="pct"/>
            <w:shd w:val="clear" w:color="auto" w:fill="FFFFFF" w:themeFill="background1"/>
            <w:tcMar>
              <w:top w:w="60" w:type="dxa"/>
              <w:left w:w="75" w:type="dxa"/>
              <w:bottom w:w="60" w:type="dxa"/>
              <w:right w:w="75" w:type="dxa"/>
            </w:tcMar>
          </w:tcPr>
          <w:p w14:paraId="5B55694C" w14:textId="77777777" w:rsidR="00B159B6" w:rsidRPr="00120018" w:rsidRDefault="00B159B6" w:rsidP="006138EF">
            <w:pPr>
              <w:spacing w:before="0" w:after="0"/>
              <w:rPr>
                <w:rFonts w:cs="Arial"/>
                <w:color w:val="000000"/>
                <w:sz w:val="16"/>
                <w:szCs w:val="16"/>
                <w:lang w:eastAsia="en-GB"/>
              </w:rPr>
            </w:pPr>
            <w:r>
              <w:rPr>
                <w:rFonts w:cs="Arial"/>
                <w:color w:val="000000"/>
                <w:sz w:val="16"/>
                <w:szCs w:val="16"/>
                <w:lang w:eastAsia="en-GB"/>
              </w:rPr>
              <w:t>SSRS</w:t>
            </w:r>
          </w:p>
        </w:tc>
        <w:tc>
          <w:tcPr>
            <w:tcW w:w="3726" w:type="pct"/>
            <w:shd w:val="clear" w:color="auto" w:fill="FFFFFF" w:themeFill="background1"/>
            <w:tcMar>
              <w:top w:w="60" w:type="dxa"/>
              <w:left w:w="75" w:type="dxa"/>
              <w:bottom w:w="60" w:type="dxa"/>
              <w:right w:w="75" w:type="dxa"/>
            </w:tcMar>
          </w:tcPr>
          <w:p w14:paraId="5B55694D" w14:textId="77777777" w:rsidR="00B159B6" w:rsidRPr="00120018" w:rsidRDefault="00B159B6" w:rsidP="00120018">
            <w:pPr>
              <w:spacing w:before="0" w:after="0"/>
              <w:rPr>
                <w:rFonts w:cs="Arial"/>
                <w:color w:val="000000"/>
                <w:sz w:val="16"/>
                <w:szCs w:val="16"/>
                <w:lang w:eastAsia="en-GB"/>
              </w:rPr>
            </w:pPr>
            <w:r w:rsidRPr="00B159B6">
              <w:rPr>
                <w:rFonts w:cs="Arial"/>
                <w:color w:val="000000"/>
                <w:sz w:val="16"/>
                <w:szCs w:val="16"/>
                <w:lang w:eastAsia="en-GB"/>
              </w:rPr>
              <w:t>T:\Data_X\SQL2014\MSRS12.MSSQLSERVER\Reporting Services\ReportServer\bin</w:t>
            </w:r>
            <w:r w:rsidR="00A926BC">
              <w:rPr>
                <w:rFonts w:cs="Arial"/>
                <w:color w:val="000000"/>
                <w:sz w:val="16"/>
                <w:szCs w:val="16"/>
                <w:lang w:eastAsia="en-GB"/>
              </w:rPr>
              <w:t>\</w:t>
            </w:r>
          </w:p>
        </w:tc>
      </w:tr>
      <w:tr w:rsidR="00B159B6" w14:paraId="5B556951" w14:textId="77777777" w:rsidTr="00A926BC">
        <w:trPr>
          <w:trHeight w:val="300"/>
        </w:trPr>
        <w:tc>
          <w:tcPr>
            <w:tcW w:w="1274" w:type="pct"/>
            <w:shd w:val="clear" w:color="auto" w:fill="D9D9D9" w:themeFill="background1" w:themeFillShade="D9"/>
            <w:tcMar>
              <w:top w:w="60" w:type="dxa"/>
              <w:left w:w="75" w:type="dxa"/>
              <w:bottom w:w="60" w:type="dxa"/>
              <w:right w:w="75" w:type="dxa"/>
            </w:tcMar>
          </w:tcPr>
          <w:p w14:paraId="5B55694F" w14:textId="77777777" w:rsidR="00B159B6" w:rsidRPr="00120018" w:rsidRDefault="00B159B6" w:rsidP="006138EF">
            <w:pPr>
              <w:spacing w:before="0" w:after="0"/>
              <w:rPr>
                <w:rFonts w:cs="Arial"/>
                <w:color w:val="000000"/>
                <w:sz w:val="16"/>
                <w:szCs w:val="16"/>
                <w:lang w:eastAsia="en-GB"/>
              </w:rPr>
            </w:pPr>
            <w:r>
              <w:rPr>
                <w:rFonts w:cs="Arial"/>
                <w:color w:val="000000"/>
                <w:sz w:val="16"/>
                <w:szCs w:val="16"/>
                <w:lang w:eastAsia="en-GB"/>
              </w:rPr>
              <w:t>sqldiag</w:t>
            </w:r>
          </w:p>
        </w:tc>
        <w:tc>
          <w:tcPr>
            <w:tcW w:w="3726" w:type="pct"/>
            <w:shd w:val="clear" w:color="auto" w:fill="D9D9D9" w:themeFill="background1" w:themeFillShade="D9"/>
            <w:tcMar>
              <w:top w:w="60" w:type="dxa"/>
              <w:left w:w="75" w:type="dxa"/>
              <w:bottom w:w="60" w:type="dxa"/>
              <w:right w:w="75" w:type="dxa"/>
            </w:tcMar>
          </w:tcPr>
          <w:p w14:paraId="5B556950" w14:textId="77777777" w:rsidR="00B159B6" w:rsidRPr="00120018" w:rsidRDefault="00A926BC" w:rsidP="00120018">
            <w:pPr>
              <w:spacing w:before="0" w:after="0"/>
              <w:rPr>
                <w:rFonts w:cs="Arial"/>
                <w:color w:val="000000"/>
                <w:sz w:val="16"/>
                <w:szCs w:val="16"/>
                <w:lang w:eastAsia="en-GB"/>
              </w:rPr>
            </w:pPr>
            <w:r w:rsidRPr="00A926BC">
              <w:rPr>
                <w:rFonts w:cs="Arial"/>
                <w:color w:val="000000"/>
                <w:sz w:val="16"/>
                <w:szCs w:val="16"/>
                <w:lang w:eastAsia="en-GB"/>
              </w:rPr>
              <w:t>C:\Program Files\Microsoft SQL Server\120\Tools\Binn</w:t>
            </w:r>
            <w:r>
              <w:rPr>
                <w:rFonts w:cs="Arial"/>
                <w:color w:val="000000"/>
                <w:sz w:val="16"/>
                <w:szCs w:val="16"/>
                <w:lang w:eastAsia="en-GB"/>
              </w:rPr>
              <w:t>\</w:t>
            </w:r>
          </w:p>
        </w:tc>
      </w:tr>
    </w:tbl>
    <w:p w14:paraId="5B556952" w14:textId="77777777" w:rsidR="00363CAD" w:rsidRPr="00363CAD" w:rsidRDefault="00363CAD" w:rsidP="00363CAD">
      <w:pPr>
        <w:pStyle w:val="NormalWeb"/>
        <w:spacing w:before="240" w:beforeAutospacing="0" w:after="0" w:afterAutospacing="0"/>
        <w:rPr>
          <w:rFonts w:ascii="Arial" w:hAnsi="Arial" w:cs="Arial"/>
          <w:color w:val="000000"/>
          <w:sz w:val="18"/>
          <w:szCs w:val="18"/>
        </w:rPr>
      </w:pPr>
      <w:r w:rsidRPr="00E91935">
        <w:rPr>
          <w:rFonts w:ascii="Arial" w:hAnsi="Arial" w:cs="Arial"/>
          <w:bCs/>
          <w:color w:val="000000"/>
          <w:sz w:val="18"/>
          <w:szCs w:val="18"/>
        </w:rPr>
        <w:t xml:space="preserve">For more </w:t>
      </w:r>
      <w:r w:rsidRPr="00363CAD">
        <w:rPr>
          <w:rFonts w:ascii="Arial" w:hAnsi="Arial" w:cs="Arial"/>
          <w:bCs/>
          <w:color w:val="000000"/>
          <w:sz w:val="18"/>
          <w:szCs w:val="18"/>
        </w:rPr>
        <w:t xml:space="preserve">information on </w:t>
      </w:r>
      <w:r w:rsidRPr="00363CAD">
        <w:rPr>
          <w:rFonts w:ascii="Arial" w:hAnsi="Arial" w:cs="Arial"/>
          <w:bCs/>
          <w:color w:val="000000"/>
          <w:sz w:val="18"/>
          <w:szCs w:val="18"/>
          <w:lang w:val="en-US"/>
        </w:rPr>
        <w:t>Anti-Virus best practices</w:t>
      </w:r>
      <w:r w:rsidRPr="00363CAD">
        <w:rPr>
          <w:rFonts w:ascii="Arial" w:hAnsi="Arial" w:cs="Arial"/>
          <w:bCs/>
          <w:color w:val="000000"/>
          <w:sz w:val="18"/>
          <w:szCs w:val="18"/>
        </w:rPr>
        <w:t xml:space="preserve">:  </w:t>
      </w:r>
    </w:p>
    <w:p w14:paraId="5B556953" w14:textId="77777777" w:rsidR="00363CAD" w:rsidRPr="00363CAD" w:rsidRDefault="008D5AF0" w:rsidP="0001633C">
      <w:pPr>
        <w:pStyle w:val="ListParagraph"/>
        <w:numPr>
          <w:ilvl w:val="0"/>
          <w:numId w:val="19"/>
        </w:numPr>
        <w:rPr>
          <w:sz w:val="18"/>
          <w:szCs w:val="18"/>
        </w:rPr>
      </w:pPr>
      <w:hyperlink r:id="rId30" w:history="1">
        <w:r w:rsidR="00363CAD" w:rsidRPr="00363CAD">
          <w:rPr>
            <w:rStyle w:val="Hyperlink"/>
            <w:sz w:val="18"/>
            <w:szCs w:val="18"/>
          </w:rPr>
          <w:t>How to choose antivirus software to run on computers that are running SQL Server</w:t>
        </w:r>
      </w:hyperlink>
    </w:p>
    <w:p w14:paraId="5B556954" w14:textId="77777777" w:rsidR="00C7231A" w:rsidRPr="00363CAD" w:rsidRDefault="008D5AF0" w:rsidP="0001633C">
      <w:pPr>
        <w:pStyle w:val="ListParagraph"/>
        <w:numPr>
          <w:ilvl w:val="0"/>
          <w:numId w:val="19"/>
        </w:numPr>
        <w:rPr>
          <w:color w:val="0000FF"/>
          <w:sz w:val="18"/>
          <w:szCs w:val="18"/>
          <w:u w:val="single"/>
          <w:lang w:val="en"/>
        </w:rPr>
      </w:pPr>
      <w:hyperlink r:id="rId31" w:history="1">
        <w:r w:rsidR="00363CAD" w:rsidRPr="00363CAD">
          <w:rPr>
            <w:rStyle w:val="Hyperlink"/>
            <w:sz w:val="18"/>
            <w:szCs w:val="18"/>
            <w:lang w:val="en-US"/>
          </w:rPr>
          <w:t>Antivirus software that is not cluster-aware may cause problems with Cluster Services</w:t>
        </w:r>
      </w:hyperlink>
      <w:r w:rsidR="00C7231A">
        <w:br w:type="page"/>
      </w:r>
    </w:p>
    <w:p w14:paraId="5B556955" w14:textId="77777777" w:rsidR="00217C4A" w:rsidRDefault="00217C4A" w:rsidP="000E5BDC">
      <w:pPr>
        <w:pStyle w:val="Heading1"/>
        <w:numPr>
          <w:ilvl w:val="0"/>
          <w:numId w:val="0"/>
        </w:numPr>
        <w:ind w:left="432"/>
      </w:pPr>
      <w:bookmarkStart w:id="70" w:name="_Toc452464970"/>
      <w:r>
        <w:t>References</w:t>
      </w:r>
      <w:bookmarkEnd w:id="70"/>
    </w:p>
    <w:p w14:paraId="5B556956" w14:textId="77777777" w:rsidR="00217C4A" w:rsidRDefault="008D5AF0" w:rsidP="00217C4A">
      <w:pPr>
        <w:rPr>
          <w:lang w:val="en-US"/>
        </w:rPr>
      </w:pPr>
      <w:hyperlink r:id="rId32" w:history="1">
        <w:r w:rsidR="00217C4A" w:rsidRPr="00217C4A">
          <w:rPr>
            <w:rStyle w:val="Hyperlink"/>
            <w:lang w:val="en"/>
          </w:rPr>
          <w:t>Overview of AlwaysOn Availability Groups</w:t>
        </w:r>
      </w:hyperlink>
    </w:p>
    <w:p w14:paraId="5B556957" w14:textId="77777777" w:rsidR="00217C4A" w:rsidRDefault="008D5AF0" w:rsidP="00217C4A">
      <w:pPr>
        <w:rPr>
          <w:lang w:val="en-US"/>
        </w:rPr>
      </w:pPr>
      <w:hyperlink r:id="rId33" w:history="1">
        <w:r w:rsidR="00217C4A" w:rsidRPr="00217C4A">
          <w:rPr>
            <w:rStyle w:val="Hyperlink"/>
            <w:lang w:val="en-US"/>
          </w:rPr>
          <w:t>Kerberos and AvailabilityGroups – What you need to know</w:t>
        </w:r>
      </w:hyperlink>
    </w:p>
    <w:p w14:paraId="5B556958" w14:textId="77777777" w:rsidR="00DA39DF" w:rsidRDefault="008D5AF0" w:rsidP="00217C4A">
      <w:pPr>
        <w:tabs>
          <w:tab w:val="left" w:pos="5198"/>
        </w:tabs>
        <w:rPr>
          <w:lang w:val="en"/>
        </w:rPr>
      </w:pPr>
      <w:hyperlink r:id="rId34" w:history="1">
        <w:r w:rsidR="00217C4A" w:rsidRPr="00217C4A">
          <w:rPr>
            <w:rStyle w:val="Hyperlink"/>
            <w:lang w:val="en"/>
          </w:rPr>
          <w:t>Register a Service Principal Name for Kerberos Connections</w:t>
        </w:r>
      </w:hyperlink>
    </w:p>
    <w:p w14:paraId="5B556959" w14:textId="77777777" w:rsidR="00DA39DF" w:rsidRDefault="008D5AF0" w:rsidP="00217C4A">
      <w:pPr>
        <w:tabs>
          <w:tab w:val="left" w:pos="5198"/>
        </w:tabs>
        <w:rPr>
          <w:lang w:val="en"/>
        </w:rPr>
      </w:pPr>
      <w:hyperlink r:id="rId35" w:history="1">
        <w:r w:rsidR="00DA39DF" w:rsidRPr="00DA39DF">
          <w:rPr>
            <w:rStyle w:val="Hyperlink"/>
            <w:lang w:val="en"/>
          </w:rPr>
          <w:t>Create a Database Mirroring Endpoint for Always On Availability Groups</w:t>
        </w:r>
      </w:hyperlink>
    </w:p>
    <w:p w14:paraId="5B55695A" w14:textId="77777777" w:rsidR="00217C4A" w:rsidRDefault="008D5AF0" w:rsidP="00217C4A">
      <w:pPr>
        <w:tabs>
          <w:tab w:val="left" w:pos="5198"/>
        </w:tabs>
        <w:rPr>
          <w:lang w:val="en-US"/>
        </w:rPr>
      </w:pPr>
      <w:hyperlink r:id="rId36" w:anchor="Finding_FQDN" w:history="1">
        <w:r w:rsidR="00DA39DF" w:rsidRPr="00DA39DF">
          <w:rPr>
            <w:rStyle w:val="Hyperlink"/>
            <w:lang w:val="en"/>
          </w:rPr>
          <w:t>Specify the Endpoint URL When Adding or Modifying an Availability Replica</w:t>
        </w:r>
      </w:hyperlink>
      <w:r w:rsidR="00217C4A">
        <w:rPr>
          <w:lang w:val="en"/>
        </w:rPr>
        <w:tab/>
      </w:r>
    </w:p>
    <w:p w14:paraId="5B55695B" w14:textId="77777777" w:rsidR="00217C4A" w:rsidRDefault="008D5AF0" w:rsidP="00217C4A">
      <w:pPr>
        <w:rPr>
          <w:rStyle w:val="Hyperlink"/>
          <w:lang w:val="en"/>
        </w:rPr>
      </w:pPr>
      <w:hyperlink r:id="rId37" w:history="1">
        <w:r w:rsidR="00217C4A" w:rsidRPr="00217C4A">
          <w:rPr>
            <w:rStyle w:val="Hyperlink"/>
            <w:lang w:val="en"/>
          </w:rPr>
          <w:t>Database Engine PowerShell Reference</w:t>
        </w:r>
      </w:hyperlink>
    </w:p>
    <w:p w14:paraId="5B55695C" w14:textId="77777777" w:rsidR="007645EE" w:rsidRDefault="008D5AF0" w:rsidP="00217C4A">
      <w:pPr>
        <w:rPr>
          <w:rStyle w:val="Hyperlink"/>
        </w:rPr>
      </w:pPr>
      <w:hyperlink r:id="rId38" w:history="1">
        <w:r w:rsidR="007645EE" w:rsidRPr="007645EE">
          <w:rPr>
            <w:rStyle w:val="Hyperlink"/>
          </w:rPr>
          <w:t>Before Installing Failover Clustering</w:t>
        </w:r>
      </w:hyperlink>
    </w:p>
    <w:p w14:paraId="5B55695D" w14:textId="77777777" w:rsidR="007645EE" w:rsidRDefault="008D5AF0" w:rsidP="00217C4A">
      <w:pPr>
        <w:rPr>
          <w:color w:val="0000FF"/>
          <w:u w:val="single"/>
          <w:lang w:val="en"/>
        </w:rPr>
      </w:pPr>
      <w:hyperlink r:id="rId39" w:history="1">
        <w:r w:rsidR="007645EE" w:rsidRPr="007645EE">
          <w:rPr>
            <w:rStyle w:val="Hyperlink"/>
            <w:lang w:val="en"/>
          </w:rPr>
          <w:t>Oracle 11.2 client installation guide</w:t>
        </w:r>
      </w:hyperlink>
    </w:p>
    <w:p w14:paraId="5B55695E" w14:textId="77777777" w:rsidR="007645EE" w:rsidRDefault="008D5AF0" w:rsidP="00217C4A">
      <w:pPr>
        <w:rPr>
          <w:color w:val="0000FF"/>
          <w:u w:val="single"/>
          <w:lang w:val="en"/>
        </w:rPr>
      </w:pPr>
      <w:hyperlink r:id="rId40" w:history="1">
        <w:r w:rsidR="006C23C0">
          <w:rPr>
            <w:rStyle w:val="Hyperlink"/>
            <w:lang w:val="en"/>
          </w:rPr>
          <w:t>SQL Server</w:t>
        </w:r>
        <w:r w:rsidR="007645EE" w:rsidRPr="007645EE">
          <w:rPr>
            <w:rStyle w:val="Hyperlink"/>
            <w:lang w:val="en"/>
          </w:rPr>
          <w:t xml:space="preserve"> Maintenance Solution</w:t>
        </w:r>
      </w:hyperlink>
    </w:p>
    <w:p w14:paraId="5B55695F" w14:textId="77777777" w:rsidR="007645EE" w:rsidRDefault="008D5AF0" w:rsidP="00217C4A">
      <w:pPr>
        <w:rPr>
          <w:color w:val="0000FF"/>
          <w:u w:val="single"/>
          <w:lang w:val="en"/>
        </w:rPr>
      </w:pPr>
      <w:hyperlink r:id="rId41" w:history="1">
        <w:r w:rsidR="007645EE" w:rsidRPr="007645EE">
          <w:rPr>
            <w:rStyle w:val="Hyperlink"/>
            <w:lang w:val="en"/>
          </w:rPr>
          <w:t>Overview of AlwaysOn Availability Groups</w:t>
        </w:r>
      </w:hyperlink>
    </w:p>
    <w:p w14:paraId="5B556960" w14:textId="77777777" w:rsidR="00354952" w:rsidRDefault="008D5AF0" w:rsidP="00217C4A">
      <w:pPr>
        <w:rPr>
          <w:rStyle w:val="Hyperlink"/>
          <w:lang w:val="en"/>
        </w:rPr>
      </w:pPr>
      <w:hyperlink r:id="rId42" w:history="1">
        <w:r w:rsidR="00354952" w:rsidRPr="00354952">
          <w:rPr>
            <w:rStyle w:val="Hyperlink"/>
            <w:lang w:val="en"/>
          </w:rPr>
          <w:t>Performance Monitoring and Tuning Tools</w:t>
        </w:r>
      </w:hyperlink>
    </w:p>
    <w:p w14:paraId="5B556961" w14:textId="77777777" w:rsidR="0042797E" w:rsidRDefault="008D5AF0" w:rsidP="00217C4A">
      <w:pPr>
        <w:rPr>
          <w:color w:val="0000FF"/>
          <w:u w:val="single"/>
          <w:lang w:val="en"/>
        </w:rPr>
      </w:pPr>
      <w:hyperlink r:id="rId43" w:history="1">
        <w:r w:rsidR="0042797E" w:rsidRPr="0042797E">
          <w:rPr>
            <w:rStyle w:val="Hyperlink"/>
            <w:lang w:val="en"/>
          </w:rPr>
          <w:t>Establish a Performance Baseline</w:t>
        </w:r>
      </w:hyperlink>
    </w:p>
    <w:p w14:paraId="5B556962" w14:textId="77777777" w:rsidR="00C64A75" w:rsidRDefault="008D5AF0" w:rsidP="00217C4A">
      <w:pPr>
        <w:rPr>
          <w:color w:val="0000FF"/>
          <w:u w:val="single"/>
          <w:lang w:val="en-US"/>
        </w:rPr>
      </w:pPr>
      <w:hyperlink r:id="rId44" w:history="1">
        <w:r w:rsidR="00C64A75" w:rsidRPr="00C64A75">
          <w:rPr>
            <w:rStyle w:val="Hyperlink"/>
            <w:lang w:val="en-US"/>
          </w:rPr>
          <w:t>Monitor an AlwaysOn Availability Group with PowerShell</w:t>
        </w:r>
      </w:hyperlink>
    </w:p>
    <w:p w14:paraId="5B556963" w14:textId="77777777" w:rsidR="00A95CFF" w:rsidRDefault="008D5AF0" w:rsidP="00217C4A">
      <w:hyperlink r:id="rId45" w:history="1">
        <w:r w:rsidR="00A95CFF" w:rsidRPr="00A95CFF">
          <w:rPr>
            <w:rStyle w:val="Hyperlink"/>
          </w:rPr>
          <w:t>How to choose antivirus software to run on computers that are running SQL Server</w:t>
        </w:r>
      </w:hyperlink>
    </w:p>
    <w:p w14:paraId="5B556964" w14:textId="77777777" w:rsidR="00A95CFF" w:rsidRDefault="008D5AF0" w:rsidP="00217C4A">
      <w:pPr>
        <w:rPr>
          <w:ins w:id="71" w:author="Author"/>
          <w:rStyle w:val="Hyperlink"/>
          <w:lang w:val="en-US"/>
        </w:rPr>
      </w:pPr>
      <w:hyperlink r:id="rId46" w:history="1">
        <w:r w:rsidR="00A95CFF" w:rsidRPr="00A95CFF">
          <w:rPr>
            <w:rStyle w:val="Hyperlink"/>
            <w:lang w:val="en-US"/>
          </w:rPr>
          <w:t>Antivirus software that is not cluster-aware may cause problems with Cluster Services</w:t>
        </w:r>
      </w:hyperlink>
    </w:p>
    <w:p w14:paraId="7E575111" w14:textId="77777777" w:rsidR="00D6732B" w:rsidRDefault="00D6732B" w:rsidP="00D6732B">
      <w:pPr>
        <w:rPr>
          <w:ins w:id="72" w:author="Author"/>
          <w:rStyle w:val="Hyperlink"/>
          <w:lang w:val="en"/>
        </w:rPr>
      </w:pPr>
      <w:ins w:id="73" w:author="Author">
        <w:r>
          <w:rPr>
            <w:lang w:val="en"/>
          </w:rPr>
          <w:fldChar w:fldCharType="begin"/>
        </w:r>
        <w:r>
          <w:rPr>
            <w:lang w:val="en"/>
          </w:rPr>
          <w:instrText xml:space="preserve"> HYPERLINK "https://msdn.microsoft.com/en-us/library/bb522745(v=sql.120).aspx" </w:instrText>
        </w:r>
        <w:r>
          <w:rPr>
            <w:lang w:val="en"/>
          </w:rPr>
        </w:r>
        <w:r>
          <w:rPr>
            <w:lang w:val="en"/>
          </w:rPr>
          <w:fldChar w:fldCharType="separate"/>
        </w:r>
        <w:r w:rsidRPr="006B6E75">
          <w:rPr>
            <w:rStyle w:val="Hyperlink"/>
            <w:lang w:val="en"/>
          </w:rPr>
          <w:t>High Availability (Reporting Services)</w:t>
        </w:r>
        <w:r>
          <w:rPr>
            <w:lang w:val="en"/>
          </w:rPr>
          <w:fldChar w:fldCharType="end"/>
        </w:r>
      </w:ins>
    </w:p>
    <w:p w14:paraId="167EABF5" w14:textId="57B3C6AC" w:rsidR="00510B7C" w:rsidRDefault="00510B7C" w:rsidP="00D6732B">
      <w:pPr>
        <w:rPr>
          <w:ins w:id="74" w:author="Author"/>
          <w:lang w:val="en"/>
        </w:rPr>
      </w:pPr>
      <w:ins w:id="75" w:author="Author">
        <w:r>
          <w:rPr>
            <w:lang w:val="en"/>
          </w:rPr>
          <w:fldChar w:fldCharType="begin"/>
        </w:r>
        <w:r>
          <w:rPr>
            <w:lang w:val="en"/>
          </w:rPr>
          <w:instrText xml:space="preserve"> HYPERLINK "https://msdn.microsoft.com/en-us/library/hh882437(v=sql.120).aspx" </w:instrText>
        </w:r>
        <w:r>
          <w:rPr>
            <w:lang w:val="en"/>
          </w:rPr>
        </w:r>
        <w:r>
          <w:rPr>
            <w:lang w:val="en"/>
          </w:rPr>
          <w:fldChar w:fldCharType="separate"/>
        </w:r>
        <w:r w:rsidRPr="00510B7C">
          <w:rPr>
            <w:rStyle w:val="Hyperlink"/>
            <w:lang w:val="en"/>
          </w:rPr>
          <w:t>Reporting Services with AlwaysOn Availability Groups</w:t>
        </w:r>
        <w:r>
          <w:rPr>
            <w:lang w:val="en"/>
          </w:rPr>
          <w:fldChar w:fldCharType="end"/>
        </w:r>
      </w:ins>
    </w:p>
    <w:p w14:paraId="3F59D6FF" w14:textId="68AF9121" w:rsidR="006B6E75" w:rsidDel="00DB3838" w:rsidRDefault="00FC4EEB" w:rsidP="00217C4A">
      <w:pPr>
        <w:rPr>
          <w:del w:id="76" w:author="Author"/>
          <w:rFonts w:cs="Arial"/>
          <w:lang w:val="en-US"/>
        </w:rPr>
      </w:pPr>
      <w:ins w:id="77" w:author="Author">
        <w:r>
          <w:rPr>
            <w:rFonts w:cs="Arial"/>
            <w:lang w:val="en-US"/>
          </w:rPr>
          <w:fldChar w:fldCharType="begin"/>
        </w:r>
        <w:r>
          <w:rPr>
            <w:rFonts w:cs="Arial"/>
            <w:lang w:val="en-US"/>
          </w:rPr>
          <w:instrText xml:space="preserve"> HYPERLINK "http://blog.dbi-services.com/dealing-with-ssrs-subscription-schedules-in-alwayson-environment/" </w:instrText>
        </w:r>
        <w:r>
          <w:rPr>
            <w:rFonts w:cs="Arial"/>
            <w:lang w:val="en-US"/>
          </w:rPr>
        </w:r>
        <w:r>
          <w:rPr>
            <w:rFonts w:cs="Arial"/>
            <w:lang w:val="en-US"/>
          </w:rPr>
          <w:fldChar w:fldCharType="separate"/>
        </w:r>
        <w:r w:rsidRPr="00FC4EEB">
          <w:rPr>
            <w:rStyle w:val="Hyperlink"/>
            <w:rFonts w:cs="Arial"/>
            <w:lang w:val="en-US"/>
          </w:rPr>
          <w:t>Dealing with SSRS subscription schedules in AlwaysOn environment</w:t>
        </w:r>
        <w:r>
          <w:rPr>
            <w:rFonts w:cs="Arial"/>
            <w:lang w:val="en-US"/>
          </w:rPr>
          <w:fldChar w:fldCharType="end"/>
        </w:r>
      </w:ins>
    </w:p>
    <w:p w14:paraId="77899C60" w14:textId="613A703C" w:rsidR="00DB3838" w:rsidRDefault="00DB3838" w:rsidP="00217C4A">
      <w:pPr>
        <w:rPr>
          <w:ins w:id="78" w:author="Author"/>
          <w:rStyle w:val="Hyperlink"/>
          <w:lang w:val="en"/>
        </w:rPr>
      </w:pPr>
      <w:ins w:id="79" w:author="Author">
        <w:r>
          <w:rPr>
            <w:rStyle w:val="Hyperlink"/>
            <w:lang w:val="en"/>
          </w:rPr>
          <w:fldChar w:fldCharType="begin"/>
        </w:r>
        <w:r>
          <w:rPr>
            <w:rStyle w:val="Hyperlink"/>
            <w:lang w:val="en"/>
          </w:rPr>
          <w:instrText xml:space="preserve"> HYPERLINK "http://www.mytechmantra.com/LearnSQLServer/Troubleshooting-SQL-Server-Reporting-Service-Error.html" </w:instrText>
        </w:r>
        <w:r>
          <w:rPr>
            <w:rStyle w:val="Hyperlink"/>
            <w:lang w:val="en"/>
          </w:rPr>
        </w:r>
        <w:r>
          <w:rPr>
            <w:rStyle w:val="Hyperlink"/>
            <w:lang w:val="en"/>
          </w:rPr>
          <w:fldChar w:fldCharType="separate"/>
        </w:r>
        <w:r w:rsidRPr="00DB3838">
          <w:rPr>
            <w:rStyle w:val="Hyperlink"/>
            <w:lang w:val="en"/>
          </w:rPr>
          <w:t>Troubleshooting SQL Server Reporting Service Error</w:t>
        </w:r>
        <w:r>
          <w:rPr>
            <w:rStyle w:val="Hyperlink"/>
            <w:lang w:val="en"/>
          </w:rPr>
          <w:fldChar w:fldCharType="end"/>
        </w:r>
      </w:ins>
    </w:p>
    <w:p w14:paraId="7BA0C1DF" w14:textId="3A31D2E8" w:rsidR="00DB3838" w:rsidRDefault="00DB3838" w:rsidP="00217C4A">
      <w:pPr>
        <w:rPr>
          <w:ins w:id="80" w:author="Author"/>
          <w:lang w:val="en"/>
        </w:rPr>
      </w:pPr>
      <w:ins w:id="81" w:author="Author">
        <w:r>
          <w:rPr>
            <w:lang w:val="en"/>
          </w:rPr>
          <w:fldChar w:fldCharType="begin"/>
        </w:r>
        <w:r>
          <w:rPr>
            <w:lang w:val="en"/>
          </w:rPr>
          <w:instrText xml:space="preserve"> HYPERLINK "https://msdn.microsoft.com/en-us/library/cc281308(v=sql.120).aspx" </w:instrText>
        </w:r>
        <w:r>
          <w:rPr>
            <w:lang w:val="en"/>
          </w:rPr>
        </w:r>
        <w:r>
          <w:rPr>
            <w:lang w:val="en"/>
          </w:rPr>
          <w:fldChar w:fldCharType="separate"/>
        </w:r>
        <w:r w:rsidRPr="00DB3838">
          <w:rPr>
            <w:rStyle w:val="Hyperlink"/>
            <w:lang w:val="en"/>
          </w:rPr>
          <w:t>Create the RSExecRole</w:t>
        </w:r>
        <w:r>
          <w:rPr>
            <w:lang w:val="en"/>
          </w:rPr>
          <w:fldChar w:fldCharType="end"/>
        </w:r>
      </w:ins>
    </w:p>
    <w:p w14:paraId="273BBF97" w14:textId="0D670861" w:rsidR="0064043C" w:rsidRDefault="0064043C" w:rsidP="00217C4A">
      <w:pPr>
        <w:rPr>
          <w:ins w:id="82" w:author="Author"/>
          <w:rStyle w:val="Hyperlink"/>
          <w:lang w:val="en"/>
        </w:rPr>
      </w:pPr>
      <w:ins w:id="83" w:author="Author">
        <w:r>
          <w:rPr>
            <w:lang w:val="en"/>
          </w:rPr>
          <w:fldChar w:fldCharType="begin"/>
        </w:r>
        <w:r>
          <w:rPr>
            <w:lang w:val="en"/>
          </w:rPr>
          <w:instrText xml:space="preserve"> HYPERLINK "https://msdn.microsoft.com/en-us/library/ms155370(v=sql.120).aspx" </w:instrText>
        </w:r>
        <w:r>
          <w:rPr>
            <w:lang w:val="en"/>
          </w:rPr>
        </w:r>
        <w:r>
          <w:rPr>
            <w:lang w:val="en"/>
          </w:rPr>
          <w:fldChar w:fldCharType="separate"/>
        </w:r>
        <w:r w:rsidRPr="0064043C">
          <w:rPr>
            <w:rStyle w:val="Hyperlink"/>
            <w:lang w:val="en"/>
          </w:rPr>
          <w:t>GenerateDatabaseRightsScript Method</w:t>
        </w:r>
        <w:r>
          <w:rPr>
            <w:lang w:val="en"/>
          </w:rPr>
          <w:fldChar w:fldCharType="end"/>
        </w:r>
        <w:bookmarkStart w:id="84" w:name="_GoBack"/>
        <w:bookmarkEnd w:id="84"/>
      </w:ins>
    </w:p>
    <w:p w14:paraId="5B556965" w14:textId="77777777" w:rsidR="00C7231A" w:rsidRDefault="00C7231A">
      <w:pPr>
        <w:spacing w:before="0" w:after="0"/>
        <w:rPr>
          <w:bCs/>
          <w:caps/>
          <w:color w:val="002060"/>
          <w:spacing w:val="20"/>
          <w:sz w:val="32"/>
          <w:szCs w:val="32"/>
          <w:lang w:val="en-US"/>
        </w:rPr>
      </w:pPr>
      <w:r>
        <w:br w:type="page"/>
      </w:r>
    </w:p>
    <w:p w14:paraId="5B556966" w14:textId="77777777" w:rsidR="00240409" w:rsidRDefault="00F1508C" w:rsidP="000E5BDC">
      <w:pPr>
        <w:pStyle w:val="Heading1"/>
        <w:numPr>
          <w:ilvl w:val="0"/>
          <w:numId w:val="0"/>
        </w:numPr>
        <w:ind w:left="432"/>
      </w:pPr>
      <w:bookmarkStart w:id="85" w:name="_Toc452464971"/>
      <w:r w:rsidRPr="00F1508C">
        <w:t>Appendix</w:t>
      </w:r>
      <w:r w:rsidR="003C3CEC">
        <w:t xml:space="preserve"> A</w:t>
      </w:r>
      <w:bookmarkEnd w:id="85"/>
    </w:p>
    <w:p w14:paraId="5B556967" w14:textId="77777777" w:rsidR="00D62EEE" w:rsidRPr="00D62EEE" w:rsidRDefault="00D62EEE" w:rsidP="00D62EEE">
      <w:pPr>
        <w:rPr>
          <w:lang w:val="en-US"/>
        </w:rPr>
      </w:pPr>
    </w:p>
    <w:sectPr w:rsidR="00D62EEE" w:rsidRPr="00D62EEE" w:rsidSect="008C1E06">
      <w:footnotePr>
        <w:numFmt w:val="chicago"/>
      </w:footnotePr>
      <w:pgSz w:w="11907" w:h="16839" w:code="9"/>
      <w:pgMar w:top="1440" w:right="1440" w:bottom="1440" w:left="1440" w:header="720" w:footer="576" w:gutter="0"/>
      <w:cols w:space="720"/>
      <w:formProt w:val="0"/>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556996" w14:textId="77777777" w:rsidR="008D5AF0" w:rsidRDefault="008D5AF0">
      <w:r>
        <w:separator/>
      </w:r>
    </w:p>
    <w:p w14:paraId="5B556997" w14:textId="77777777" w:rsidR="008D5AF0" w:rsidRDefault="008D5AF0"/>
  </w:endnote>
  <w:endnote w:type="continuationSeparator" w:id="0">
    <w:p w14:paraId="5B556998" w14:textId="77777777" w:rsidR="008D5AF0" w:rsidRDefault="008D5AF0">
      <w:r>
        <w:continuationSeparator/>
      </w:r>
    </w:p>
    <w:p w14:paraId="5B556999" w14:textId="77777777" w:rsidR="008D5AF0" w:rsidRDefault="008D5A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HelveticaNeue">
    <w:panose1 w:val="00000000000000000000"/>
    <w:charset w:val="00"/>
    <w:family w:val="swiss"/>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569A8" w14:textId="77777777" w:rsidR="008D5AF0" w:rsidRPr="006F1EF6" w:rsidRDefault="008D5AF0" w:rsidP="004543B0">
    <w:pPr>
      <w:pBdr>
        <w:top w:val="single" w:sz="4" w:space="0" w:color="C0C0C0"/>
      </w:pBdr>
      <w:tabs>
        <w:tab w:val="left" w:pos="7560"/>
        <w:tab w:val="right" w:pos="9360"/>
      </w:tabs>
      <w:spacing w:after="40"/>
      <w:rPr>
        <w:sz w:val="16"/>
        <w:szCs w:val="16"/>
      </w:rPr>
    </w:pPr>
    <w:r w:rsidRPr="006F1EF6">
      <w:rPr>
        <w:sz w:val="16"/>
        <w:szCs w:val="16"/>
      </w:rPr>
      <w:tab/>
    </w:r>
    <w:fldSimple w:instr=" STYLEREF DocDate \* MERGEFORMAT ">
      <w:r w:rsidR="0064043C">
        <w:rPr>
          <w:noProof/>
        </w:rPr>
        <w:t>16 May 2016</w:t>
      </w:r>
    </w:fldSimple>
    <w:r w:rsidRPr="00D645D7">
      <w:rPr>
        <w:sz w:val="16"/>
        <w:szCs w:val="16"/>
      </w:rPr>
      <w:tab/>
    </w:r>
    <w:r w:rsidRPr="00AC4F7E">
      <w:rPr>
        <w:color w:val="C0C0C0"/>
        <w:sz w:val="16"/>
        <w:szCs w:val="16"/>
      </w:rPr>
      <w:t>|</w:t>
    </w:r>
    <w:r w:rsidRPr="006F1EF6">
      <w:rPr>
        <w:sz w:val="16"/>
        <w:szCs w:val="16"/>
      </w:rPr>
      <w:t xml:space="preserve"> </w:t>
    </w:r>
    <w:r>
      <w:rPr>
        <w:rStyle w:val="PageNumber"/>
      </w:rPr>
      <w:fldChar w:fldCharType="begin"/>
    </w:r>
    <w:r>
      <w:rPr>
        <w:rStyle w:val="PageNumber"/>
      </w:rPr>
      <w:instrText xml:space="preserve"> PAGE </w:instrText>
    </w:r>
    <w:r>
      <w:rPr>
        <w:rStyle w:val="PageNumber"/>
      </w:rPr>
      <w:fldChar w:fldCharType="separate"/>
    </w:r>
    <w:r w:rsidR="0064043C">
      <w:rPr>
        <w:rStyle w:val="PageNumber"/>
        <w:noProof/>
      </w:rPr>
      <w:t>iii</w:t>
    </w:r>
    <w:r>
      <w:rPr>
        <w:rStyle w:val="PageNumber"/>
      </w:rPr>
      <w:fldChar w:fldCharType="end"/>
    </w:r>
    <w:r w:rsidRPr="006F1EF6">
      <w:rPr>
        <w:sz w:val="16"/>
        <w:szCs w:val="16"/>
      </w:rPr>
      <w:t xml:space="preserve"> </w:t>
    </w:r>
    <w:r w:rsidRPr="00AC4F7E">
      <w:rPr>
        <w:color w:val="C0C0C0"/>
        <w:sz w:val="16"/>
        <w:szCs w:val="16"/>
      </w:rPr>
      <w:t>|</w:t>
    </w:r>
  </w:p>
  <w:p w14:paraId="5B5569A9" w14:textId="77777777" w:rsidR="008D5AF0" w:rsidRPr="00F90E7C" w:rsidRDefault="008D5AF0" w:rsidP="00F90E7C">
    <w:pPr>
      <w:pStyle w:val="Footer-IntDoc"/>
      <w:rPr>
        <w:color w:val="004874"/>
        <w:sz w:val="12"/>
        <w:szCs w:val="12"/>
      </w:rPr>
    </w:pPr>
    <w:r w:rsidRPr="00B074C9">
      <w:rPr>
        <w:color w:val="004874"/>
      </w:rPr>
      <w:t>Norfolk &amp; Suffolk Constabulary</w:t>
    </w:r>
    <w:r w:rsidRPr="00540C95">
      <w:rPr>
        <w:color w:val="004874"/>
      </w:rPr>
      <w:br/>
    </w:r>
    <w:r w:rsidRPr="00B074C9">
      <w:rPr>
        <w:color w:val="004874"/>
        <w:sz w:val="12"/>
        <w:szCs w:val="12"/>
      </w:rPr>
      <w:t>Information &amp; Communications Technology Department.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569AC" w14:textId="77777777" w:rsidR="008D5AF0" w:rsidRPr="006F1EF6" w:rsidRDefault="008D5AF0" w:rsidP="001F5D9B">
    <w:pPr>
      <w:pBdr>
        <w:top w:val="single" w:sz="4" w:space="4" w:color="C0C0C0"/>
      </w:pBdr>
      <w:tabs>
        <w:tab w:val="left" w:pos="7110"/>
        <w:tab w:val="right" w:pos="8640"/>
      </w:tabs>
      <w:spacing w:after="40"/>
      <w:rPr>
        <w:sz w:val="16"/>
        <w:szCs w:val="16"/>
      </w:rPr>
    </w:pPr>
    <w:r w:rsidRPr="006F1EF6">
      <w:rPr>
        <w:sz w:val="16"/>
        <w:szCs w:val="16"/>
      </w:rPr>
      <w:tab/>
    </w:r>
    <w:fldSimple w:instr=" STYLEREF DocDate \* MERGEFORMAT ">
      <w:r w:rsidR="0064043C" w:rsidRPr="0064043C">
        <w:rPr>
          <w:noProof/>
          <w:sz w:val="16"/>
          <w:szCs w:val="16"/>
        </w:rPr>
        <w:t>16 May</w:t>
      </w:r>
      <w:r w:rsidR="0064043C">
        <w:rPr>
          <w:noProof/>
        </w:rPr>
        <w:t xml:space="preserve"> 2016</w:t>
      </w:r>
    </w:fldSimple>
    <w:r w:rsidRPr="00D645D7">
      <w:rPr>
        <w:sz w:val="16"/>
        <w:szCs w:val="16"/>
      </w:rPr>
      <w:tab/>
    </w:r>
    <w:r w:rsidRPr="00AC4F7E">
      <w:rPr>
        <w:color w:val="C0C0C0"/>
        <w:sz w:val="16"/>
        <w:szCs w:val="16"/>
      </w:rPr>
      <w:t>|</w:t>
    </w:r>
    <w:r w:rsidRPr="006F1EF6">
      <w:rPr>
        <w:sz w:val="16"/>
        <w:szCs w:val="16"/>
      </w:rPr>
      <w:t xml:space="preserve"> </w:t>
    </w:r>
    <w:r>
      <w:rPr>
        <w:rStyle w:val="PageNumber"/>
      </w:rPr>
      <w:fldChar w:fldCharType="begin"/>
    </w:r>
    <w:r>
      <w:rPr>
        <w:rStyle w:val="PageNumber"/>
      </w:rPr>
      <w:instrText xml:space="preserve"> PAGE </w:instrText>
    </w:r>
    <w:r>
      <w:rPr>
        <w:rStyle w:val="PageNumber"/>
      </w:rPr>
      <w:fldChar w:fldCharType="separate"/>
    </w:r>
    <w:r w:rsidR="0064043C">
      <w:rPr>
        <w:rStyle w:val="PageNumber"/>
        <w:noProof/>
      </w:rPr>
      <w:t>20</w:t>
    </w:r>
    <w:r>
      <w:rPr>
        <w:rStyle w:val="PageNumber"/>
      </w:rPr>
      <w:fldChar w:fldCharType="end"/>
    </w:r>
    <w:r w:rsidRPr="006F1EF6">
      <w:rPr>
        <w:sz w:val="16"/>
        <w:szCs w:val="16"/>
      </w:rPr>
      <w:t xml:space="preserve"> </w:t>
    </w:r>
    <w:r w:rsidRPr="00AC4F7E">
      <w:rPr>
        <w:color w:val="C0C0C0"/>
        <w:sz w:val="16"/>
        <w:szCs w:val="16"/>
      </w:rPr>
      <w:t>|</w:t>
    </w:r>
  </w:p>
  <w:p w14:paraId="5B5569AD" w14:textId="77777777" w:rsidR="008D5AF0" w:rsidRPr="00AC4F7E" w:rsidRDefault="008D5AF0" w:rsidP="007A3126">
    <w:pPr>
      <w:pStyle w:val="Footer-IntDoc"/>
      <w:rPr>
        <w:color w:val="004874"/>
        <w:sz w:val="12"/>
        <w:szCs w:val="12"/>
      </w:rPr>
    </w:pPr>
    <w:r w:rsidRPr="00B074C9">
      <w:rPr>
        <w:color w:val="004874"/>
      </w:rPr>
      <w:t>Norfolk &amp; Suffolk Constabulary</w:t>
    </w:r>
    <w:r w:rsidRPr="00540C95">
      <w:rPr>
        <w:color w:val="004874"/>
      </w:rPr>
      <w:br/>
    </w:r>
    <w:r w:rsidRPr="00B074C9">
      <w:rPr>
        <w:color w:val="004874"/>
        <w:sz w:val="12"/>
        <w:szCs w:val="12"/>
      </w:rPr>
      <w:t>Information &amp; Communications Technology Department.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556992" w14:textId="77777777" w:rsidR="008D5AF0" w:rsidRDefault="008D5AF0">
      <w:r>
        <w:separator/>
      </w:r>
    </w:p>
    <w:p w14:paraId="5B556993" w14:textId="77777777" w:rsidR="008D5AF0" w:rsidRDefault="008D5AF0"/>
  </w:footnote>
  <w:footnote w:type="continuationSeparator" w:id="0">
    <w:p w14:paraId="5B556994" w14:textId="77777777" w:rsidR="008D5AF0" w:rsidRDefault="008D5AF0">
      <w:r>
        <w:continuationSeparator/>
      </w:r>
    </w:p>
    <w:p w14:paraId="5B556995" w14:textId="77777777" w:rsidR="008D5AF0" w:rsidRDefault="008D5AF0"/>
  </w:footnote>
  <w:footnote w:id="1">
    <w:p w14:paraId="5B5569B0" w14:textId="77777777" w:rsidR="008D5AF0" w:rsidRDefault="008D5AF0" w:rsidP="00EA05CB">
      <w:pPr>
        <w:pStyle w:val="FootnoteText"/>
      </w:pPr>
      <w:r>
        <w:rPr>
          <w:rStyle w:val="FootnoteReference"/>
        </w:rPr>
        <w:footnoteRef/>
      </w:r>
      <w:r>
        <w:t xml:space="preserve"> </w:t>
      </w:r>
      <w:r w:rsidRPr="008069C4">
        <w:t>Excluding Web and Express editions.</w:t>
      </w:r>
    </w:p>
  </w:footnote>
  <w:footnote w:id="2">
    <w:p w14:paraId="5B5569B1" w14:textId="77777777" w:rsidR="008D5AF0" w:rsidRDefault="008D5AF0" w:rsidP="00EA05CB">
      <w:pPr>
        <w:pStyle w:val="FootnoteText"/>
      </w:pPr>
      <w:r>
        <w:rPr>
          <w:rStyle w:val="FootnoteReference"/>
        </w:rPr>
        <w:footnoteRef/>
      </w:r>
      <w:r>
        <w:t xml:space="preserve"> </w:t>
      </w:r>
      <w:r w:rsidRPr="003E5539">
        <w:t>Reporting Services has been included in this build to enable migration from DB-OCC11</w:t>
      </w:r>
    </w:p>
  </w:footnote>
  <w:footnote w:id="3">
    <w:p w14:paraId="5B5569B2" w14:textId="77777777" w:rsidR="008D5AF0" w:rsidRPr="00973393" w:rsidRDefault="008D5AF0" w:rsidP="00973393">
      <w:pPr>
        <w:spacing w:before="0" w:after="0"/>
        <w:rPr>
          <w:rFonts w:cs="Arial"/>
          <w:color w:val="000000"/>
          <w:sz w:val="16"/>
          <w:szCs w:val="16"/>
          <w:lang w:eastAsia="en-GB"/>
        </w:rPr>
      </w:pPr>
      <w:r>
        <w:rPr>
          <w:rStyle w:val="FootnoteReference"/>
        </w:rPr>
        <w:footnoteRef/>
      </w:r>
      <w:r>
        <w:t xml:space="preserve"> </w:t>
      </w:r>
      <w:r w:rsidRPr="00EA05CB">
        <w:rPr>
          <w:rStyle w:val="FootnoteTextChar"/>
        </w:rPr>
        <w:t>Granted via RG-CA-ServerLocalAdministrators</w:t>
      </w:r>
    </w:p>
  </w:footnote>
  <w:footnote w:id="4">
    <w:p w14:paraId="5B5569B3" w14:textId="77777777" w:rsidR="008D5AF0" w:rsidRDefault="008D5AF0">
      <w:pPr>
        <w:pStyle w:val="FootnoteText"/>
      </w:pPr>
      <w:r>
        <w:rPr>
          <w:rStyle w:val="FootnoteReference"/>
        </w:rPr>
        <w:footnoteRef/>
      </w:r>
      <w:r>
        <w:t xml:space="preserve"> Provides an Enterprise view of SQL estate, at the time of writing, the rollout of SCOM 2012 R2 had not been</w:t>
      </w:r>
      <w:r w:rsidRPr="00556CE9">
        <w:t xml:space="preserve"> </w:t>
      </w:r>
      <w:r>
        <w:t>initiated.</w:t>
      </w:r>
    </w:p>
  </w:footnote>
  <w:footnote w:id="5">
    <w:p w14:paraId="5B5569B4" w14:textId="77777777" w:rsidR="008D5AF0" w:rsidRDefault="008D5AF0">
      <w:pPr>
        <w:pStyle w:val="FootnoteText"/>
      </w:pPr>
      <w:r>
        <w:rPr>
          <w:rStyle w:val="FootnoteReference"/>
        </w:rPr>
        <w:footnoteRef/>
      </w:r>
      <w:r>
        <w:t xml:space="preserve"> </w:t>
      </w:r>
      <w:r>
        <w:rPr>
          <w:lang w:val="en"/>
        </w:rPr>
        <w:t>Take performance measurements at regular intervals over time, even when no problems occur, to establish a server performance baseline.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5699A" w14:textId="77777777" w:rsidR="008D5AF0" w:rsidRDefault="008D5AF0"/>
  <w:p w14:paraId="5B55699B" w14:textId="77777777" w:rsidR="008D5AF0" w:rsidRDefault="008D5AF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3"/>
      <w:gridCol w:w="1560"/>
      <w:gridCol w:w="1133"/>
      <w:gridCol w:w="3828"/>
    </w:tblGrid>
    <w:tr w:rsidR="008D5AF0" w:rsidRPr="00323FEE" w14:paraId="5B55699D" w14:textId="77777777" w:rsidTr="00104086">
      <w:trPr>
        <w:trHeight w:val="193"/>
      </w:trPr>
      <w:tc>
        <w:tcPr>
          <w:tcW w:w="9214" w:type="dxa"/>
          <w:gridSpan w:val="4"/>
          <w:vAlign w:val="center"/>
        </w:tcPr>
        <w:p w14:paraId="5B55699C" w14:textId="77777777" w:rsidR="008D5AF0" w:rsidRPr="00323FEE" w:rsidRDefault="008D5AF0" w:rsidP="008B0D95">
          <w:pPr>
            <w:pStyle w:val="NoSpacing"/>
            <w:spacing w:before="60" w:line="276" w:lineRule="auto"/>
            <w:jc w:val="center"/>
          </w:pPr>
          <w:r w:rsidRPr="007A3126">
            <w:rPr>
              <w:b/>
            </w:rPr>
            <w:t>ICT Department – No protective marking</w:t>
          </w:r>
          <w:r>
            <w:br/>
            <w:t>UNCONTROLLED IN PRINT</w:t>
          </w:r>
        </w:p>
      </w:tc>
    </w:tr>
    <w:tr w:rsidR="008D5AF0" w:rsidRPr="00323FEE" w14:paraId="5B55699F" w14:textId="77777777" w:rsidTr="00104086">
      <w:trPr>
        <w:trHeight w:val="193"/>
      </w:trPr>
      <w:tc>
        <w:tcPr>
          <w:tcW w:w="9214" w:type="dxa"/>
          <w:gridSpan w:val="4"/>
          <w:vAlign w:val="center"/>
        </w:tcPr>
        <w:p w14:paraId="5B55699E" w14:textId="77777777" w:rsidR="008D5AF0" w:rsidRPr="008B0D95" w:rsidRDefault="008D5AF0" w:rsidP="008B0D95">
          <w:pPr>
            <w:tabs>
              <w:tab w:val="right" w:pos="8550"/>
            </w:tabs>
            <w:spacing w:before="60" w:after="0"/>
            <w:rPr>
              <w:rFonts w:cs="Arial"/>
              <w:b/>
              <w:bCs/>
            </w:rPr>
          </w:pPr>
          <w:r w:rsidRPr="00323FEE">
            <w:rPr>
              <w:szCs w:val="18"/>
            </w:rPr>
            <w:t xml:space="preserve">Subject: </w:t>
          </w:r>
          <w:fldSimple w:instr=" FILENAME   \* MERGEFORMAT ">
            <w:r w:rsidRPr="00363CAD">
              <w:rPr>
                <w:rFonts w:cs="Arial"/>
                <w:bCs/>
                <w:noProof/>
              </w:rPr>
              <w:t>MS</w:t>
            </w:r>
            <w:r>
              <w:rPr>
                <w:noProof/>
              </w:rPr>
              <w:t xml:space="preserve"> SQL AlwaysOn Availability Group Technical Design v0.c.docx</w:t>
            </w:r>
          </w:fldSimple>
        </w:p>
      </w:tc>
    </w:tr>
    <w:tr w:rsidR="008D5AF0" w:rsidRPr="00323FEE" w14:paraId="5B5569A2" w14:textId="77777777" w:rsidTr="00104086">
      <w:trPr>
        <w:trHeight w:val="193"/>
      </w:trPr>
      <w:tc>
        <w:tcPr>
          <w:tcW w:w="4253" w:type="dxa"/>
          <w:gridSpan w:val="2"/>
          <w:vAlign w:val="center"/>
        </w:tcPr>
        <w:p w14:paraId="5B5569A0" w14:textId="77777777" w:rsidR="008D5AF0" w:rsidRPr="008F7153" w:rsidRDefault="008D5AF0" w:rsidP="008B0D95">
          <w:pPr>
            <w:pStyle w:val="NoSpacing"/>
          </w:pPr>
          <w:r w:rsidRPr="00323FEE">
            <w:t xml:space="preserve">Document Title: </w:t>
          </w:r>
          <w:fldSimple w:instr=" TITLE   \* MERGEFORMAT ">
            <w:r>
              <w:t>SQL AlwaysOn Availability Group</w:t>
            </w:r>
          </w:fldSimple>
        </w:p>
      </w:tc>
      <w:tc>
        <w:tcPr>
          <w:tcW w:w="4961" w:type="dxa"/>
          <w:gridSpan w:val="2"/>
          <w:vAlign w:val="center"/>
        </w:tcPr>
        <w:p w14:paraId="5B5569A1" w14:textId="77777777" w:rsidR="008D5AF0" w:rsidRPr="00323FEE" w:rsidRDefault="008D5AF0" w:rsidP="008B0D95">
          <w:pPr>
            <w:pStyle w:val="NoSpacing"/>
          </w:pPr>
          <w:r w:rsidRPr="00323FEE">
            <w:t xml:space="preserve">Document Reference: </w:t>
          </w:r>
          <w:r>
            <w:t>ICT\SDI\000_</w:t>
          </w:r>
        </w:p>
      </w:tc>
    </w:tr>
    <w:tr w:rsidR="008D5AF0" w:rsidRPr="008F7153" w14:paraId="5B5569A6" w14:textId="77777777" w:rsidTr="00104086">
      <w:trPr>
        <w:trHeight w:val="193"/>
      </w:trPr>
      <w:tc>
        <w:tcPr>
          <w:tcW w:w="2693" w:type="dxa"/>
          <w:vAlign w:val="center"/>
        </w:tcPr>
        <w:p w14:paraId="5B5569A3" w14:textId="77777777" w:rsidR="008D5AF0" w:rsidRPr="006573E6" w:rsidRDefault="008D5AF0" w:rsidP="008B0D95">
          <w:pPr>
            <w:pStyle w:val="NoSpacing"/>
          </w:pPr>
          <w:r w:rsidRPr="00323FEE">
            <w:t xml:space="preserve">Date: </w:t>
          </w:r>
          <w:r>
            <w:fldChar w:fldCharType="begin"/>
          </w:r>
          <w:r>
            <w:instrText xml:space="preserve"> CREATEDATE  \@ "DD MMM YYYY"  \* MERGEFORMAT </w:instrText>
          </w:r>
          <w:r>
            <w:fldChar w:fldCharType="separate"/>
          </w:r>
          <w:r>
            <w:rPr>
              <w:noProof/>
            </w:rPr>
            <w:t>31 May 2016</w:t>
          </w:r>
          <w:r>
            <w:fldChar w:fldCharType="end"/>
          </w:r>
        </w:p>
      </w:tc>
      <w:tc>
        <w:tcPr>
          <w:tcW w:w="2693" w:type="dxa"/>
          <w:gridSpan w:val="2"/>
          <w:vAlign w:val="center"/>
        </w:tcPr>
        <w:p w14:paraId="5B5569A4" w14:textId="77777777" w:rsidR="008D5AF0" w:rsidRPr="008F7153" w:rsidRDefault="008D5AF0" w:rsidP="008B0D95">
          <w:pPr>
            <w:pStyle w:val="NoSpacing"/>
          </w:pPr>
          <w:r w:rsidRPr="00323FEE">
            <w:t xml:space="preserve">Status: </w:t>
          </w:r>
          <w:sdt>
            <w:sdtPr>
              <w:alias w:val="Status"/>
              <w:tag w:val=""/>
              <w:id w:val="1324002825"/>
              <w:placeholder>
                <w:docPart w:val="494B55A221354571ADC7D19209BD9086"/>
              </w:placeholder>
              <w:dataBinding w:prefixMappings="xmlns:ns0='http://purl.org/dc/elements/1.1/' xmlns:ns1='http://schemas.openxmlformats.org/package/2006/metadata/core-properties' " w:xpath="/ns1:coreProperties[1]/ns1:contentStatus[1]" w:storeItemID="{6C3C8BC8-F283-45AE-878A-BAB7291924A1}"/>
              <w:text/>
            </w:sdtPr>
            <w:sdtContent>
              <w:r>
                <w:t>DRAFT</w:t>
              </w:r>
            </w:sdtContent>
          </w:sdt>
        </w:p>
      </w:tc>
      <w:tc>
        <w:tcPr>
          <w:tcW w:w="3828" w:type="dxa"/>
          <w:vAlign w:val="center"/>
        </w:tcPr>
        <w:p w14:paraId="5B5569A5" w14:textId="7C6A58BD" w:rsidR="008D5AF0" w:rsidRPr="008F7153" w:rsidRDefault="008D5AF0" w:rsidP="00F77C8E">
          <w:pPr>
            <w:pStyle w:val="NoSpacing"/>
          </w:pPr>
          <w:r>
            <w:t xml:space="preserve">Version: </w:t>
          </w:r>
          <w:sdt>
            <w:sdtPr>
              <w:alias w:val="Abstract"/>
              <w:tag w:val=""/>
              <w:id w:val="-63579517"/>
              <w:placeholder>
                <w:docPart w:val="2ECC7DD7641640F6865CBEECB042F320"/>
              </w:placeholder>
              <w:dataBinding w:prefixMappings="xmlns:ns0='http://schemas.microsoft.com/office/2006/coverPageProps' " w:xpath="/ns0:CoverPageProperties[1]/ns0:Abstract[1]" w:storeItemID="{55AF091B-3C7A-41E3-B477-F2FDAA23CFDA}"/>
              <w:text/>
            </w:sdtPr>
            <w:sdtContent>
              <w:r>
                <w:t>v0.d</w:t>
              </w:r>
            </w:sdtContent>
          </w:sdt>
        </w:p>
      </w:tc>
    </w:tr>
  </w:tbl>
  <w:p w14:paraId="5B5569A7" w14:textId="77777777" w:rsidR="008D5AF0" w:rsidRDefault="008D5AF0">
    <w:pPr>
      <w:tabs>
        <w:tab w:val="right" w:pos="8550"/>
      </w:tabs>
      <w:spacing w:before="60" w:after="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569AA" w14:textId="77777777" w:rsidR="008D5AF0" w:rsidRDefault="008D5AF0" w:rsidP="00036679">
    <w:pPr>
      <w:pStyle w:val="Header"/>
      <w:ind w:left="-270"/>
      <w:rPr>
        <w:b/>
      </w:rPr>
    </w:pPr>
    <w:r>
      <w:rPr>
        <w:noProof/>
        <w:lang w:eastAsia="en-GB"/>
      </w:rPr>
      <w:drawing>
        <wp:anchor distT="0" distB="0" distL="114300" distR="114300" simplePos="0" relativeHeight="251659264" behindDoc="0" locked="0" layoutInCell="1" allowOverlap="1" wp14:anchorId="5B5569AE" wp14:editId="5B5569AF">
          <wp:simplePos x="0" y="0"/>
          <wp:positionH relativeFrom="margin">
            <wp:posOffset>3436620</wp:posOffset>
          </wp:positionH>
          <wp:positionV relativeFrom="paragraph">
            <wp:posOffset>-163195</wp:posOffset>
          </wp:positionV>
          <wp:extent cx="2933700" cy="809625"/>
          <wp:effectExtent l="0" t="0" r="0" b="9525"/>
          <wp:wrapNone/>
          <wp:docPr id="7" name="Picture 7" descr="JointBranding 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intBranding v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933700" cy="809625"/>
                  </a:xfrm>
                  <a:prstGeom prst="rect">
                    <a:avLst/>
                  </a:prstGeom>
                  <a:noFill/>
                  <a:ln w="9525">
                    <a:noFill/>
                    <a:miter lim="800000"/>
                    <a:headEnd/>
                    <a:tailEnd/>
                  </a:ln>
                </pic:spPr>
              </pic:pic>
            </a:graphicData>
          </a:graphic>
          <wp14:sizeRelH relativeFrom="margin">
            <wp14:pctWidth>0</wp14:pctWidth>
          </wp14:sizeRelH>
        </wp:anchor>
      </w:drawing>
    </w:r>
  </w:p>
  <w:p w14:paraId="5B5569AB" w14:textId="77777777" w:rsidR="008D5AF0" w:rsidRDefault="008D5AF0" w:rsidP="00036679">
    <w:pPr>
      <w:pStyle w:val="Header"/>
      <w:ind w:left="-270"/>
    </w:pPr>
    <w:r w:rsidRPr="008305C6">
      <w:rPr>
        <w:b/>
      </w:rPr>
      <w:t>Information &amp; Communications Technology Department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85AB5"/>
    <w:multiLevelType w:val="hybridMultilevel"/>
    <w:tmpl w:val="C9A43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ED4A0D"/>
    <w:multiLevelType w:val="hybridMultilevel"/>
    <w:tmpl w:val="3266F0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B87255"/>
    <w:multiLevelType w:val="hybridMultilevel"/>
    <w:tmpl w:val="46D00A54"/>
    <w:lvl w:ilvl="0" w:tplc="CD943FEC">
      <w:start w:val="1"/>
      <w:numFmt w:val="decimal"/>
      <w:pStyle w:val="Number"/>
      <w:lvlText w:val="%1."/>
      <w:lvlJc w:val="left"/>
      <w:pPr>
        <w:tabs>
          <w:tab w:val="num" w:pos="360"/>
        </w:tabs>
        <w:ind w:left="360" w:hanging="360"/>
      </w:pPr>
    </w:lvl>
    <w:lvl w:ilvl="1" w:tplc="AFE80502">
      <w:start w:val="1"/>
      <w:numFmt w:val="lowerLetter"/>
      <w:lvlText w:val="%2."/>
      <w:lvlJc w:val="left"/>
      <w:pPr>
        <w:tabs>
          <w:tab w:val="num" w:pos="1080"/>
        </w:tabs>
        <w:ind w:left="1080" w:hanging="360"/>
      </w:pPr>
    </w:lvl>
    <w:lvl w:ilvl="2" w:tplc="8F5C28DE" w:tentative="1">
      <w:start w:val="1"/>
      <w:numFmt w:val="lowerRoman"/>
      <w:lvlText w:val="%3."/>
      <w:lvlJc w:val="right"/>
      <w:pPr>
        <w:tabs>
          <w:tab w:val="num" w:pos="1800"/>
        </w:tabs>
        <w:ind w:left="1800" w:hanging="180"/>
      </w:pPr>
    </w:lvl>
    <w:lvl w:ilvl="3" w:tplc="1A3A94B6" w:tentative="1">
      <w:start w:val="1"/>
      <w:numFmt w:val="decimal"/>
      <w:lvlText w:val="%4."/>
      <w:lvlJc w:val="left"/>
      <w:pPr>
        <w:tabs>
          <w:tab w:val="num" w:pos="2520"/>
        </w:tabs>
        <w:ind w:left="2520" w:hanging="360"/>
      </w:pPr>
    </w:lvl>
    <w:lvl w:ilvl="4" w:tplc="8F6CCD00" w:tentative="1">
      <w:start w:val="1"/>
      <w:numFmt w:val="lowerLetter"/>
      <w:lvlText w:val="%5."/>
      <w:lvlJc w:val="left"/>
      <w:pPr>
        <w:tabs>
          <w:tab w:val="num" w:pos="3240"/>
        </w:tabs>
        <w:ind w:left="3240" w:hanging="360"/>
      </w:pPr>
    </w:lvl>
    <w:lvl w:ilvl="5" w:tplc="F9BA1C20" w:tentative="1">
      <w:start w:val="1"/>
      <w:numFmt w:val="lowerRoman"/>
      <w:lvlText w:val="%6."/>
      <w:lvlJc w:val="right"/>
      <w:pPr>
        <w:tabs>
          <w:tab w:val="num" w:pos="3960"/>
        </w:tabs>
        <w:ind w:left="3960" w:hanging="180"/>
      </w:pPr>
    </w:lvl>
    <w:lvl w:ilvl="6" w:tplc="54BC3EFC" w:tentative="1">
      <w:start w:val="1"/>
      <w:numFmt w:val="decimal"/>
      <w:lvlText w:val="%7."/>
      <w:lvlJc w:val="left"/>
      <w:pPr>
        <w:tabs>
          <w:tab w:val="num" w:pos="4680"/>
        </w:tabs>
        <w:ind w:left="4680" w:hanging="360"/>
      </w:pPr>
    </w:lvl>
    <w:lvl w:ilvl="7" w:tplc="DDA6D742" w:tentative="1">
      <w:start w:val="1"/>
      <w:numFmt w:val="lowerLetter"/>
      <w:lvlText w:val="%8."/>
      <w:lvlJc w:val="left"/>
      <w:pPr>
        <w:tabs>
          <w:tab w:val="num" w:pos="5400"/>
        </w:tabs>
        <w:ind w:left="5400" w:hanging="360"/>
      </w:pPr>
    </w:lvl>
    <w:lvl w:ilvl="8" w:tplc="811A5B02" w:tentative="1">
      <w:start w:val="1"/>
      <w:numFmt w:val="lowerRoman"/>
      <w:lvlText w:val="%9."/>
      <w:lvlJc w:val="right"/>
      <w:pPr>
        <w:tabs>
          <w:tab w:val="num" w:pos="6120"/>
        </w:tabs>
        <w:ind w:left="6120" w:hanging="180"/>
      </w:pPr>
    </w:lvl>
  </w:abstractNum>
  <w:abstractNum w:abstractNumId="3" w15:restartNumberingAfterBreak="0">
    <w:nsid w:val="2FD36C56"/>
    <w:multiLevelType w:val="multilevel"/>
    <w:tmpl w:val="CC06A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2A73D1"/>
    <w:multiLevelType w:val="hybridMultilevel"/>
    <w:tmpl w:val="FA30C7C2"/>
    <w:lvl w:ilvl="0" w:tplc="F1607964">
      <w:start w:val="1"/>
      <w:numFmt w:val="none"/>
      <w:pStyle w:val="Warning"/>
      <w:lvlText w:val="%1Warning!"/>
      <w:lvlJc w:val="left"/>
      <w:pPr>
        <w:tabs>
          <w:tab w:val="num" w:pos="1152"/>
        </w:tabs>
        <w:ind w:left="1152" w:hanging="1152"/>
      </w:pPr>
      <w:rPr>
        <w:rFonts w:ascii="Verdana" w:hAnsi="Verdana" w:hint="default"/>
        <w:b/>
        <w:i w:val="0"/>
        <w:color w:val="CC0000"/>
        <w:sz w:val="18"/>
      </w:rPr>
    </w:lvl>
    <w:lvl w:ilvl="1" w:tplc="69320D90" w:tentative="1">
      <w:start w:val="1"/>
      <w:numFmt w:val="lowerLetter"/>
      <w:lvlText w:val="%2."/>
      <w:lvlJc w:val="left"/>
      <w:pPr>
        <w:tabs>
          <w:tab w:val="num" w:pos="1440"/>
        </w:tabs>
        <w:ind w:left="1440" w:hanging="360"/>
      </w:pPr>
    </w:lvl>
    <w:lvl w:ilvl="2" w:tplc="AA5E5EB6" w:tentative="1">
      <w:start w:val="1"/>
      <w:numFmt w:val="lowerRoman"/>
      <w:lvlText w:val="%3."/>
      <w:lvlJc w:val="right"/>
      <w:pPr>
        <w:tabs>
          <w:tab w:val="num" w:pos="2160"/>
        </w:tabs>
        <w:ind w:left="2160" w:hanging="180"/>
      </w:pPr>
    </w:lvl>
    <w:lvl w:ilvl="3" w:tplc="015C7536" w:tentative="1">
      <w:start w:val="1"/>
      <w:numFmt w:val="decimal"/>
      <w:lvlText w:val="%4."/>
      <w:lvlJc w:val="left"/>
      <w:pPr>
        <w:tabs>
          <w:tab w:val="num" w:pos="2880"/>
        </w:tabs>
        <w:ind w:left="2880" w:hanging="360"/>
      </w:pPr>
    </w:lvl>
    <w:lvl w:ilvl="4" w:tplc="12BACAD6" w:tentative="1">
      <w:start w:val="1"/>
      <w:numFmt w:val="lowerLetter"/>
      <w:lvlText w:val="%5."/>
      <w:lvlJc w:val="left"/>
      <w:pPr>
        <w:tabs>
          <w:tab w:val="num" w:pos="3600"/>
        </w:tabs>
        <w:ind w:left="3600" w:hanging="360"/>
      </w:pPr>
    </w:lvl>
    <w:lvl w:ilvl="5" w:tplc="2838672A" w:tentative="1">
      <w:start w:val="1"/>
      <w:numFmt w:val="lowerRoman"/>
      <w:lvlText w:val="%6."/>
      <w:lvlJc w:val="right"/>
      <w:pPr>
        <w:tabs>
          <w:tab w:val="num" w:pos="4320"/>
        </w:tabs>
        <w:ind w:left="4320" w:hanging="180"/>
      </w:pPr>
    </w:lvl>
    <w:lvl w:ilvl="6" w:tplc="4B9E51B0" w:tentative="1">
      <w:start w:val="1"/>
      <w:numFmt w:val="decimal"/>
      <w:lvlText w:val="%7."/>
      <w:lvlJc w:val="left"/>
      <w:pPr>
        <w:tabs>
          <w:tab w:val="num" w:pos="5040"/>
        </w:tabs>
        <w:ind w:left="5040" w:hanging="360"/>
      </w:pPr>
    </w:lvl>
    <w:lvl w:ilvl="7" w:tplc="589CAF76" w:tentative="1">
      <w:start w:val="1"/>
      <w:numFmt w:val="lowerLetter"/>
      <w:lvlText w:val="%8."/>
      <w:lvlJc w:val="left"/>
      <w:pPr>
        <w:tabs>
          <w:tab w:val="num" w:pos="5760"/>
        </w:tabs>
        <w:ind w:left="5760" w:hanging="360"/>
      </w:pPr>
    </w:lvl>
    <w:lvl w:ilvl="8" w:tplc="E558EA88" w:tentative="1">
      <w:start w:val="1"/>
      <w:numFmt w:val="lowerRoman"/>
      <w:lvlText w:val="%9."/>
      <w:lvlJc w:val="right"/>
      <w:pPr>
        <w:tabs>
          <w:tab w:val="num" w:pos="6480"/>
        </w:tabs>
        <w:ind w:left="6480" w:hanging="180"/>
      </w:pPr>
    </w:lvl>
  </w:abstractNum>
  <w:abstractNum w:abstractNumId="5" w15:restartNumberingAfterBreak="0">
    <w:nsid w:val="312B7B26"/>
    <w:multiLevelType w:val="hybridMultilevel"/>
    <w:tmpl w:val="5EEC1246"/>
    <w:lvl w:ilvl="0" w:tplc="DD6AE5A6">
      <w:start w:val="1"/>
      <w:numFmt w:val="lowerLetter"/>
      <w:pStyle w:val="Stepa"/>
      <w:lvlText w:val="%1."/>
      <w:lvlJc w:val="left"/>
      <w:pPr>
        <w:tabs>
          <w:tab w:val="num" w:pos="1080"/>
        </w:tabs>
        <w:ind w:left="1080" w:hanging="720"/>
      </w:pPr>
      <w:rPr>
        <w:rFonts w:hint="default"/>
      </w:rPr>
    </w:lvl>
    <w:lvl w:ilvl="1" w:tplc="CC7649AE">
      <w:start w:val="1"/>
      <w:numFmt w:val="lowerLetter"/>
      <w:lvlText w:val="%2."/>
      <w:lvlJc w:val="left"/>
      <w:pPr>
        <w:tabs>
          <w:tab w:val="num" w:pos="1440"/>
        </w:tabs>
        <w:ind w:left="1440" w:hanging="360"/>
      </w:pPr>
    </w:lvl>
    <w:lvl w:ilvl="2" w:tplc="1EF4F668" w:tentative="1">
      <w:start w:val="1"/>
      <w:numFmt w:val="lowerRoman"/>
      <w:lvlText w:val="%3."/>
      <w:lvlJc w:val="right"/>
      <w:pPr>
        <w:tabs>
          <w:tab w:val="num" w:pos="2160"/>
        </w:tabs>
        <w:ind w:left="2160" w:hanging="180"/>
      </w:pPr>
    </w:lvl>
    <w:lvl w:ilvl="3" w:tplc="B8587778" w:tentative="1">
      <w:start w:val="1"/>
      <w:numFmt w:val="decimal"/>
      <w:lvlText w:val="%4."/>
      <w:lvlJc w:val="left"/>
      <w:pPr>
        <w:tabs>
          <w:tab w:val="num" w:pos="2880"/>
        </w:tabs>
        <w:ind w:left="2880" w:hanging="360"/>
      </w:pPr>
    </w:lvl>
    <w:lvl w:ilvl="4" w:tplc="C69A9450" w:tentative="1">
      <w:start w:val="1"/>
      <w:numFmt w:val="lowerLetter"/>
      <w:lvlText w:val="%5."/>
      <w:lvlJc w:val="left"/>
      <w:pPr>
        <w:tabs>
          <w:tab w:val="num" w:pos="3600"/>
        </w:tabs>
        <w:ind w:left="3600" w:hanging="360"/>
      </w:pPr>
    </w:lvl>
    <w:lvl w:ilvl="5" w:tplc="3CD62A28" w:tentative="1">
      <w:start w:val="1"/>
      <w:numFmt w:val="lowerRoman"/>
      <w:lvlText w:val="%6."/>
      <w:lvlJc w:val="right"/>
      <w:pPr>
        <w:tabs>
          <w:tab w:val="num" w:pos="4320"/>
        </w:tabs>
        <w:ind w:left="4320" w:hanging="180"/>
      </w:pPr>
    </w:lvl>
    <w:lvl w:ilvl="6" w:tplc="A190A3D0" w:tentative="1">
      <w:start w:val="1"/>
      <w:numFmt w:val="decimal"/>
      <w:lvlText w:val="%7."/>
      <w:lvlJc w:val="left"/>
      <w:pPr>
        <w:tabs>
          <w:tab w:val="num" w:pos="5040"/>
        </w:tabs>
        <w:ind w:left="5040" w:hanging="360"/>
      </w:pPr>
    </w:lvl>
    <w:lvl w:ilvl="7" w:tplc="D72EB150" w:tentative="1">
      <w:start w:val="1"/>
      <w:numFmt w:val="lowerLetter"/>
      <w:lvlText w:val="%8."/>
      <w:lvlJc w:val="left"/>
      <w:pPr>
        <w:tabs>
          <w:tab w:val="num" w:pos="5760"/>
        </w:tabs>
        <w:ind w:left="5760" w:hanging="360"/>
      </w:pPr>
    </w:lvl>
    <w:lvl w:ilvl="8" w:tplc="BD283A3C" w:tentative="1">
      <w:start w:val="1"/>
      <w:numFmt w:val="lowerRoman"/>
      <w:lvlText w:val="%9."/>
      <w:lvlJc w:val="right"/>
      <w:pPr>
        <w:tabs>
          <w:tab w:val="num" w:pos="6480"/>
        </w:tabs>
        <w:ind w:left="6480" w:hanging="180"/>
      </w:pPr>
    </w:lvl>
  </w:abstractNum>
  <w:abstractNum w:abstractNumId="6" w15:restartNumberingAfterBreak="0">
    <w:nsid w:val="3A5E7A84"/>
    <w:multiLevelType w:val="hybridMultilevel"/>
    <w:tmpl w:val="D4E022DC"/>
    <w:lvl w:ilvl="0" w:tplc="2A928078">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AE07069"/>
    <w:multiLevelType w:val="multilevel"/>
    <w:tmpl w:val="8A9E507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3024"/>
        </w:tabs>
        <w:ind w:left="302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40DA2835"/>
    <w:multiLevelType w:val="hybridMultilevel"/>
    <w:tmpl w:val="530E9AFC"/>
    <w:lvl w:ilvl="0" w:tplc="2A928078">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2D532AB"/>
    <w:multiLevelType w:val="multilevel"/>
    <w:tmpl w:val="7520C2EC"/>
    <w:lvl w:ilvl="0">
      <w:start w:val="1"/>
      <w:numFmt w:val="decimal"/>
      <w:pStyle w:val="Number2"/>
      <w:lvlText w:val="%1."/>
      <w:lvlJc w:val="left"/>
      <w:pPr>
        <w:tabs>
          <w:tab w:val="num" w:pos="720"/>
        </w:tabs>
        <w:ind w:left="720" w:hanging="360"/>
      </w:pPr>
      <w:rPr>
        <w:rFonts w:ascii="Verdana" w:hAnsi="Verdana" w:hint="default"/>
        <w:sz w:val="18"/>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
        </w:tabs>
        <w:ind w:left="144" w:firstLine="936"/>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4827371B"/>
    <w:multiLevelType w:val="multilevel"/>
    <w:tmpl w:val="A0706A0E"/>
    <w:lvl w:ilvl="0">
      <w:start w:val="1"/>
      <w:numFmt w:val="bullet"/>
      <w:pStyle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Times New Roman" w:hAnsi="Times New Roman" w:hint="default"/>
      </w:rPr>
    </w:lvl>
    <w:lvl w:ilvl="3">
      <w:start w:val="1"/>
      <w:numFmt w:val="bullet"/>
      <w:lvlText w:val=""/>
      <w:lvlJc w:val="left"/>
      <w:pPr>
        <w:tabs>
          <w:tab w:val="num" w:pos="1440"/>
        </w:tabs>
        <w:ind w:left="1440" w:hanging="360"/>
      </w:pPr>
      <w:rPr>
        <w:rFonts w:ascii="Wingdings" w:hAnsi="Wingding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532C01A4"/>
    <w:multiLevelType w:val="singleLevel"/>
    <w:tmpl w:val="7D861DA4"/>
    <w:lvl w:ilvl="0">
      <w:start w:val="1"/>
      <w:numFmt w:val="bullet"/>
      <w:pStyle w:val="Bullet2"/>
      <w:lvlText w:val=""/>
      <w:lvlJc w:val="left"/>
      <w:pPr>
        <w:tabs>
          <w:tab w:val="num" w:pos="720"/>
        </w:tabs>
        <w:ind w:left="720" w:hanging="360"/>
      </w:pPr>
      <w:rPr>
        <w:rFonts w:ascii="Symbol" w:hAnsi="Symbol" w:hint="default"/>
      </w:rPr>
    </w:lvl>
  </w:abstractNum>
  <w:abstractNum w:abstractNumId="12" w15:restartNumberingAfterBreak="0">
    <w:nsid w:val="565D7338"/>
    <w:multiLevelType w:val="multilevel"/>
    <w:tmpl w:val="CC06A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C7642F"/>
    <w:multiLevelType w:val="multilevel"/>
    <w:tmpl w:val="BBF88F58"/>
    <w:lvl w:ilvl="0">
      <w:start w:val="1"/>
      <w:numFmt w:val="decimal"/>
      <w:pStyle w:val="H1"/>
      <w:lvlText w:val="%1"/>
      <w:lvlJc w:val="left"/>
      <w:pPr>
        <w:tabs>
          <w:tab w:val="num" w:pos="720"/>
        </w:tabs>
        <w:ind w:left="720" w:hanging="720"/>
      </w:pPr>
      <w:rPr>
        <w:rFonts w:hint="default"/>
      </w:rPr>
    </w:lvl>
    <w:lvl w:ilvl="1">
      <w:start w:val="1"/>
      <w:numFmt w:val="decimal"/>
      <w:pStyle w:val="H2"/>
      <w:lvlText w:val="%1.%2"/>
      <w:lvlJc w:val="left"/>
      <w:pPr>
        <w:tabs>
          <w:tab w:val="num" w:pos="720"/>
        </w:tabs>
        <w:ind w:left="720" w:hanging="720"/>
      </w:pPr>
      <w:rPr>
        <w:rFonts w:hint="default"/>
      </w:rPr>
    </w:lvl>
    <w:lvl w:ilvl="2">
      <w:start w:val="1"/>
      <w:numFmt w:val="decimal"/>
      <w:pStyle w:val="H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A5820C6"/>
    <w:multiLevelType w:val="multilevel"/>
    <w:tmpl w:val="40789554"/>
    <w:lvl w:ilvl="0">
      <w:start w:val="1"/>
      <w:numFmt w:val="decimal"/>
      <w:lvlText w:val="%1."/>
      <w:lvlJc w:val="left"/>
      <w:pPr>
        <w:tabs>
          <w:tab w:val="num" w:pos="1440"/>
        </w:tabs>
        <w:ind w:left="1440" w:hanging="360"/>
      </w:pPr>
      <w:rPr>
        <w:rFonts w:hint="default"/>
        <w:sz w:val="16"/>
        <w:szCs w:val="16"/>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706E78E4"/>
    <w:multiLevelType w:val="hybridMultilevel"/>
    <w:tmpl w:val="1D8624AA"/>
    <w:lvl w:ilvl="0" w:tplc="2A92807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0844719"/>
    <w:multiLevelType w:val="hybridMultilevel"/>
    <w:tmpl w:val="B9F473C0"/>
    <w:lvl w:ilvl="0" w:tplc="04090001">
      <w:start w:val="1"/>
      <w:numFmt w:val="none"/>
      <w:pStyle w:val="Note"/>
      <w:lvlText w:val="%1Note:"/>
      <w:lvlJc w:val="left"/>
      <w:pPr>
        <w:tabs>
          <w:tab w:val="num" w:pos="792"/>
        </w:tabs>
        <w:ind w:left="792" w:hanging="792"/>
      </w:pPr>
      <w:rPr>
        <w:rFonts w:ascii="Verdana" w:hAnsi="Verdana" w:hint="default"/>
        <w:b/>
        <w:i w:val="0"/>
        <w:color w:val="00344D"/>
        <w:sz w:val="18"/>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15:restartNumberingAfterBreak="0">
    <w:nsid w:val="78E67215"/>
    <w:multiLevelType w:val="multilevel"/>
    <w:tmpl w:val="A18A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C6D2E27"/>
    <w:multiLevelType w:val="hybridMultilevel"/>
    <w:tmpl w:val="5CD60EB4"/>
    <w:lvl w:ilvl="0" w:tplc="5E16105A">
      <w:start w:val="1"/>
      <w:numFmt w:val="bullet"/>
      <w:pStyle w:val="Heading4"/>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1"/>
  </w:num>
  <w:num w:numId="2">
    <w:abstractNumId w:val="10"/>
  </w:num>
  <w:num w:numId="3">
    <w:abstractNumId w:val="5"/>
  </w:num>
  <w:num w:numId="4">
    <w:abstractNumId w:val="9"/>
  </w:num>
  <w:num w:numId="5">
    <w:abstractNumId w:val="16"/>
  </w:num>
  <w:num w:numId="6">
    <w:abstractNumId w:val="4"/>
  </w:num>
  <w:num w:numId="7">
    <w:abstractNumId w:val="13"/>
  </w:num>
  <w:num w:numId="8">
    <w:abstractNumId w:val="7"/>
  </w:num>
  <w:num w:numId="9">
    <w:abstractNumId w:val="2"/>
  </w:num>
  <w:num w:numId="10">
    <w:abstractNumId w:val="17"/>
  </w:num>
  <w:num w:numId="11">
    <w:abstractNumId w:val="0"/>
  </w:num>
  <w:num w:numId="12">
    <w:abstractNumId w:val="14"/>
  </w:num>
  <w:num w:numId="13">
    <w:abstractNumId w:val="1"/>
  </w:num>
  <w:num w:numId="14">
    <w:abstractNumId w:val="3"/>
  </w:num>
  <w:num w:numId="15">
    <w:abstractNumId w:val="12"/>
  </w:num>
  <w:num w:numId="16">
    <w:abstractNumId w:val="18"/>
  </w:num>
  <w:num w:numId="17">
    <w:abstractNumId w:val="8"/>
  </w:num>
  <w:num w:numId="18">
    <w:abstractNumId w:val="6"/>
  </w:num>
  <w:num w:numId="19">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3"/>
  <w:removePersonalInformation/>
  <w:removeDateAndTime/>
  <w:activeWritingStyle w:appName="MSWord" w:lang="en-US" w:vendorID="64" w:dllVersion="131077" w:nlCheck="1" w:checkStyle="1"/>
  <w:activeWritingStyle w:appName="MSWord" w:lang="en-US" w:vendorID="64" w:dllVersion="131078" w:nlCheck="1" w:checkStyle="1"/>
  <w:activeWritingStyle w:appName="MSWord" w:lang="fr-CA" w:vendorID="64" w:dllVersion="131078" w:nlCheck="1" w:checkStyle="1"/>
  <w:activeWritingStyle w:appName="MSWord" w:lang="en-GB" w:vendorID="64" w:dllVersion="131078" w:nlCheck="1" w:checkStyle="1"/>
  <w:activeWritingStyle w:appName="MSWord" w:lang="en-NZ" w:vendorID="64" w:dllVersion="131078" w:nlCheck="1" w:checkStyle="1"/>
  <w:attachedTemplate r:id="rId1"/>
  <w:stylePaneFormatFilter w:val="2004" w:allStyles="0" w:customStyles="0" w:latentStyles="1" w:stylesInUse="0" w:headingStyles="0" w:numberingStyles="0" w:tableStyles="0" w:directFormattingOnRuns="0" w:directFormattingOnParagraphs="0" w:directFormattingOnNumbering="0" w:directFormattingOnTables="0" w:clearFormatting="0" w:top3HeadingStyles="1" w:visibleStyles="0" w:alternateStyleNames="0"/>
  <w:trackRevisions/>
  <w:documentProtection w:edit="forms" w:enforcement="0"/>
  <w:defaultTabStop w:val="720"/>
  <w:drawingGridHorizontalSpacing w:val="90"/>
  <w:displayHorizontalDrawingGridEvery w:val="0"/>
  <w:displayVerticalDrawingGridEvery w:val="0"/>
  <w:noPunctuationKerning/>
  <w:characterSpacingControl w:val="doNotCompress"/>
  <w:savePreviewPicture/>
  <w:hdrShapeDefaults>
    <o:shapedefaults v:ext="edit" spidmax="8193" strokecolor="#668195">
      <v:stroke color="#668195" weight=".5pt"/>
      <o:colormru v:ext="edit" colors="#006,#668195,#b4c2cc,#e2e97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2B8"/>
    <w:rsid w:val="00001138"/>
    <w:rsid w:val="00003311"/>
    <w:rsid w:val="000046B2"/>
    <w:rsid w:val="0000716E"/>
    <w:rsid w:val="00010301"/>
    <w:rsid w:val="000141E0"/>
    <w:rsid w:val="00015C4C"/>
    <w:rsid w:val="0001633C"/>
    <w:rsid w:val="00017EC3"/>
    <w:rsid w:val="00021A7B"/>
    <w:rsid w:val="000246AF"/>
    <w:rsid w:val="00025BEF"/>
    <w:rsid w:val="00025C4E"/>
    <w:rsid w:val="000312E1"/>
    <w:rsid w:val="0003437C"/>
    <w:rsid w:val="00036679"/>
    <w:rsid w:val="000368A3"/>
    <w:rsid w:val="00037077"/>
    <w:rsid w:val="00037490"/>
    <w:rsid w:val="000408A7"/>
    <w:rsid w:val="00041D10"/>
    <w:rsid w:val="00042BE8"/>
    <w:rsid w:val="00044E99"/>
    <w:rsid w:val="00050A65"/>
    <w:rsid w:val="00050C54"/>
    <w:rsid w:val="000519D8"/>
    <w:rsid w:val="00052BA0"/>
    <w:rsid w:val="000537F8"/>
    <w:rsid w:val="00054857"/>
    <w:rsid w:val="000616A7"/>
    <w:rsid w:val="0006182D"/>
    <w:rsid w:val="00065A56"/>
    <w:rsid w:val="00065F3B"/>
    <w:rsid w:val="00066615"/>
    <w:rsid w:val="00066A0A"/>
    <w:rsid w:val="00067D41"/>
    <w:rsid w:val="00070A4C"/>
    <w:rsid w:val="00071639"/>
    <w:rsid w:val="00073BD4"/>
    <w:rsid w:val="00076C3B"/>
    <w:rsid w:val="00077856"/>
    <w:rsid w:val="0008002E"/>
    <w:rsid w:val="00080A1E"/>
    <w:rsid w:val="00084887"/>
    <w:rsid w:val="00085988"/>
    <w:rsid w:val="00085ADB"/>
    <w:rsid w:val="00085D03"/>
    <w:rsid w:val="00086B7E"/>
    <w:rsid w:val="00087027"/>
    <w:rsid w:val="000925BF"/>
    <w:rsid w:val="0009514E"/>
    <w:rsid w:val="000952D0"/>
    <w:rsid w:val="00095B2A"/>
    <w:rsid w:val="000A2034"/>
    <w:rsid w:val="000A5BBE"/>
    <w:rsid w:val="000A5DA5"/>
    <w:rsid w:val="000A7844"/>
    <w:rsid w:val="000B0CDB"/>
    <w:rsid w:val="000B3C24"/>
    <w:rsid w:val="000B5554"/>
    <w:rsid w:val="000B6210"/>
    <w:rsid w:val="000B7990"/>
    <w:rsid w:val="000B7B88"/>
    <w:rsid w:val="000C0A54"/>
    <w:rsid w:val="000C0B2F"/>
    <w:rsid w:val="000C14EB"/>
    <w:rsid w:val="000C1590"/>
    <w:rsid w:val="000C1703"/>
    <w:rsid w:val="000C29A6"/>
    <w:rsid w:val="000C3C57"/>
    <w:rsid w:val="000C3D3C"/>
    <w:rsid w:val="000C72F1"/>
    <w:rsid w:val="000D45E1"/>
    <w:rsid w:val="000D5593"/>
    <w:rsid w:val="000D5824"/>
    <w:rsid w:val="000D6D9E"/>
    <w:rsid w:val="000D71DC"/>
    <w:rsid w:val="000D7320"/>
    <w:rsid w:val="000E1F5B"/>
    <w:rsid w:val="000E37AC"/>
    <w:rsid w:val="000E546F"/>
    <w:rsid w:val="000E5BDC"/>
    <w:rsid w:val="000E6564"/>
    <w:rsid w:val="000E713B"/>
    <w:rsid w:val="000F0BEC"/>
    <w:rsid w:val="000F3841"/>
    <w:rsid w:val="000F6CE4"/>
    <w:rsid w:val="00101497"/>
    <w:rsid w:val="001022BB"/>
    <w:rsid w:val="00104086"/>
    <w:rsid w:val="00104AAF"/>
    <w:rsid w:val="00111549"/>
    <w:rsid w:val="00112137"/>
    <w:rsid w:val="001131B5"/>
    <w:rsid w:val="00113C5D"/>
    <w:rsid w:val="00116D35"/>
    <w:rsid w:val="00117224"/>
    <w:rsid w:val="00117433"/>
    <w:rsid w:val="00120018"/>
    <w:rsid w:val="0012477B"/>
    <w:rsid w:val="00125822"/>
    <w:rsid w:val="00130D16"/>
    <w:rsid w:val="001310C0"/>
    <w:rsid w:val="00132CF5"/>
    <w:rsid w:val="00133C58"/>
    <w:rsid w:val="00134505"/>
    <w:rsid w:val="00134EE4"/>
    <w:rsid w:val="00140507"/>
    <w:rsid w:val="00142328"/>
    <w:rsid w:val="00142432"/>
    <w:rsid w:val="00142B01"/>
    <w:rsid w:val="00144072"/>
    <w:rsid w:val="00145F6A"/>
    <w:rsid w:val="001521CB"/>
    <w:rsid w:val="001571DC"/>
    <w:rsid w:val="00160D85"/>
    <w:rsid w:val="00161046"/>
    <w:rsid w:val="00162BCA"/>
    <w:rsid w:val="0016750C"/>
    <w:rsid w:val="00167CA4"/>
    <w:rsid w:val="001711F2"/>
    <w:rsid w:val="00171FCD"/>
    <w:rsid w:val="001724DC"/>
    <w:rsid w:val="00173ACE"/>
    <w:rsid w:val="0018370E"/>
    <w:rsid w:val="001853FE"/>
    <w:rsid w:val="00185875"/>
    <w:rsid w:val="00190149"/>
    <w:rsid w:val="00192454"/>
    <w:rsid w:val="00192C0C"/>
    <w:rsid w:val="00196061"/>
    <w:rsid w:val="00196721"/>
    <w:rsid w:val="001A1F51"/>
    <w:rsid w:val="001A1F70"/>
    <w:rsid w:val="001A34A6"/>
    <w:rsid w:val="001A3D2D"/>
    <w:rsid w:val="001A413F"/>
    <w:rsid w:val="001A41AF"/>
    <w:rsid w:val="001B13C6"/>
    <w:rsid w:val="001B43F1"/>
    <w:rsid w:val="001C050A"/>
    <w:rsid w:val="001C46A3"/>
    <w:rsid w:val="001C6F76"/>
    <w:rsid w:val="001C7220"/>
    <w:rsid w:val="001C769F"/>
    <w:rsid w:val="001D31A2"/>
    <w:rsid w:val="001D5062"/>
    <w:rsid w:val="001D548C"/>
    <w:rsid w:val="001E08E5"/>
    <w:rsid w:val="001E2F66"/>
    <w:rsid w:val="001E3A89"/>
    <w:rsid w:val="001F45A9"/>
    <w:rsid w:val="001F5D9B"/>
    <w:rsid w:val="00202076"/>
    <w:rsid w:val="002051AA"/>
    <w:rsid w:val="002053FB"/>
    <w:rsid w:val="002056B5"/>
    <w:rsid w:val="0021473A"/>
    <w:rsid w:val="002147AD"/>
    <w:rsid w:val="002162B7"/>
    <w:rsid w:val="0021768E"/>
    <w:rsid w:val="002179FD"/>
    <w:rsid w:val="00217C4A"/>
    <w:rsid w:val="00221ACE"/>
    <w:rsid w:val="00222C51"/>
    <w:rsid w:val="00223E06"/>
    <w:rsid w:val="002269D0"/>
    <w:rsid w:val="00230182"/>
    <w:rsid w:val="00230CE6"/>
    <w:rsid w:val="00233AB8"/>
    <w:rsid w:val="00234372"/>
    <w:rsid w:val="00234461"/>
    <w:rsid w:val="00235352"/>
    <w:rsid w:val="00235985"/>
    <w:rsid w:val="002366A9"/>
    <w:rsid w:val="00240290"/>
    <w:rsid w:val="00240409"/>
    <w:rsid w:val="0024062D"/>
    <w:rsid w:val="00244FB7"/>
    <w:rsid w:val="00245129"/>
    <w:rsid w:val="00245421"/>
    <w:rsid w:val="00245D16"/>
    <w:rsid w:val="002524EE"/>
    <w:rsid w:val="00253A57"/>
    <w:rsid w:val="00257075"/>
    <w:rsid w:val="00260793"/>
    <w:rsid w:val="00266D75"/>
    <w:rsid w:val="002677E6"/>
    <w:rsid w:val="00267C58"/>
    <w:rsid w:val="00271C7C"/>
    <w:rsid w:val="002725E5"/>
    <w:rsid w:val="00277614"/>
    <w:rsid w:val="00280F42"/>
    <w:rsid w:val="002867C0"/>
    <w:rsid w:val="00290A3A"/>
    <w:rsid w:val="002935E4"/>
    <w:rsid w:val="00296F1A"/>
    <w:rsid w:val="002A09AA"/>
    <w:rsid w:val="002B02D9"/>
    <w:rsid w:val="002B4435"/>
    <w:rsid w:val="002B66A2"/>
    <w:rsid w:val="002B76D3"/>
    <w:rsid w:val="002B7F21"/>
    <w:rsid w:val="002C0FF1"/>
    <w:rsid w:val="002D000E"/>
    <w:rsid w:val="002D21E7"/>
    <w:rsid w:val="002D6447"/>
    <w:rsid w:val="002E494D"/>
    <w:rsid w:val="002E7496"/>
    <w:rsid w:val="002F1274"/>
    <w:rsid w:val="002F188A"/>
    <w:rsid w:val="002F24DB"/>
    <w:rsid w:val="002F301A"/>
    <w:rsid w:val="002F338E"/>
    <w:rsid w:val="002F37CD"/>
    <w:rsid w:val="002F529D"/>
    <w:rsid w:val="002F532D"/>
    <w:rsid w:val="002F5C6C"/>
    <w:rsid w:val="002F5E3A"/>
    <w:rsid w:val="002F659A"/>
    <w:rsid w:val="002F6885"/>
    <w:rsid w:val="002F73DA"/>
    <w:rsid w:val="003014ED"/>
    <w:rsid w:val="00302AAB"/>
    <w:rsid w:val="003041D5"/>
    <w:rsid w:val="00310A8C"/>
    <w:rsid w:val="00311C90"/>
    <w:rsid w:val="003127CA"/>
    <w:rsid w:val="00312D02"/>
    <w:rsid w:val="00312FAE"/>
    <w:rsid w:val="00317E3B"/>
    <w:rsid w:val="00320F24"/>
    <w:rsid w:val="003232C5"/>
    <w:rsid w:val="00324F59"/>
    <w:rsid w:val="00325238"/>
    <w:rsid w:val="00331F0B"/>
    <w:rsid w:val="00335225"/>
    <w:rsid w:val="003356B7"/>
    <w:rsid w:val="00336DEC"/>
    <w:rsid w:val="0033716C"/>
    <w:rsid w:val="003371A0"/>
    <w:rsid w:val="00340BA6"/>
    <w:rsid w:val="0034320D"/>
    <w:rsid w:val="00344B2C"/>
    <w:rsid w:val="00346602"/>
    <w:rsid w:val="00354952"/>
    <w:rsid w:val="00357273"/>
    <w:rsid w:val="0036113D"/>
    <w:rsid w:val="00361F2B"/>
    <w:rsid w:val="0036314F"/>
    <w:rsid w:val="00363CAD"/>
    <w:rsid w:val="00365F9E"/>
    <w:rsid w:val="00367A8F"/>
    <w:rsid w:val="003720D4"/>
    <w:rsid w:val="00373F2E"/>
    <w:rsid w:val="00374386"/>
    <w:rsid w:val="00374F61"/>
    <w:rsid w:val="003774D2"/>
    <w:rsid w:val="0037791B"/>
    <w:rsid w:val="00377ACD"/>
    <w:rsid w:val="00377FB6"/>
    <w:rsid w:val="0038111D"/>
    <w:rsid w:val="00382BC9"/>
    <w:rsid w:val="00383693"/>
    <w:rsid w:val="00385A89"/>
    <w:rsid w:val="0038614E"/>
    <w:rsid w:val="00391CCF"/>
    <w:rsid w:val="00393429"/>
    <w:rsid w:val="00394A79"/>
    <w:rsid w:val="00397071"/>
    <w:rsid w:val="00397FE5"/>
    <w:rsid w:val="003A037F"/>
    <w:rsid w:val="003A287A"/>
    <w:rsid w:val="003A5A41"/>
    <w:rsid w:val="003A5EDA"/>
    <w:rsid w:val="003A7162"/>
    <w:rsid w:val="003B38B9"/>
    <w:rsid w:val="003C2997"/>
    <w:rsid w:val="003C3CEC"/>
    <w:rsid w:val="003C4725"/>
    <w:rsid w:val="003C57E2"/>
    <w:rsid w:val="003D1EAD"/>
    <w:rsid w:val="003D57A2"/>
    <w:rsid w:val="003E0101"/>
    <w:rsid w:val="003E0F9F"/>
    <w:rsid w:val="003E20B0"/>
    <w:rsid w:val="003E396A"/>
    <w:rsid w:val="003E5539"/>
    <w:rsid w:val="003E57AC"/>
    <w:rsid w:val="003E6699"/>
    <w:rsid w:val="003E79F0"/>
    <w:rsid w:val="0040070E"/>
    <w:rsid w:val="00402AA3"/>
    <w:rsid w:val="0040413B"/>
    <w:rsid w:val="00411CA8"/>
    <w:rsid w:val="00412D8A"/>
    <w:rsid w:val="00413DFC"/>
    <w:rsid w:val="00414492"/>
    <w:rsid w:val="004220D1"/>
    <w:rsid w:val="0042797E"/>
    <w:rsid w:val="00430CF3"/>
    <w:rsid w:val="00430DE2"/>
    <w:rsid w:val="0043120A"/>
    <w:rsid w:val="004325F1"/>
    <w:rsid w:val="00433C0C"/>
    <w:rsid w:val="00435DBD"/>
    <w:rsid w:val="004403AB"/>
    <w:rsid w:val="00447396"/>
    <w:rsid w:val="00452699"/>
    <w:rsid w:val="004543B0"/>
    <w:rsid w:val="00455B05"/>
    <w:rsid w:val="00461F78"/>
    <w:rsid w:val="0046290F"/>
    <w:rsid w:val="004640FB"/>
    <w:rsid w:val="0046432A"/>
    <w:rsid w:val="00464CD8"/>
    <w:rsid w:val="004658B9"/>
    <w:rsid w:val="00465C6D"/>
    <w:rsid w:val="00466EF8"/>
    <w:rsid w:val="00470452"/>
    <w:rsid w:val="00477FAE"/>
    <w:rsid w:val="00481B6C"/>
    <w:rsid w:val="004877A6"/>
    <w:rsid w:val="00490876"/>
    <w:rsid w:val="00495636"/>
    <w:rsid w:val="00495F27"/>
    <w:rsid w:val="00496E5E"/>
    <w:rsid w:val="004A1B06"/>
    <w:rsid w:val="004A2495"/>
    <w:rsid w:val="004A35E4"/>
    <w:rsid w:val="004A5541"/>
    <w:rsid w:val="004A59E7"/>
    <w:rsid w:val="004A5A17"/>
    <w:rsid w:val="004B2544"/>
    <w:rsid w:val="004B7485"/>
    <w:rsid w:val="004C00D7"/>
    <w:rsid w:val="004C1EF2"/>
    <w:rsid w:val="004C34AC"/>
    <w:rsid w:val="004C5789"/>
    <w:rsid w:val="004C5FDA"/>
    <w:rsid w:val="004D042C"/>
    <w:rsid w:val="004D20E0"/>
    <w:rsid w:val="004E24F2"/>
    <w:rsid w:val="004E3C31"/>
    <w:rsid w:val="004E3F44"/>
    <w:rsid w:val="004E4223"/>
    <w:rsid w:val="004E5126"/>
    <w:rsid w:val="004F307A"/>
    <w:rsid w:val="004F3D7B"/>
    <w:rsid w:val="004F4ED9"/>
    <w:rsid w:val="004F68F4"/>
    <w:rsid w:val="004F7F2E"/>
    <w:rsid w:val="00501FA1"/>
    <w:rsid w:val="00502404"/>
    <w:rsid w:val="00502983"/>
    <w:rsid w:val="005066F3"/>
    <w:rsid w:val="00510B7C"/>
    <w:rsid w:val="00512806"/>
    <w:rsid w:val="00516B09"/>
    <w:rsid w:val="005208DF"/>
    <w:rsid w:val="00520BA8"/>
    <w:rsid w:val="005250BC"/>
    <w:rsid w:val="005266D0"/>
    <w:rsid w:val="0052672B"/>
    <w:rsid w:val="00527DAA"/>
    <w:rsid w:val="0053297A"/>
    <w:rsid w:val="00534DC6"/>
    <w:rsid w:val="00540386"/>
    <w:rsid w:val="005407D7"/>
    <w:rsid w:val="00540FBD"/>
    <w:rsid w:val="00542498"/>
    <w:rsid w:val="00544C17"/>
    <w:rsid w:val="00545E3F"/>
    <w:rsid w:val="0054662F"/>
    <w:rsid w:val="005475CA"/>
    <w:rsid w:val="0055197A"/>
    <w:rsid w:val="0055258B"/>
    <w:rsid w:val="00552AD8"/>
    <w:rsid w:val="00552B18"/>
    <w:rsid w:val="00554C6B"/>
    <w:rsid w:val="00556CE9"/>
    <w:rsid w:val="00561666"/>
    <w:rsid w:val="005619D4"/>
    <w:rsid w:val="00561D54"/>
    <w:rsid w:val="005638A6"/>
    <w:rsid w:val="00563D0C"/>
    <w:rsid w:val="00565337"/>
    <w:rsid w:val="005653D4"/>
    <w:rsid w:val="0056547B"/>
    <w:rsid w:val="00566064"/>
    <w:rsid w:val="005727A2"/>
    <w:rsid w:val="005739CB"/>
    <w:rsid w:val="00574A79"/>
    <w:rsid w:val="00575AE1"/>
    <w:rsid w:val="00576369"/>
    <w:rsid w:val="00580C7C"/>
    <w:rsid w:val="0058241D"/>
    <w:rsid w:val="005837BA"/>
    <w:rsid w:val="0058516C"/>
    <w:rsid w:val="00590359"/>
    <w:rsid w:val="005928FA"/>
    <w:rsid w:val="005A3540"/>
    <w:rsid w:val="005A3CE2"/>
    <w:rsid w:val="005A5F2C"/>
    <w:rsid w:val="005A6E25"/>
    <w:rsid w:val="005A715D"/>
    <w:rsid w:val="005A7251"/>
    <w:rsid w:val="005B20A3"/>
    <w:rsid w:val="005B2B7E"/>
    <w:rsid w:val="005B2EF7"/>
    <w:rsid w:val="005B3784"/>
    <w:rsid w:val="005B5B98"/>
    <w:rsid w:val="005B603A"/>
    <w:rsid w:val="005C332F"/>
    <w:rsid w:val="005C3747"/>
    <w:rsid w:val="005C57F7"/>
    <w:rsid w:val="005C5A20"/>
    <w:rsid w:val="005C665A"/>
    <w:rsid w:val="005C703F"/>
    <w:rsid w:val="005C7F51"/>
    <w:rsid w:val="005D18E7"/>
    <w:rsid w:val="005D1ACA"/>
    <w:rsid w:val="005D36EC"/>
    <w:rsid w:val="005E2517"/>
    <w:rsid w:val="005E3F30"/>
    <w:rsid w:val="005E4B42"/>
    <w:rsid w:val="005E4F5B"/>
    <w:rsid w:val="005E6868"/>
    <w:rsid w:val="005E6ED2"/>
    <w:rsid w:val="005E7E34"/>
    <w:rsid w:val="005F0030"/>
    <w:rsid w:val="005F4D1A"/>
    <w:rsid w:val="005F589C"/>
    <w:rsid w:val="005F6342"/>
    <w:rsid w:val="005F654E"/>
    <w:rsid w:val="005F6E26"/>
    <w:rsid w:val="005F71F0"/>
    <w:rsid w:val="005F74DB"/>
    <w:rsid w:val="00601D47"/>
    <w:rsid w:val="006107F7"/>
    <w:rsid w:val="006113C9"/>
    <w:rsid w:val="00612616"/>
    <w:rsid w:val="00613270"/>
    <w:rsid w:val="00613634"/>
    <w:rsid w:val="006138EF"/>
    <w:rsid w:val="00615C3E"/>
    <w:rsid w:val="006160CB"/>
    <w:rsid w:val="00617644"/>
    <w:rsid w:val="00620069"/>
    <w:rsid w:val="00621A7B"/>
    <w:rsid w:val="006222C1"/>
    <w:rsid w:val="0062292A"/>
    <w:rsid w:val="006230CC"/>
    <w:rsid w:val="006234BA"/>
    <w:rsid w:val="006262A4"/>
    <w:rsid w:val="0062796E"/>
    <w:rsid w:val="00627FC4"/>
    <w:rsid w:val="00631BAF"/>
    <w:rsid w:val="00633C00"/>
    <w:rsid w:val="00633E06"/>
    <w:rsid w:val="006349D9"/>
    <w:rsid w:val="00635F36"/>
    <w:rsid w:val="00637681"/>
    <w:rsid w:val="00637AFF"/>
    <w:rsid w:val="0064043C"/>
    <w:rsid w:val="00640B8A"/>
    <w:rsid w:val="0064280B"/>
    <w:rsid w:val="00642ACD"/>
    <w:rsid w:val="00644ECB"/>
    <w:rsid w:val="00645F2F"/>
    <w:rsid w:val="006572AE"/>
    <w:rsid w:val="00661572"/>
    <w:rsid w:val="0066417B"/>
    <w:rsid w:val="00664D55"/>
    <w:rsid w:val="006654F5"/>
    <w:rsid w:val="00667853"/>
    <w:rsid w:val="006748A4"/>
    <w:rsid w:val="00674DEC"/>
    <w:rsid w:val="0067750E"/>
    <w:rsid w:val="0067787E"/>
    <w:rsid w:val="00680580"/>
    <w:rsid w:val="00681ED1"/>
    <w:rsid w:val="00682583"/>
    <w:rsid w:val="006832F0"/>
    <w:rsid w:val="00686F2D"/>
    <w:rsid w:val="00687C6A"/>
    <w:rsid w:val="0069096C"/>
    <w:rsid w:val="00692FEA"/>
    <w:rsid w:val="00693AAF"/>
    <w:rsid w:val="006943A1"/>
    <w:rsid w:val="006A1B28"/>
    <w:rsid w:val="006A24B6"/>
    <w:rsid w:val="006A7D91"/>
    <w:rsid w:val="006A7F1D"/>
    <w:rsid w:val="006B07BB"/>
    <w:rsid w:val="006B5B04"/>
    <w:rsid w:val="006B68F9"/>
    <w:rsid w:val="006B6E75"/>
    <w:rsid w:val="006C23C0"/>
    <w:rsid w:val="006C7821"/>
    <w:rsid w:val="006D00F3"/>
    <w:rsid w:val="006D0B6E"/>
    <w:rsid w:val="006D2BC8"/>
    <w:rsid w:val="006D33C4"/>
    <w:rsid w:val="006D3DBC"/>
    <w:rsid w:val="006D3EA7"/>
    <w:rsid w:val="006D44A0"/>
    <w:rsid w:val="006D634B"/>
    <w:rsid w:val="006D6442"/>
    <w:rsid w:val="006E0729"/>
    <w:rsid w:val="006E1170"/>
    <w:rsid w:val="006E7FA1"/>
    <w:rsid w:val="006F0304"/>
    <w:rsid w:val="006F1EF6"/>
    <w:rsid w:val="006F230B"/>
    <w:rsid w:val="006F2DE6"/>
    <w:rsid w:val="006F3C61"/>
    <w:rsid w:val="006F60E2"/>
    <w:rsid w:val="00700622"/>
    <w:rsid w:val="00704E72"/>
    <w:rsid w:val="007052E2"/>
    <w:rsid w:val="00705962"/>
    <w:rsid w:val="00705CF1"/>
    <w:rsid w:val="0071074B"/>
    <w:rsid w:val="0071222D"/>
    <w:rsid w:val="007201C3"/>
    <w:rsid w:val="007216EB"/>
    <w:rsid w:val="007220C1"/>
    <w:rsid w:val="00725D4B"/>
    <w:rsid w:val="007274B9"/>
    <w:rsid w:val="0072759E"/>
    <w:rsid w:val="00731A5B"/>
    <w:rsid w:val="00732018"/>
    <w:rsid w:val="00736A5D"/>
    <w:rsid w:val="007375DE"/>
    <w:rsid w:val="00737F29"/>
    <w:rsid w:val="00741357"/>
    <w:rsid w:val="00743793"/>
    <w:rsid w:val="00746716"/>
    <w:rsid w:val="00750074"/>
    <w:rsid w:val="00750BFF"/>
    <w:rsid w:val="00752663"/>
    <w:rsid w:val="00755909"/>
    <w:rsid w:val="00756799"/>
    <w:rsid w:val="00757EB7"/>
    <w:rsid w:val="00764224"/>
    <w:rsid w:val="007645EE"/>
    <w:rsid w:val="00764F0F"/>
    <w:rsid w:val="00764F9D"/>
    <w:rsid w:val="00765546"/>
    <w:rsid w:val="00771515"/>
    <w:rsid w:val="007761BF"/>
    <w:rsid w:val="00777A64"/>
    <w:rsid w:val="0078047D"/>
    <w:rsid w:val="00782D7D"/>
    <w:rsid w:val="007842B3"/>
    <w:rsid w:val="00784C72"/>
    <w:rsid w:val="00784E66"/>
    <w:rsid w:val="007853F2"/>
    <w:rsid w:val="00791A4A"/>
    <w:rsid w:val="00792193"/>
    <w:rsid w:val="00792F11"/>
    <w:rsid w:val="007967B2"/>
    <w:rsid w:val="00796DA8"/>
    <w:rsid w:val="007A1584"/>
    <w:rsid w:val="007A3126"/>
    <w:rsid w:val="007A57DC"/>
    <w:rsid w:val="007A63E1"/>
    <w:rsid w:val="007A64D0"/>
    <w:rsid w:val="007A6E50"/>
    <w:rsid w:val="007A73C7"/>
    <w:rsid w:val="007B1C52"/>
    <w:rsid w:val="007B7D15"/>
    <w:rsid w:val="007C24FC"/>
    <w:rsid w:val="007C255A"/>
    <w:rsid w:val="007C373E"/>
    <w:rsid w:val="007E0E32"/>
    <w:rsid w:val="007E1D20"/>
    <w:rsid w:val="007E267C"/>
    <w:rsid w:val="007E2980"/>
    <w:rsid w:val="007E7B58"/>
    <w:rsid w:val="007F1068"/>
    <w:rsid w:val="007F1B5B"/>
    <w:rsid w:val="007F50D5"/>
    <w:rsid w:val="007F6353"/>
    <w:rsid w:val="007F7AB0"/>
    <w:rsid w:val="00801FC3"/>
    <w:rsid w:val="00802A03"/>
    <w:rsid w:val="00802E97"/>
    <w:rsid w:val="00802FB7"/>
    <w:rsid w:val="0080694B"/>
    <w:rsid w:val="008069C4"/>
    <w:rsid w:val="0081232D"/>
    <w:rsid w:val="00813AFD"/>
    <w:rsid w:val="00815D31"/>
    <w:rsid w:val="00820F1D"/>
    <w:rsid w:val="008214B4"/>
    <w:rsid w:val="00823BD5"/>
    <w:rsid w:val="00824171"/>
    <w:rsid w:val="00824504"/>
    <w:rsid w:val="0082454B"/>
    <w:rsid w:val="00827AB1"/>
    <w:rsid w:val="008305C6"/>
    <w:rsid w:val="0083143A"/>
    <w:rsid w:val="00831DD6"/>
    <w:rsid w:val="0083368D"/>
    <w:rsid w:val="00835946"/>
    <w:rsid w:val="00837066"/>
    <w:rsid w:val="0083788B"/>
    <w:rsid w:val="008409B7"/>
    <w:rsid w:val="00840A7D"/>
    <w:rsid w:val="0084567C"/>
    <w:rsid w:val="00850D2F"/>
    <w:rsid w:val="00851A7F"/>
    <w:rsid w:val="008540F1"/>
    <w:rsid w:val="00856EF4"/>
    <w:rsid w:val="00861B5E"/>
    <w:rsid w:val="0086355D"/>
    <w:rsid w:val="008702F5"/>
    <w:rsid w:val="008706F8"/>
    <w:rsid w:val="00871C16"/>
    <w:rsid w:val="0087251F"/>
    <w:rsid w:val="00874972"/>
    <w:rsid w:val="00876BAA"/>
    <w:rsid w:val="0087795E"/>
    <w:rsid w:val="00887B81"/>
    <w:rsid w:val="008900BB"/>
    <w:rsid w:val="00890C6F"/>
    <w:rsid w:val="00894C72"/>
    <w:rsid w:val="008A0A2C"/>
    <w:rsid w:val="008A4EF4"/>
    <w:rsid w:val="008A5F85"/>
    <w:rsid w:val="008A6B5E"/>
    <w:rsid w:val="008B06B5"/>
    <w:rsid w:val="008B0D95"/>
    <w:rsid w:val="008B4C4F"/>
    <w:rsid w:val="008B5F49"/>
    <w:rsid w:val="008B6B0E"/>
    <w:rsid w:val="008B6BF9"/>
    <w:rsid w:val="008C1E06"/>
    <w:rsid w:val="008C2A6B"/>
    <w:rsid w:val="008C50D2"/>
    <w:rsid w:val="008C64EA"/>
    <w:rsid w:val="008C6FA3"/>
    <w:rsid w:val="008C77A7"/>
    <w:rsid w:val="008D17B1"/>
    <w:rsid w:val="008D2158"/>
    <w:rsid w:val="008D4A73"/>
    <w:rsid w:val="008D5AF0"/>
    <w:rsid w:val="008E5D6F"/>
    <w:rsid w:val="008F0620"/>
    <w:rsid w:val="008F171B"/>
    <w:rsid w:val="008F20D0"/>
    <w:rsid w:val="008F4EF3"/>
    <w:rsid w:val="008F708D"/>
    <w:rsid w:val="00903073"/>
    <w:rsid w:val="00913A12"/>
    <w:rsid w:val="00920572"/>
    <w:rsid w:val="009211FE"/>
    <w:rsid w:val="00921CCD"/>
    <w:rsid w:val="00921E26"/>
    <w:rsid w:val="00924075"/>
    <w:rsid w:val="0092544A"/>
    <w:rsid w:val="00930938"/>
    <w:rsid w:val="00930C95"/>
    <w:rsid w:val="0093380F"/>
    <w:rsid w:val="00933AC8"/>
    <w:rsid w:val="009346FD"/>
    <w:rsid w:val="00934F41"/>
    <w:rsid w:val="00935750"/>
    <w:rsid w:val="009430D2"/>
    <w:rsid w:val="00954737"/>
    <w:rsid w:val="009548AB"/>
    <w:rsid w:val="009551C1"/>
    <w:rsid w:val="009562ED"/>
    <w:rsid w:val="00962338"/>
    <w:rsid w:val="009632E8"/>
    <w:rsid w:val="00966A5C"/>
    <w:rsid w:val="00966CD6"/>
    <w:rsid w:val="00967820"/>
    <w:rsid w:val="00970911"/>
    <w:rsid w:val="00971AAC"/>
    <w:rsid w:val="00972BFB"/>
    <w:rsid w:val="00973393"/>
    <w:rsid w:val="00973A38"/>
    <w:rsid w:val="009759F1"/>
    <w:rsid w:val="009803D7"/>
    <w:rsid w:val="0098189E"/>
    <w:rsid w:val="00984DA2"/>
    <w:rsid w:val="009873D7"/>
    <w:rsid w:val="0099379B"/>
    <w:rsid w:val="00996BEA"/>
    <w:rsid w:val="009A0332"/>
    <w:rsid w:val="009A1EBF"/>
    <w:rsid w:val="009A41F2"/>
    <w:rsid w:val="009B0919"/>
    <w:rsid w:val="009B3858"/>
    <w:rsid w:val="009C2045"/>
    <w:rsid w:val="009C4C3B"/>
    <w:rsid w:val="009D0799"/>
    <w:rsid w:val="009D14AF"/>
    <w:rsid w:val="009E67B3"/>
    <w:rsid w:val="009E6B7A"/>
    <w:rsid w:val="009F15D4"/>
    <w:rsid w:val="009F1E32"/>
    <w:rsid w:val="009F217E"/>
    <w:rsid w:val="009F4CE7"/>
    <w:rsid w:val="009F5202"/>
    <w:rsid w:val="00A04816"/>
    <w:rsid w:val="00A04B53"/>
    <w:rsid w:val="00A13FD9"/>
    <w:rsid w:val="00A15679"/>
    <w:rsid w:val="00A170EF"/>
    <w:rsid w:val="00A17265"/>
    <w:rsid w:val="00A20384"/>
    <w:rsid w:val="00A219A6"/>
    <w:rsid w:val="00A21E45"/>
    <w:rsid w:val="00A254C4"/>
    <w:rsid w:val="00A26F89"/>
    <w:rsid w:val="00A30B1A"/>
    <w:rsid w:val="00A30F30"/>
    <w:rsid w:val="00A32DD4"/>
    <w:rsid w:val="00A339F5"/>
    <w:rsid w:val="00A34344"/>
    <w:rsid w:val="00A3459B"/>
    <w:rsid w:val="00A3619C"/>
    <w:rsid w:val="00A374F0"/>
    <w:rsid w:val="00A40161"/>
    <w:rsid w:val="00A40C5E"/>
    <w:rsid w:val="00A41126"/>
    <w:rsid w:val="00A4204A"/>
    <w:rsid w:val="00A42A40"/>
    <w:rsid w:val="00A43177"/>
    <w:rsid w:val="00A45185"/>
    <w:rsid w:val="00A453AF"/>
    <w:rsid w:val="00A45825"/>
    <w:rsid w:val="00A53C12"/>
    <w:rsid w:val="00A604E3"/>
    <w:rsid w:val="00A63876"/>
    <w:rsid w:val="00A64FFF"/>
    <w:rsid w:val="00A70E2E"/>
    <w:rsid w:val="00A7166A"/>
    <w:rsid w:val="00A718D0"/>
    <w:rsid w:val="00A71D08"/>
    <w:rsid w:val="00A7557A"/>
    <w:rsid w:val="00A76FC6"/>
    <w:rsid w:val="00A80C23"/>
    <w:rsid w:val="00A82BBD"/>
    <w:rsid w:val="00A83B5C"/>
    <w:rsid w:val="00A83CCB"/>
    <w:rsid w:val="00A847F0"/>
    <w:rsid w:val="00A84C83"/>
    <w:rsid w:val="00A853D7"/>
    <w:rsid w:val="00A85963"/>
    <w:rsid w:val="00A87BF8"/>
    <w:rsid w:val="00A90138"/>
    <w:rsid w:val="00A925DD"/>
    <w:rsid w:val="00A926BC"/>
    <w:rsid w:val="00A92F71"/>
    <w:rsid w:val="00A938BF"/>
    <w:rsid w:val="00A95C90"/>
    <w:rsid w:val="00A95CFF"/>
    <w:rsid w:val="00A97637"/>
    <w:rsid w:val="00AA0707"/>
    <w:rsid w:val="00AA0AD3"/>
    <w:rsid w:val="00AA15F8"/>
    <w:rsid w:val="00AA2397"/>
    <w:rsid w:val="00AA371F"/>
    <w:rsid w:val="00AA3D07"/>
    <w:rsid w:val="00AA4CF6"/>
    <w:rsid w:val="00AA7888"/>
    <w:rsid w:val="00AB3173"/>
    <w:rsid w:val="00AB66BA"/>
    <w:rsid w:val="00AB6A8D"/>
    <w:rsid w:val="00AC1B5A"/>
    <w:rsid w:val="00AC34D5"/>
    <w:rsid w:val="00AC354E"/>
    <w:rsid w:val="00AC4713"/>
    <w:rsid w:val="00AC4838"/>
    <w:rsid w:val="00AC4C1B"/>
    <w:rsid w:val="00AC4C86"/>
    <w:rsid w:val="00AC4F7E"/>
    <w:rsid w:val="00AC7095"/>
    <w:rsid w:val="00AD0301"/>
    <w:rsid w:val="00AD0586"/>
    <w:rsid w:val="00AD151A"/>
    <w:rsid w:val="00AD4A3A"/>
    <w:rsid w:val="00AD56E0"/>
    <w:rsid w:val="00AD6FFA"/>
    <w:rsid w:val="00AE3035"/>
    <w:rsid w:val="00AF1185"/>
    <w:rsid w:val="00AF2BE4"/>
    <w:rsid w:val="00B00009"/>
    <w:rsid w:val="00B02751"/>
    <w:rsid w:val="00B06FDB"/>
    <w:rsid w:val="00B074C9"/>
    <w:rsid w:val="00B115BB"/>
    <w:rsid w:val="00B159B6"/>
    <w:rsid w:val="00B17579"/>
    <w:rsid w:val="00B176C5"/>
    <w:rsid w:val="00B17C88"/>
    <w:rsid w:val="00B217FA"/>
    <w:rsid w:val="00B331C2"/>
    <w:rsid w:val="00B4745D"/>
    <w:rsid w:val="00B5053B"/>
    <w:rsid w:val="00B50EAC"/>
    <w:rsid w:val="00B512DC"/>
    <w:rsid w:val="00B55637"/>
    <w:rsid w:val="00B55EE0"/>
    <w:rsid w:val="00B623EA"/>
    <w:rsid w:val="00B74152"/>
    <w:rsid w:val="00B808ED"/>
    <w:rsid w:val="00B80D0B"/>
    <w:rsid w:val="00B80E49"/>
    <w:rsid w:val="00B82EFD"/>
    <w:rsid w:val="00B83999"/>
    <w:rsid w:val="00B86680"/>
    <w:rsid w:val="00B8742A"/>
    <w:rsid w:val="00B9054F"/>
    <w:rsid w:val="00B941BE"/>
    <w:rsid w:val="00B94E57"/>
    <w:rsid w:val="00B96E16"/>
    <w:rsid w:val="00B9789C"/>
    <w:rsid w:val="00BA5B60"/>
    <w:rsid w:val="00BA628B"/>
    <w:rsid w:val="00BA64BD"/>
    <w:rsid w:val="00BB0ADC"/>
    <w:rsid w:val="00BB2417"/>
    <w:rsid w:val="00BB3DA2"/>
    <w:rsid w:val="00BB4B66"/>
    <w:rsid w:val="00BB59BF"/>
    <w:rsid w:val="00BB6423"/>
    <w:rsid w:val="00BC13DF"/>
    <w:rsid w:val="00BC1B1F"/>
    <w:rsid w:val="00BC51E8"/>
    <w:rsid w:val="00BC5715"/>
    <w:rsid w:val="00BC63C7"/>
    <w:rsid w:val="00BC6A9B"/>
    <w:rsid w:val="00BD2692"/>
    <w:rsid w:val="00BD2CD0"/>
    <w:rsid w:val="00BD3294"/>
    <w:rsid w:val="00BD3B73"/>
    <w:rsid w:val="00BD7AC8"/>
    <w:rsid w:val="00BE0C3B"/>
    <w:rsid w:val="00BE1D44"/>
    <w:rsid w:val="00BE2210"/>
    <w:rsid w:val="00BE2CA6"/>
    <w:rsid w:val="00BE3E18"/>
    <w:rsid w:val="00BE5CC3"/>
    <w:rsid w:val="00BF61A9"/>
    <w:rsid w:val="00BF62C2"/>
    <w:rsid w:val="00BF63E8"/>
    <w:rsid w:val="00BF7152"/>
    <w:rsid w:val="00BF7B90"/>
    <w:rsid w:val="00C005B1"/>
    <w:rsid w:val="00C014C2"/>
    <w:rsid w:val="00C01745"/>
    <w:rsid w:val="00C02322"/>
    <w:rsid w:val="00C04A2E"/>
    <w:rsid w:val="00C06E3C"/>
    <w:rsid w:val="00C10709"/>
    <w:rsid w:val="00C140D4"/>
    <w:rsid w:val="00C17E32"/>
    <w:rsid w:val="00C20E75"/>
    <w:rsid w:val="00C21A4B"/>
    <w:rsid w:val="00C3030C"/>
    <w:rsid w:val="00C324FB"/>
    <w:rsid w:val="00C34037"/>
    <w:rsid w:val="00C353F9"/>
    <w:rsid w:val="00C37A6F"/>
    <w:rsid w:val="00C41B87"/>
    <w:rsid w:val="00C41D64"/>
    <w:rsid w:val="00C43745"/>
    <w:rsid w:val="00C453B3"/>
    <w:rsid w:val="00C47585"/>
    <w:rsid w:val="00C53830"/>
    <w:rsid w:val="00C57C04"/>
    <w:rsid w:val="00C61883"/>
    <w:rsid w:val="00C6329A"/>
    <w:rsid w:val="00C637AA"/>
    <w:rsid w:val="00C64A75"/>
    <w:rsid w:val="00C67B0F"/>
    <w:rsid w:val="00C7231A"/>
    <w:rsid w:val="00C76256"/>
    <w:rsid w:val="00C763E1"/>
    <w:rsid w:val="00C80A72"/>
    <w:rsid w:val="00C81847"/>
    <w:rsid w:val="00C82B48"/>
    <w:rsid w:val="00C83049"/>
    <w:rsid w:val="00C83D51"/>
    <w:rsid w:val="00C84573"/>
    <w:rsid w:val="00C871CE"/>
    <w:rsid w:val="00C87842"/>
    <w:rsid w:val="00C90D93"/>
    <w:rsid w:val="00C91218"/>
    <w:rsid w:val="00C920E1"/>
    <w:rsid w:val="00C92725"/>
    <w:rsid w:val="00C934D4"/>
    <w:rsid w:val="00C94201"/>
    <w:rsid w:val="00C94819"/>
    <w:rsid w:val="00C948EB"/>
    <w:rsid w:val="00C96188"/>
    <w:rsid w:val="00C961E9"/>
    <w:rsid w:val="00C97D0C"/>
    <w:rsid w:val="00CA18E3"/>
    <w:rsid w:val="00CA3139"/>
    <w:rsid w:val="00CA5E67"/>
    <w:rsid w:val="00CA6C62"/>
    <w:rsid w:val="00CB0570"/>
    <w:rsid w:val="00CB3462"/>
    <w:rsid w:val="00CB652E"/>
    <w:rsid w:val="00CB69D5"/>
    <w:rsid w:val="00CB7E4E"/>
    <w:rsid w:val="00CC260C"/>
    <w:rsid w:val="00CC2E5D"/>
    <w:rsid w:val="00CC3D51"/>
    <w:rsid w:val="00CC4351"/>
    <w:rsid w:val="00CD0809"/>
    <w:rsid w:val="00CD3DEF"/>
    <w:rsid w:val="00CD44BF"/>
    <w:rsid w:val="00CD619F"/>
    <w:rsid w:val="00CD6C9E"/>
    <w:rsid w:val="00CE0AB2"/>
    <w:rsid w:val="00CE2CFA"/>
    <w:rsid w:val="00CE2E7E"/>
    <w:rsid w:val="00CE41CA"/>
    <w:rsid w:val="00CE5259"/>
    <w:rsid w:val="00CE66B4"/>
    <w:rsid w:val="00CE6974"/>
    <w:rsid w:val="00CE7761"/>
    <w:rsid w:val="00CF336A"/>
    <w:rsid w:val="00CF63E7"/>
    <w:rsid w:val="00CF6A08"/>
    <w:rsid w:val="00CF6CEE"/>
    <w:rsid w:val="00CF7468"/>
    <w:rsid w:val="00D00239"/>
    <w:rsid w:val="00D01B5A"/>
    <w:rsid w:val="00D055B7"/>
    <w:rsid w:val="00D05A6A"/>
    <w:rsid w:val="00D071C2"/>
    <w:rsid w:val="00D07FCC"/>
    <w:rsid w:val="00D11CCF"/>
    <w:rsid w:val="00D127F6"/>
    <w:rsid w:val="00D13352"/>
    <w:rsid w:val="00D167BE"/>
    <w:rsid w:val="00D16FD9"/>
    <w:rsid w:val="00D22B24"/>
    <w:rsid w:val="00D23C4C"/>
    <w:rsid w:val="00D304A2"/>
    <w:rsid w:val="00D32A52"/>
    <w:rsid w:val="00D36DD9"/>
    <w:rsid w:val="00D40EB7"/>
    <w:rsid w:val="00D415C1"/>
    <w:rsid w:val="00D4162A"/>
    <w:rsid w:val="00D41821"/>
    <w:rsid w:val="00D42E00"/>
    <w:rsid w:val="00D45150"/>
    <w:rsid w:val="00D5691E"/>
    <w:rsid w:val="00D5760C"/>
    <w:rsid w:val="00D62EEE"/>
    <w:rsid w:val="00D645D7"/>
    <w:rsid w:val="00D6732B"/>
    <w:rsid w:val="00D67725"/>
    <w:rsid w:val="00D7077B"/>
    <w:rsid w:val="00D74F05"/>
    <w:rsid w:val="00D7507D"/>
    <w:rsid w:val="00D75838"/>
    <w:rsid w:val="00D75E9A"/>
    <w:rsid w:val="00D80BF0"/>
    <w:rsid w:val="00D81377"/>
    <w:rsid w:val="00D85C8D"/>
    <w:rsid w:val="00D87826"/>
    <w:rsid w:val="00D950C1"/>
    <w:rsid w:val="00D96EF9"/>
    <w:rsid w:val="00DA39DF"/>
    <w:rsid w:val="00DA44A5"/>
    <w:rsid w:val="00DA5ECA"/>
    <w:rsid w:val="00DA614E"/>
    <w:rsid w:val="00DB19F4"/>
    <w:rsid w:val="00DB241A"/>
    <w:rsid w:val="00DB2E64"/>
    <w:rsid w:val="00DB3838"/>
    <w:rsid w:val="00DB417A"/>
    <w:rsid w:val="00DB518A"/>
    <w:rsid w:val="00DB6983"/>
    <w:rsid w:val="00DB7213"/>
    <w:rsid w:val="00DC06DA"/>
    <w:rsid w:val="00DC4FB4"/>
    <w:rsid w:val="00DC5007"/>
    <w:rsid w:val="00DD0AFC"/>
    <w:rsid w:val="00DD4B60"/>
    <w:rsid w:val="00DE020F"/>
    <w:rsid w:val="00DE2B81"/>
    <w:rsid w:val="00DE30F4"/>
    <w:rsid w:val="00DE33DA"/>
    <w:rsid w:val="00DE62F6"/>
    <w:rsid w:val="00DE745E"/>
    <w:rsid w:val="00DE7B08"/>
    <w:rsid w:val="00DF0567"/>
    <w:rsid w:val="00DF0A99"/>
    <w:rsid w:val="00DF2222"/>
    <w:rsid w:val="00DF22FC"/>
    <w:rsid w:val="00DF424D"/>
    <w:rsid w:val="00DF471E"/>
    <w:rsid w:val="00DF5556"/>
    <w:rsid w:val="00DF60CC"/>
    <w:rsid w:val="00DF7178"/>
    <w:rsid w:val="00E00007"/>
    <w:rsid w:val="00E01944"/>
    <w:rsid w:val="00E03319"/>
    <w:rsid w:val="00E04E3A"/>
    <w:rsid w:val="00E0746E"/>
    <w:rsid w:val="00E1221A"/>
    <w:rsid w:val="00E14379"/>
    <w:rsid w:val="00E16645"/>
    <w:rsid w:val="00E16F6C"/>
    <w:rsid w:val="00E17118"/>
    <w:rsid w:val="00E171D3"/>
    <w:rsid w:val="00E17E2E"/>
    <w:rsid w:val="00E20268"/>
    <w:rsid w:val="00E20643"/>
    <w:rsid w:val="00E20A78"/>
    <w:rsid w:val="00E21EE5"/>
    <w:rsid w:val="00E23098"/>
    <w:rsid w:val="00E23A0A"/>
    <w:rsid w:val="00E23FF4"/>
    <w:rsid w:val="00E24DD2"/>
    <w:rsid w:val="00E2572C"/>
    <w:rsid w:val="00E265CE"/>
    <w:rsid w:val="00E31E9C"/>
    <w:rsid w:val="00E3290F"/>
    <w:rsid w:val="00E359B9"/>
    <w:rsid w:val="00E3608E"/>
    <w:rsid w:val="00E406CC"/>
    <w:rsid w:val="00E40BB5"/>
    <w:rsid w:val="00E44FF5"/>
    <w:rsid w:val="00E4698B"/>
    <w:rsid w:val="00E50C69"/>
    <w:rsid w:val="00E510F6"/>
    <w:rsid w:val="00E52840"/>
    <w:rsid w:val="00E528D3"/>
    <w:rsid w:val="00E532B8"/>
    <w:rsid w:val="00E53DCC"/>
    <w:rsid w:val="00E552CE"/>
    <w:rsid w:val="00E624A4"/>
    <w:rsid w:val="00E6349B"/>
    <w:rsid w:val="00E635B5"/>
    <w:rsid w:val="00E639C8"/>
    <w:rsid w:val="00E71B98"/>
    <w:rsid w:val="00E7346B"/>
    <w:rsid w:val="00E774BF"/>
    <w:rsid w:val="00E77BB3"/>
    <w:rsid w:val="00E80339"/>
    <w:rsid w:val="00E86A9E"/>
    <w:rsid w:val="00E91935"/>
    <w:rsid w:val="00EA0403"/>
    <w:rsid w:val="00EA05CB"/>
    <w:rsid w:val="00EA075C"/>
    <w:rsid w:val="00EA521C"/>
    <w:rsid w:val="00EA5E97"/>
    <w:rsid w:val="00EB3656"/>
    <w:rsid w:val="00EB39FE"/>
    <w:rsid w:val="00EB45D2"/>
    <w:rsid w:val="00EB640D"/>
    <w:rsid w:val="00EC15BA"/>
    <w:rsid w:val="00EC1982"/>
    <w:rsid w:val="00EC32E4"/>
    <w:rsid w:val="00EC44F7"/>
    <w:rsid w:val="00EC5D78"/>
    <w:rsid w:val="00EC636C"/>
    <w:rsid w:val="00ED0C5D"/>
    <w:rsid w:val="00ED1DBF"/>
    <w:rsid w:val="00ED63E6"/>
    <w:rsid w:val="00ED66D4"/>
    <w:rsid w:val="00ED6EA3"/>
    <w:rsid w:val="00EE50E0"/>
    <w:rsid w:val="00EE7488"/>
    <w:rsid w:val="00EF255B"/>
    <w:rsid w:val="00EF28C9"/>
    <w:rsid w:val="00EF52B0"/>
    <w:rsid w:val="00EF5354"/>
    <w:rsid w:val="00EF5913"/>
    <w:rsid w:val="00EF5DE2"/>
    <w:rsid w:val="00EF77BE"/>
    <w:rsid w:val="00EF79F2"/>
    <w:rsid w:val="00F023BC"/>
    <w:rsid w:val="00F029AC"/>
    <w:rsid w:val="00F0610C"/>
    <w:rsid w:val="00F06BF0"/>
    <w:rsid w:val="00F06DF6"/>
    <w:rsid w:val="00F11DF2"/>
    <w:rsid w:val="00F14D13"/>
    <w:rsid w:val="00F1508C"/>
    <w:rsid w:val="00F20AA7"/>
    <w:rsid w:val="00F20B3A"/>
    <w:rsid w:val="00F20C03"/>
    <w:rsid w:val="00F21D77"/>
    <w:rsid w:val="00F2323A"/>
    <w:rsid w:val="00F25D97"/>
    <w:rsid w:val="00F26B88"/>
    <w:rsid w:val="00F3268B"/>
    <w:rsid w:val="00F35B2D"/>
    <w:rsid w:val="00F363DE"/>
    <w:rsid w:val="00F3710B"/>
    <w:rsid w:val="00F37E98"/>
    <w:rsid w:val="00F41FA7"/>
    <w:rsid w:val="00F427AD"/>
    <w:rsid w:val="00F4507C"/>
    <w:rsid w:val="00F45B8E"/>
    <w:rsid w:val="00F5016A"/>
    <w:rsid w:val="00F55827"/>
    <w:rsid w:val="00F614E2"/>
    <w:rsid w:val="00F637F4"/>
    <w:rsid w:val="00F76600"/>
    <w:rsid w:val="00F777ED"/>
    <w:rsid w:val="00F77C8E"/>
    <w:rsid w:val="00F82A50"/>
    <w:rsid w:val="00F8525F"/>
    <w:rsid w:val="00F85D58"/>
    <w:rsid w:val="00F86C35"/>
    <w:rsid w:val="00F87849"/>
    <w:rsid w:val="00F90E7C"/>
    <w:rsid w:val="00F91180"/>
    <w:rsid w:val="00F93B80"/>
    <w:rsid w:val="00F95F27"/>
    <w:rsid w:val="00F96B26"/>
    <w:rsid w:val="00FA1F67"/>
    <w:rsid w:val="00FA2E8B"/>
    <w:rsid w:val="00FA2F5D"/>
    <w:rsid w:val="00FA38BD"/>
    <w:rsid w:val="00FB117B"/>
    <w:rsid w:val="00FB3CB2"/>
    <w:rsid w:val="00FB7F9F"/>
    <w:rsid w:val="00FC1AB4"/>
    <w:rsid w:val="00FC2BD6"/>
    <w:rsid w:val="00FC3FA2"/>
    <w:rsid w:val="00FC4250"/>
    <w:rsid w:val="00FC4EEB"/>
    <w:rsid w:val="00FD13B5"/>
    <w:rsid w:val="00FD16F3"/>
    <w:rsid w:val="00FD17E8"/>
    <w:rsid w:val="00FD334D"/>
    <w:rsid w:val="00FD46CD"/>
    <w:rsid w:val="00FD6DD3"/>
    <w:rsid w:val="00FD7167"/>
    <w:rsid w:val="00FE13F2"/>
    <w:rsid w:val="00FE2012"/>
    <w:rsid w:val="00FE2C2A"/>
    <w:rsid w:val="00FE2FA5"/>
    <w:rsid w:val="00FE4191"/>
    <w:rsid w:val="00FE51FA"/>
    <w:rsid w:val="00FE7503"/>
    <w:rsid w:val="00FF1EEA"/>
    <w:rsid w:val="00FF3537"/>
    <w:rsid w:val="00FF5F1F"/>
    <w:rsid w:val="00FF6602"/>
    <w:rsid w:val="00FF67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strokecolor="#668195">
      <v:stroke color="#668195" weight=".5pt"/>
      <o:colormru v:ext="edit" colors="#006,#668195,#b4c2cc,#e2e977"/>
    </o:shapedefaults>
    <o:shapelayout v:ext="edit">
      <o:idmap v:ext="edit" data="1"/>
    </o:shapelayout>
  </w:shapeDefaults>
  <w:decimalSymbol w:val="."/>
  <w:listSeparator w:val=","/>
  <w14:docId w14:val="5B556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495"/>
    <w:pPr>
      <w:spacing w:before="40" w:after="120"/>
    </w:pPr>
    <w:rPr>
      <w:rFonts w:ascii="Arial" w:hAnsi="Arial"/>
      <w:sz w:val="18"/>
      <w:lang w:eastAsia="en-US"/>
    </w:rPr>
  </w:style>
  <w:style w:type="paragraph" w:styleId="Heading1">
    <w:name w:val="heading 1"/>
    <w:basedOn w:val="H1"/>
    <w:next w:val="Normal"/>
    <w:autoRedefine/>
    <w:qFormat/>
    <w:rsid w:val="000E5BDC"/>
    <w:pPr>
      <w:numPr>
        <w:numId w:val="8"/>
      </w:numPr>
      <w:spacing w:after="0"/>
    </w:pPr>
    <w:rPr>
      <w:color w:val="002060"/>
    </w:rPr>
  </w:style>
  <w:style w:type="paragraph" w:styleId="Heading2">
    <w:name w:val="heading 2"/>
    <w:basedOn w:val="H2"/>
    <w:next w:val="Normal"/>
    <w:autoRedefine/>
    <w:qFormat/>
    <w:rsid w:val="00A15679"/>
    <w:pPr>
      <w:numPr>
        <w:numId w:val="8"/>
      </w:numPr>
    </w:pPr>
    <w:rPr>
      <w:color w:val="002060"/>
      <w:lang w:val="en-GB"/>
    </w:rPr>
  </w:style>
  <w:style w:type="paragraph" w:styleId="Heading3">
    <w:name w:val="heading 3"/>
    <w:basedOn w:val="H3"/>
    <w:next w:val="Normal"/>
    <w:link w:val="Heading3Char"/>
    <w:qFormat/>
    <w:rsid w:val="007E7B58"/>
    <w:pPr>
      <w:numPr>
        <w:numId w:val="8"/>
      </w:numPr>
    </w:pPr>
  </w:style>
  <w:style w:type="paragraph" w:styleId="Heading4">
    <w:name w:val="heading 4"/>
    <w:basedOn w:val="Normal"/>
    <w:next w:val="Normal"/>
    <w:autoRedefine/>
    <w:qFormat/>
    <w:rsid w:val="00A15679"/>
    <w:pPr>
      <w:keepNext/>
      <w:keepLines/>
      <w:numPr>
        <w:numId w:val="16"/>
      </w:numPr>
      <w:spacing w:before="160" w:after="0"/>
      <w:outlineLvl w:val="3"/>
    </w:pPr>
    <w:rPr>
      <w:rFonts w:eastAsia="MS Mincho"/>
      <w:b/>
      <w:color w:val="00344D"/>
    </w:rPr>
  </w:style>
  <w:style w:type="paragraph" w:styleId="Heading5">
    <w:name w:val="heading 5"/>
    <w:basedOn w:val="Normal"/>
    <w:next w:val="Normal"/>
    <w:qFormat/>
    <w:rsid w:val="0036113D"/>
    <w:pPr>
      <w:numPr>
        <w:ilvl w:val="4"/>
        <w:numId w:val="8"/>
      </w:numPr>
      <w:spacing w:before="240" w:after="60"/>
      <w:outlineLvl w:val="4"/>
    </w:pPr>
    <w:rPr>
      <w:b/>
      <w:bCs/>
      <w:iCs/>
      <w:sz w:val="16"/>
      <w:szCs w:val="16"/>
    </w:rPr>
  </w:style>
  <w:style w:type="paragraph" w:styleId="Heading6">
    <w:name w:val="heading 6"/>
    <w:basedOn w:val="Normal"/>
    <w:next w:val="Normal"/>
    <w:qFormat/>
    <w:rsid w:val="00470452"/>
    <w:pPr>
      <w:numPr>
        <w:ilvl w:val="5"/>
        <w:numId w:val="8"/>
      </w:numPr>
      <w:spacing w:before="240" w:after="60"/>
      <w:outlineLvl w:val="5"/>
    </w:pPr>
    <w:rPr>
      <w:rFonts w:ascii="Times New Roman" w:hAnsi="Times New Roman"/>
      <w:b/>
      <w:bCs/>
      <w:sz w:val="22"/>
      <w:szCs w:val="22"/>
    </w:rPr>
  </w:style>
  <w:style w:type="paragraph" w:styleId="Heading7">
    <w:name w:val="heading 7"/>
    <w:basedOn w:val="Normal"/>
    <w:next w:val="Normal"/>
    <w:qFormat/>
    <w:rsid w:val="0036113D"/>
    <w:pPr>
      <w:numPr>
        <w:ilvl w:val="6"/>
        <w:numId w:val="8"/>
      </w:numPr>
      <w:spacing w:before="240" w:after="60"/>
      <w:outlineLvl w:val="6"/>
    </w:pPr>
    <w:rPr>
      <w:rFonts w:ascii="Times New Roman" w:hAnsi="Times New Roman"/>
      <w:sz w:val="16"/>
      <w:szCs w:val="16"/>
    </w:rPr>
  </w:style>
  <w:style w:type="paragraph" w:styleId="Heading8">
    <w:name w:val="heading 8"/>
    <w:basedOn w:val="Normal"/>
    <w:next w:val="Normal"/>
    <w:qFormat/>
    <w:rsid w:val="00470452"/>
    <w:pPr>
      <w:numPr>
        <w:ilvl w:val="7"/>
        <w:numId w:val="8"/>
      </w:numPr>
      <w:spacing w:before="240" w:after="60"/>
      <w:outlineLvl w:val="7"/>
    </w:pPr>
    <w:rPr>
      <w:rFonts w:ascii="Times New Roman" w:hAnsi="Times New Roman"/>
      <w:i/>
      <w:iCs/>
      <w:sz w:val="24"/>
      <w:szCs w:val="24"/>
    </w:rPr>
  </w:style>
  <w:style w:type="paragraph" w:styleId="Heading9">
    <w:name w:val="heading 9"/>
    <w:basedOn w:val="Normal"/>
    <w:next w:val="Normal"/>
    <w:qFormat/>
    <w:rsid w:val="00470452"/>
    <w:pPr>
      <w:numPr>
        <w:ilvl w:val="8"/>
        <w:numId w:val="8"/>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next w:val="Normal"/>
    <w:rsid w:val="00A3619C"/>
    <w:pPr>
      <w:keepNext/>
      <w:keepLines/>
      <w:numPr>
        <w:numId w:val="7"/>
      </w:numPr>
      <w:spacing w:before="160" w:after="160"/>
      <w:outlineLvl w:val="0"/>
    </w:pPr>
    <w:rPr>
      <w:rFonts w:ascii="Arial" w:hAnsi="Arial"/>
      <w:bCs/>
      <w:caps/>
      <w:color w:val="004874"/>
      <w:spacing w:val="20"/>
      <w:sz w:val="32"/>
      <w:szCs w:val="32"/>
      <w:lang w:val="en-US" w:eastAsia="en-US"/>
    </w:rPr>
  </w:style>
  <w:style w:type="paragraph" w:customStyle="1" w:styleId="H2">
    <w:name w:val="H2"/>
    <w:next w:val="Normal"/>
    <w:rsid w:val="00A3619C"/>
    <w:pPr>
      <w:keepNext/>
      <w:keepLines/>
      <w:numPr>
        <w:ilvl w:val="1"/>
        <w:numId w:val="7"/>
      </w:numPr>
      <w:spacing w:before="160" w:after="120"/>
      <w:outlineLvl w:val="1"/>
    </w:pPr>
    <w:rPr>
      <w:rFonts w:ascii="Arial" w:hAnsi="Arial" w:cs="Arial"/>
      <w:b/>
      <w:caps/>
      <w:color w:val="004874"/>
      <w:sz w:val="24"/>
      <w:szCs w:val="24"/>
      <w:lang w:val="en-US" w:eastAsia="en-US"/>
    </w:rPr>
  </w:style>
  <w:style w:type="paragraph" w:customStyle="1" w:styleId="H3">
    <w:name w:val="H3"/>
    <w:next w:val="Normal"/>
    <w:rsid w:val="00A3619C"/>
    <w:pPr>
      <w:keepNext/>
      <w:keepLines/>
      <w:numPr>
        <w:ilvl w:val="2"/>
        <w:numId w:val="7"/>
      </w:numPr>
      <w:spacing w:before="160"/>
      <w:outlineLvl w:val="2"/>
    </w:pPr>
    <w:rPr>
      <w:rFonts w:ascii="Arial" w:hAnsi="Arial"/>
      <w:b/>
      <w:color w:val="004874"/>
      <w:sz w:val="22"/>
      <w:szCs w:val="22"/>
      <w:lang w:val="en-US" w:eastAsia="en-US"/>
    </w:rPr>
  </w:style>
  <w:style w:type="paragraph" w:customStyle="1" w:styleId="H4">
    <w:name w:val="H4"/>
    <w:basedOn w:val="Heading4"/>
    <w:next w:val="BodyText"/>
    <w:rsid w:val="00A3619C"/>
    <w:pPr>
      <w:tabs>
        <w:tab w:val="num" w:pos="1062"/>
      </w:tabs>
      <w:ind w:left="1080" w:hanging="1080"/>
    </w:pPr>
  </w:style>
  <w:style w:type="paragraph" w:customStyle="1" w:styleId="Heading0">
    <w:name w:val="Heading 0"/>
    <w:next w:val="Normal"/>
    <w:rsid w:val="00052BA0"/>
    <w:pPr>
      <w:keepNext/>
      <w:keepLines/>
      <w:pageBreakBefore/>
      <w:spacing w:after="200"/>
    </w:pPr>
    <w:rPr>
      <w:rFonts w:ascii="Verdana" w:hAnsi="Verdana"/>
      <w:bCs/>
      <w:caps/>
      <w:noProof/>
      <w:color w:val="002060"/>
      <w:spacing w:val="10"/>
      <w:sz w:val="32"/>
      <w:szCs w:val="32"/>
      <w:lang w:val="en-US" w:eastAsia="en-US"/>
    </w:rPr>
  </w:style>
  <w:style w:type="paragraph" w:styleId="TOC1">
    <w:name w:val="toc 1"/>
    <w:basedOn w:val="Normal"/>
    <w:next w:val="Normal"/>
    <w:autoRedefine/>
    <w:uiPriority w:val="39"/>
    <w:rsid w:val="00393429"/>
    <w:pPr>
      <w:tabs>
        <w:tab w:val="left" w:pos="540"/>
        <w:tab w:val="right" w:leader="dot" w:pos="8640"/>
      </w:tabs>
      <w:spacing w:before="80" w:after="40"/>
      <w:ind w:left="539" w:hanging="539"/>
    </w:pPr>
    <w:rPr>
      <w:rFonts w:eastAsia="Batang"/>
      <w:b/>
      <w:caps/>
      <w:color w:val="002060"/>
      <w:sz w:val="20"/>
      <w:lang w:eastAsia="ko-KR"/>
    </w:rPr>
  </w:style>
  <w:style w:type="paragraph" w:customStyle="1" w:styleId="Doc">
    <w:name w:val="Doc#"/>
    <w:next w:val="Normal"/>
    <w:rsid w:val="00036679"/>
    <w:pPr>
      <w:spacing w:before="40"/>
      <w:ind w:left="432"/>
    </w:pPr>
    <w:rPr>
      <w:rFonts w:ascii="Arial" w:hAnsi="Arial" w:cs="Arial"/>
      <w:bCs/>
      <w:noProof/>
      <w:color w:val="FFFFFF"/>
      <w:sz w:val="32"/>
      <w:szCs w:val="32"/>
      <w:lang w:val="en-US" w:eastAsia="en-US"/>
    </w:rPr>
  </w:style>
  <w:style w:type="character" w:styleId="CommentReference">
    <w:name w:val="annotation reference"/>
    <w:basedOn w:val="DefaultParagraphFont"/>
    <w:semiHidden/>
    <w:rPr>
      <w:sz w:val="16"/>
      <w:szCs w:val="16"/>
    </w:rPr>
  </w:style>
  <w:style w:type="paragraph" w:styleId="TOC2">
    <w:name w:val="toc 2"/>
    <w:basedOn w:val="Normal"/>
    <w:next w:val="Normal"/>
    <w:autoRedefine/>
    <w:uiPriority w:val="39"/>
    <w:rsid w:val="003C57E2"/>
    <w:pPr>
      <w:tabs>
        <w:tab w:val="left" w:pos="1440"/>
        <w:tab w:val="right" w:leader="dot" w:pos="8640"/>
      </w:tabs>
      <w:spacing w:after="40"/>
      <w:ind w:left="1440" w:hanging="900"/>
    </w:pPr>
    <w:rPr>
      <w:rFonts w:eastAsia="Batang"/>
      <w:noProof/>
      <w:sz w:val="16"/>
      <w:szCs w:val="24"/>
      <w:lang w:val="en-US" w:eastAsia="ko-KR"/>
    </w:rPr>
  </w:style>
  <w:style w:type="paragraph" w:customStyle="1" w:styleId="TableHeading">
    <w:name w:val="TableHeading"/>
    <w:link w:val="TableHeadingChar"/>
    <w:qFormat/>
    <w:rsid w:val="006748A4"/>
    <w:pPr>
      <w:keepNext/>
      <w:spacing w:before="80" w:after="80"/>
      <w:jc w:val="center"/>
    </w:pPr>
    <w:rPr>
      <w:rFonts w:ascii="Verdana" w:hAnsi="Verdana"/>
      <w:b/>
      <w:sz w:val="18"/>
      <w:lang w:val="en-US" w:eastAsia="en-US"/>
    </w:rPr>
  </w:style>
  <w:style w:type="paragraph" w:customStyle="1" w:styleId="TableText">
    <w:name w:val="TableText"/>
    <w:qFormat/>
    <w:pPr>
      <w:spacing w:before="20" w:after="20"/>
    </w:pPr>
    <w:rPr>
      <w:rFonts w:ascii="Verdana" w:hAnsi="Verdana" w:cs="Arial"/>
      <w:sz w:val="18"/>
      <w:szCs w:val="18"/>
      <w:lang w:val="en-US" w:eastAsia="en-US"/>
    </w:rPr>
  </w:style>
  <w:style w:type="paragraph" w:customStyle="1" w:styleId="H5">
    <w:name w:val="H5"/>
    <w:next w:val="Normal"/>
    <w:semiHidden/>
    <w:pPr>
      <w:keepNext/>
      <w:keepLines/>
      <w:spacing w:before="160"/>
      <w:outlineLvl w:val="4"/>
    </w:pPr>
    <w:rPr>
      <w:rFonts w:ascii="Trebuchet MS" w:hAnsi="Trebuchet MS"/>
      <w:b/>
      <w:sz w:val="18"/>
      <w:szCs w:val="18"/>
      <w:lang w:val="en-US" w:eastAsia="en-US"/>
    </w:rPr>
  </w:style>
  <w:style w:type="paragraph" w:styleId="TOC3">
    <w:name w:val="toc 3"/>
    <w:basedOn w:val="TOC2"/>
    <w:next w:val="Normal"/>
    <w:uiPriority w:val="39"/>
    <w:rsid w:val="00117433"/>
  </w:style>
  <w:style w:type="paragraph" w:customStyle="1" w:styleId="Bullet">
    <w:name w:val="Bullet"/>
    <w:link w:val="BulletCharChar"/>
    <w:autoRedefine/>
    <w:rsid w:val="00267C58"/>
    <w:pPr>
      <w:numPr>
        <w:numId w:val="2"/>
      </w:numPr>
      <w:spacing w:before="60" w:after="60"/>
      <w:ind w:left="697" w:hanging="357"/>
    </w:pPr>
    <w:rPr>
      <w:rFonts w:ascii="Arial" w:hAnsi="Arial"/>
      <w:sz w:val="18"/>
      <w:lang w:val="en-US" w:eastAsia="en-US"/>
    </w:rPr>
  </w:style>
  <w:style w:type="character" w:customStyle="1" w:styleId="BulletCharChar">
    <w:name w:val="Bullet Char Char"/>
    <w:basedOn w:val="DefaultParagraphFont"/>
    <w:link w:val="Bullet"/>
    <w:locked/>
    <w:rsid w:val="00267C58"/>
    <w:rPr>
      <w:rFonts w:ascii="Arial" w:hAnsi="Arial"/>
      <w:sz w:val="18"/>
      <w:lang w:val="en-US" w:eastAsia="en-US"/>
    </w:rPr>
  </w:style>
  <w:style w:type="paragraph" w:styleId="BodyText">
    <w:name w:val="Body Text"/>
    <w:basedOn w:val="Normal"/>
    <w:link w:val="BodyTextChar"/>
    <w:uiPriority w:val="99"/>
    <w:qFormat/>
    <w:rsid w:val="00A3619C"/>
  </w:style>
  <w:style w:type="character" w:styleId="FollowedHyperlink">
    <w:name w:val="FollowedHyperlink"/>
    <w:basedOn w:val="DefaultParagraphFont"/>
    <w:rPr>
      <w:rFonts w:ascii="Verdana" w:eastAsia="Verdana" w:hAnsi="Verdana" w:cs="Verdana"/>
      <w:color w:val="800080"/>
      <w:u w:val="single"/>
    </w:rPr>
  </w:style>
  <w:style w:type="paragraph" w:customStyle="1" w:styleId="Bullet2">
    <w:name w:val="Bullet2"/>
    <w:basedOn w:val="Normal"/>
    <w:rsid w:val="00A3619C"/>
    <w:pPr>
      <w:numPr>
        <w:numId w:val="1"/>
      </w:numPr>
      <w:spacing w:before="0" w:after="0"/>
    </w:pPr>
  </w:style>
  <w:style w:type="paragraph" w:customStyle="1" w:styleId="TableBullet">
    <w:name w:val="TableBullet"/>
    <w:basedOn w:val="TableText"/>
    <w:pPr>
      <w:tabs>
        <w:tab w:val="num" w:pos="270"/>
      </w:tabs>
      <w:spacing w:before="0" w:after="0"/>
      <w:ind w:left="270" w:hanging="270"/>
    </w:pPr>
  </w:style>
  <w:style w:type="paragraph" w:customStyle="1" w:styleId="CoverTitle">
    <w:name w:val="Cover Title"/>
    <w:rsid w:val="00036679"/>
    <w:pPr>
      <w:spacing w:before="80" w:after="160"/>
      <w:ind w:left="432"/>
    </w:pPr>
    <w:rPr>
      <w:rFonts w:ascii="Arial" w:hAnsi="Arial"/>
      <w:bCs/>
      <w:color w:val="FFFFFF"/>
      <w:sz w:val="40"/>
      <w:szCs w:val="36"/>
      <w:lang w:val="en-US" w:eastAsia="en-US"/>
    </w:rPr>
  </w:style>
  <w:style w:type="paragraph" w:styleId="CommentText">
    <w:name w:val="annotation text"/>
    <w:basedOn w:val="Normal"/>
    <w:link w:val="CommentTextChar"/>
    <w:semiHidden/>
    <w:rPr>
      <w:sz w:val="20"/>
    </w:rPr>
  </w:style>
  <w:style w:type="paragraph" w:styleId="BalloonText">
    <w:name w:val="Balloon Text"/>
    <w:basedOn w:val="Normal"/>
    <w:semiHidden/>
    <w:rPr>
      <w:rFonts w:ascii="Tahoma" w:hAnsi="Tahoma" w:cs="Tahoma"/>
      <w:sz w:val="16"/>
      <w:szCs w:val="16"/>
    </w:rPr>
  </w:style>
  <w:style w:type="paragraph" w:styleId="TOC4">
    <w:name w:val="toc 4"/>
    <w:basedOn w:val="Normal"/>
    <w:next w:val="Normal"/>
    <w:autoRedefine/>
    <w:uiPriority w:val="39"/>
    <w:rsid w:val="005F0030"/>
    <w:pPr>
      <w:spacing w:before="20" w:after="20"/>
      <w:ind w:left="547"/>
    </w:pPr>
    <w:rPr>
      <w:sz w:val="16"/>
    </w:rPr>
  </w:style>
  <w:style w:type="paragraph" w:customStyle="1" w:styleId="Step1">
    <w:name w:val="Step 1"/>
    <w:aliases w:val="2,3"/>
    <w:basedOn w:val="Normal"/>
    <w:pPr>
      <w:tabs>
        <w:tab w:val="num" w:pos="360"/>
      </w:tabs>
      <w:spacing w:after="40"/>
      <w:ind w:left="360" w:hanging="360"/>
    </w:pPr>
  </w:style>
  <w:style w:type="paragraph" w:customStyle="1" w:styleId="Stepa">
    <w:name w:val="Step a"/>
    <w:aliases w:val="b,c"/>
    <w:basedOn w:val="Normal"/>
    <w:pPr>
      <w:numPr>
        <w:numId w:val="3"/>
      </w:numPr>
      <w:tabs>
        <w:tab w:val="clear" w:pos="1080"/>
        <w:tab w:val="num" w:pos="720"/>
      </w:tabs>
      <w:spacing w:after="40"/>
      <w:ind w:left="720" w:hanging="360"/>
    </w:pPr>
  </w:style>
  <w:style w:type="character" w:styleId="Hyperlink">
    <w:name w:val="Hyperlink"/>
    <w:basedOn w:val="DefaultParagraphFont"/>
    <w:uiPriority w:val="99"/>
    <w:rPr>
      <w:color w:val="0000FF"/>
      <w:u w:val="single"/>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FooterEDSLegal">
    <w:name w:val="Footer EDS Legal"/>
    <w:autoRedefine/>
    <w:semiHidden/>
    <w:rsid w:val="009F1E32"/>
    <w:pPr>
      <w:jc w:val="center"/>
    </w:pPr>
    <w:rPr>
      <w:rFonts w:ascii="Verdana" w:hAnsi="Verdana"/>
      <w:color w:val="00344D"/>
      <w:sz w:val="12"/>
      <w:szCs w:val="12"/>
      <w:lang w:val="en-US" w:eastAsia="en-US"/>
    </w:rPr>
  </w:style>
  <w:style w:type="paragraph" w:customStyle="1" w:styleId="Footer-IntDoc">
    <w:name w:val="Footer - Int Doc"/>
    <w:semiHidden/>
    <w:rsid w:val="009F1E32"/>
    <w:pPr>
      <w:jc w:val="center"/>
    </w:pPr>
    <w:rPr>
      <w:rFonts w:ascii="Verdana" w:hAnsi="Verdana"/>
      <w:caps/>
      <w:color w:val="00344D"/>
      <w:sz w:val="16"/>
      <w:lang w:val="en-US" w:eastAsia="en-US"/>
    </w:rPr>
  </w:style>
  <w:style w:type="paragraph" w:customStyle="1" w:styleId="DocDate">
    <w:name w:val="DocDate"/>
    <w:basedOn w:val="Normal"/>
    <w:rsid w:val="00036679"/>
    <w:pPr>
      <w:spacing w:before="120" w:after="0"/>
      <w:ind w:left="432"/>
    </w:pPr>
    <w:rPr>
      <w:rFonts w:cs="Arial"/>
      <w:bCs/>
      <w:color w:val="FFFFFF"/>
      <w:sz w:val="24"/>
      <w:szCs w:val="24"/>
    </w:rPr>
  </w:style>
  <w:style w:type="paragraph" w:customStyle="1" w:styleId="Number">
    <w:name w:val="Number"/>
    <w:basedOn w:val="BodyText"/>
    <w:rsid w:val="0052672B"/>
    <w:pPr>
      <w:numPr>
        <w:numId w:val="9"/>
      </w:numPr>
      <w:adjustRightInd w:val="0"/>
      <w:snapToGrid w:val="0"/>
      <w:spacing w:after="40"/>
    </w:pPr>
  </w:style>
  <w:style w:type="paragraph" w:styleId="Caption">
    <w:name w:val="caption"/>
    <w:basedOn w:val="BodyText"/>
    <w:next w:val="Normal"/>
    <w:qFormat/>
    <w:rsid w:val="0082454B"/>
    <w:pPr>
      <w:spacing w:before="120" w:after="80"/>
    </w:pPr>
    <w:rPr>
      <w:b/>
      <w:bCs/>
    </w:rPr>
  </w:style>
  <w:style w:type="character" w:customStyle="1" w:styleId="Code">
    <w:name w:val="Code"/>
    <w:basedOn w:val="DefaultParagraphFont"/>
    <w:rsid w:val="0082454B"/>
    <w:rPr>
      <w:rFonts w:ascii="Courier New" w:eastAsia="MS Mincho" w:hAnsi="Courier New"/>
      <w:sz w:val="18"/>
      <w:lang w:val="en-US" w:eastAsia="en-US" w:bidi="ar-SA"/>
    </w:rPr>
  </w:style>
  <w:style w:type="paragraph" w:customStyle="1" w:styleId="Note">
    <w:name w:val="Note"/>
    <w:basedOn w:val="BodyText"/>
    <w:next w:val="BodyText"/>
    <w:rsid w:val="006832F0"/>
    <w:pPr>
      <w:numPr>
        <w:numId w:val="5"/>
      </w:numPr>
      <w:tabs>
        <w:tab w:val="clear" w:pos="792"/>
        <w:tab w:val="num" w:pos="720"/>
      </w:tabs>
      <w:spacing w:before="120" w:after="80"/>
      <w:ind w:left="720" w:hanging="720"/>
    </w:pPr>
  </w:style>
  <w:style w:type="paragraph" w:customStyle="1" w:styleId="Number2">
    <w:name w:val="Number2"/>
    <w:basedOn w:val="BodyText"/>
    <w:rsid w:val="0082454B"/>
    <w:pPr>
      <w:numPr>
        <w:numId w:val="4"/>
      </w:numPr>
      <w:spacing w:after="40"/>
    </w:pPr>
  </w:style>
  <w:style w:type="paragraph" w:customStyle="1" w:styleId="Warning">
    <w:name w:val="Warning"/>
    <w:basedOn w:val="BodyText"/>
    <w:next w:val="BodyText"/>
    <w:rsid w:val="006832F0"/>
    <w:pPr>
      <w:numPr>
        <w:numId w:val="6"/>
      </w:numPr>
      <w:tabs>
        <w:tab w:val="clear" w:pos="1152"/>
        <w:tab w:val="num" w:pos="1080"/>
      </w:tabs>
      <w:spacing w:before="120" w:after="80"/>
      <w:ind w:left="1080" w:hanging="1080"/>
    </w:pPr>
    <w:rPr>
      <w:color w:val="CC0000"/>
    </w:rPr>
  </w:style>
  <w:style w:type="character" w:customStyle="1" w:styleId="CommentTextChar">
    <w:name w:val="Comment Text Char"/>
    <w:basedOn w:val="DefaultParagraphFont"/>
    <w:link w:val="CommentText"/>
    <w:semiHidden/>
    <w:locked/>
    <w:rsid w:val="00335225"/>
    <w:rPr>
      <w:rFonts w:ascii="Verdana" w:hAnsi="Verdana"/>
      <w:lang w:val="en-US" w:eastAsia="en-US" w:bidi="ar-SA"/>
    </w:rPr>
  </w:style>
  <w:style w:type="table" w:styleId="TableGrid">
    <w:name w:val="Table Grid"/>
    <w:basedOn w:val="TableNormal"/>
    <w:rsid w:val="003836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rsid w:val="00383693"/>
    <w:pPr>
      <w:spacing w:before="40" w:after="120"/>
    </w:p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style>
  <w:style w:type="character" w:styleId="PageNumber">
    <w:name w:val="page number"/>
    <w:basedOn w:val="DefaultParagraphFont"/>
    <w:rsid w:val="009C2045"/>
  </w:style>
  <w:style w:type="paragraph" w:styleId="DocumentMap">
    <w:name w:val="Document Map"/>
    <w:basedOn w:val="Normal"/>
    <w:semiHidden/>
    <w:rsid w:val="0034320D"/>
    <w:pPr>
      <w:shd w:val="clear" w:color="auto" w:fill="000080"/>
    </w:pPr>
    <w:rPr>
      <w:rFonts w:ascii="Tahoma" w:hAnsi="Tahoma" w:cs="Tahoma"/>
      <w:sz w:val="20"/>
    </w:rPr>
  </w:style>
  <w:style w:type="paragraph" w:styleId="CommentSubject">
    <w:name w:val="annotation subject"/>
    <w:basedOn w:val="CommentText"/>
    <w:next w:val="CommentText"/>
    <w:semiHidden/>
    <w:rsid w:val="00840A7D"/>
    <w:rPr>
      <w:b/>
      <w:bCs/>
    </w:rPr>
  </w:style>
  <w:style w:type="paragraph" w:customStyle="1" w:styleId="StyleDocDateNotBold">
    <w:name w:val="Style DocDate + Not Bold"/>
    <w:basedOn w:val="DocDate"/>
    <w:rsid w:val="00A374F0"/>
    <w:rPr>
      <w:b/>
      <w:bCs w:val="0"/>
    </w:rPr>
  </w:style>
  <w:style w:type="paragraph" w:customStyle="1" w:styleId="Char1CharCharCharCharCharCharCharCharCharCharCharChar1">
    <w:name w:val="Char1 Char Char Char Char Char Char Char Char Char Char Char Char1"/>
    <w:basedOn w:val="Normal"/>
    <w:rsid w:val="0006182D"/>
    <w:pPr>
      <w:spacing w:before="0" w:after="160" w:line="240" w:lineRule="exact"/>
    </w:pPr>
    <w:rPr>
      <w:rFonts w:ascii="Verdana" w:hAnsi="Verdana"/>
      <w:sz w:val="20"/>
    </w:rPr>
  </w:style>
  <w:style w:type="paragraph" w:customStyle="1" w:styleId="TableText0">
    <w:name w:val="Table Text"/>
    <w:basedOn w:val="Normal"/>
    <w:qFormat/>
    <w:rsid w:val="000E546F"/>
    <w:pPr>
      <w:keepLines/>
      <w:spacing w:before="60" w:after="60"/>
    </w:pPr>
    <w:rPr>
      <w:rFonts w:ascii="Times New Roman" w:hAnsi="Times New Roman"/>
      <w:sz w:val="22"/>
    </w:rPr>
  </w:style>
  <w:style w:type="paragraph" w:customStyle="1" w:styleId="Char1CharCharCharCharCharCharCharCharCharCharCharCharCharCharCharCharCharCharCharCharCharCharCharCharCharCharCharCharCharCharCharChar">
    <w:name w:val="Char1 Char Char Char Char Char Char Char Char Char Char Char Char Char Char Char Char Char Char Char Char Char Char Char Char Char Char Char Char Char Char Char Char"/>
    <w:basedOn w:val="Normal"/>
    <w:rsid w:val="00FD6DD3"/>
    <w:pPr>
      <w:spacing w:before="0" w:after="160" w:line="240" w:lineRule="exact"/>
    </w:pPr>
    <w:rPr>
      <w:rFonts w:ascii="Verdana" w:hAnsi="Verdana"/>
      <w:sz w:val="20"/>
      <w:lang w:val="en-US"/>
    </w:rPr>
  </w:style>
  <w:style w:type="paragraph" w:customStyle="1" w:styleId="Char1CharCharCharCharCharCharCharCharCharCharCharCharCharCharChar">
    <w:name w:val="Char1 Char Char Char Char Char Char Char Char Char Char Char Char Char Char Char"/>
    <w:basedOn w:val="Normal"/>
    <w:rsid w:val="00AF2BE4"/>
    <w:pPr>
      <w:spacing w:before="0" w:after="160" w:line="240" w:lineRule="exact"/>
    </w:pPr>
    <w:rPr>
      <w:rFonts w:ascii="Verdana" w:hAnsi="Verdana"/>
      <w:sz w:val="20"/>
      <w:lang w:val="en-US"/>
    </w:rPr>
  </w:style>
  <w:style w:type="table" w:customStyle="1" w:styleId="LightList-Accent11">
    <w:name w:val="Light List - Accent 11"/>
    <w:basedOn w:val="TableNormal"/>
    <w:uiPriority w:val="61"/>
    <w:rsid w:val="0073201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BodyTextChar">
    <w:name w:val="Body Text Char"/>
    <w:basedOn w:val="DefaultParagraphFont"/>
    <w:link w:val="BodyText"/>
    <w:uiPriority w:val="99"/>
    <w:rsid w:val="00044E99"/>
    <w:rPr>
      <w:rFonts w:ascii="Arial" w:hAnsi="Arial"/>
      <w:sz w:val="18"/>
      <w:lang w:eastAsia="en-US"/>
    </w:rPr>
  </w:style>
  <w:style w:type="table" w:styleId="TableGrid8">
    <w:name w:val="Table Grid 8"/>
    <w:basedOn w:val="TableNormal"/>
    <w:rsid w:val="00F55827"/>
    <w:pPr>
      <w:spacing w:before="40" w:after="1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harCharCharCharCharCharCharCharCharChar">
    <w:name w:val="Char Char Char Char Char Char Char Char Char Char"/>
    <w:basedOn w:val="Normal"/>
    <w:rsid w:val="00E635B5"/>
    <w:pPr>
      <w:spacing w:before="0" w:after="160" w:line="240" w:lineRule="exact"/>
    </w:pPr>
    <w:rPr>
      <w:rFonts w:ascii="Verdana" w:hAnsi="Verdana"/>
      <w:sz w:val="20"/>
      <w:lang w:val="en-US"/>
    </w:rPr>
  </w:style>
  <w:style w:type="paragraph" w:customStyle="1" w:styleId="TableHeading0">
    <w:name w:val="Table Heading"/>
    <w:aliases w:val="th"/>
    <w:next w:val="Normal"/>
    <w:rsid w:val="00802FB7"/>
    <w:pPr>
      <w:spacing w:before="60" w:after="60"/>
      <w:jc w:val="center"/>
    </w:pPr>
    <w:rPr>
      <w:rFonts w:ascii="Arial" w:hAnsi="Arial"/>
      <w:b/>
    </w:rPr>
  </w:style>
  <w:style w:type="paragraph" w:customStyle="1" w:styleId="AppendixH1">
    <w:name w:val="Appendix H1"/>
    <w:next w:val="Normal"/>
    <w:rsid w:val="00802FB7"/>
    <w:pPr>
      <w:tabs>
        <w:tab w:val="num" w:pos="1985"/>
      </w:tabs>
      <w:spacing w:before="240" w:after="240"/>
      <w:ind w:left="1985" w:hanging="1985"/>
      <w:outlineLvl w:val="0"/>
    </w:pPr>
    <w:rPr>
      <w:rFonts w:ascii="Arial" w:hAnsi="Arial"/>
      <w:b/>
      <w:sz w:val="28"/>
    </w:rPr>
  </w:style>
  <w:style w:type="paragraph" w:customStyle="1" w:styleId="Guideline">
    <w:name w:val="Guideline"/>
    <w:next w:val="Normal"/>
    <w:rsid w:val="00802FB7"/>
    <w:pPr>
      <w:spacing w:before="60" w:after="60"/>
      <w:jc w:val="both"/>
    </w:pPr>
    <w:rPr>
      <w:rFonts w:ascii="Arial" w:hAnsi="Arial"/>
      <w:i/>
    </w:rPr>
  </w:style>
  <w:style w:type="paragraph" w:styleId="FootnoteText">
    <w:name w:val="footnote text"/>
    <w:basedOn w:val="Normal"/>
    <w:link w:val="FootnoteTextChar"/>
    <w:autoRedefine/>
    <w:rsid w:val="00D41821"/>
    <w:pPr>
      <w:spacing w:before="0" w:after="0"/>
    </w:pPr>
    <w:rPr>
      <w:i/>
      <w:sz w:val="14"/>
      <w:szCs w:val="16"/>
    </w:rPr>
  </w:style>
  <w:style w:type="character" w:customStyle="1" w:styleId="FootnoteTextChar">
    <w:name w:val="Footnote Text Char"/>
    <w:basedOn w:val="DefaultParagraphFont"/>
    <w:link w:val="FootnoteText"/>
    <w:rsid w:val="00D41821"/>
    <w:rPr>
      <w:rFonts w:ascii="Arial" w:hAnsi="Arial"/>
      <w:i/>
      <w:sz w:val="14"/>
      <w:szCs w:val="16"/>
      <w:lang w:eastAsia="en-US"/>
    </w:rPr>
  </w:style>
  <w:style w:type="character" w:styleId="FootnoteReference">
    <w:name w:val="footnote reference"/>
    <w:basedOn w:val="DefaultParagraphFont"/>
    <w:uiPriority w:val="99"/>
    <w:rsid w:val="00A925DD"/>
    <w:rPr>
      <w:vertAlign w:val="superscript"/>
    </w:rPr>
  </w:style>
  <w:style w:type="paragraph" w:styleId="EndnoteText">
    <w:name w:val="endnote text"/>
    <w:basedOn w:val="Normal"/>
    <w:link w:val="EndnoteTextChar"/>
    <w:rsid w:val="004877A6"/>
    <w:rPr>
      <w:sz w:val="20"/>
    </w:rPr>
  </w:style>
  <w:style w:type="character" w:customStyle="1" w:styleId="EndnoteTextChar">
    <w:name w:val="Endnote Text Char"/>
    <w:basedOn w:val="DefaultParagraphFont"/>
    <w:link w:val="EndnoteText"/>
    <w:rsid w:val="004877A6"/>
    <w:rPr>
      <w:rFonts w:ascii="Arial" w:hAnsi="Arial"/>
      <w:lang w:eastAsia="en-US"/>
    </w:rPr>
  </w:style>
  <w:style w:type="character" w:styleId="EndnoteReference">
    <w:name w:val="endnote reference"/>
    <w:basedOn w:val="DefaultParagraphFont"/>
    <w:rsid w:val="004877A6"/>
    <w:rPr>
      <w:vertAlign w:val="superscript"/>
    </w:rPr>
  </w:style>
  <w:style w:type="paragraph" w:customStyle="1" w:styleId="Char1CharCharCharCharCharCharCharCharCharCharCharCharCharCharCharCharCharCharCharCharCharCharCharCharCharCharCharCharCharCharCharCharChar">
    <w:name w:val="Char1 Char Char Char Char Char Char Char Char Char Char Char Char Char Char Char Char Char Char Char Char Char Char Char Char Char Char Char Char Char Char Char Char Char"/>
    <w:basedOn w:val="Normal"/>
    <w:rsid w:val="004877A6"/>
    <w:pPr>
      <w:spacing w:before="0" w:after="160" w:line="240" w:lineRule="exact"/>
    </w:pPr>
    <w:rPr>
      <w:rFonts w:ascii="Verdana" w:hAnsi="Verdana"/>
      <w:sz w:val="20"/>
      <w:lang w:val="en-US"/>
    </w:rPr>
  </w:style>
  <w:style w:type="paragraph" w:styleId="ListParagraph">
    <w:name w:val="List Paragraph"/>
    <w:basedOn w:val="Normal"/>
    <w:uiPriority w:val="34"/>
    <w:qFormat/>
    <w:rsid w:val="004877A6"/>
    <w:pPr>
      <w:spacing w:before="60" w:after="60"/>
      <w:ind w:left="720"/>
    </w:pPr>
    <w:rPr>
      <w:sz w:val="20"/>
      <w:lang w:eastAsia="en-GB"/>
    </w:rPr>
  </w:style>
  <w:style w:type="paragraph" w:customStyle="1" w:styleId="TableTitle">
    <w:name w:val="Table Title"/>
    <w:next w:val="Normal"/>
    <w:qFormat/>
    <w:rsid w:val="00A219A6"/>
    <w:pPr>
      <w:keepNext/>
      <w:spacing w:before="60" w:after="60"/>
    </w:pPr>
    <w:rPr>
      <w:rFonts w:ascii="Arial" w:hAnsi="Arial"/>
      <w:b/>
      <w:sz w:val="16"/>
    </w:rPr>
  </w:style>
  <w:style w:type="paragraph" w:styleId="TOC6">
    <w:name w:val="toc 6"/>
    <w:basedOn w:val="Normal"/>
    <w:next w:val="Normal"/>
    <w:autoRedefine/>
    <w:rsid w:val="007220C1"/>
    <w:pPr>
      <w:ind w:left="900"/>
    </w:pPr>
  </w:style>
  <w:style w:type="paragraph" w:styleId="BodyText2">
    <w:name w:val="Body Text 2"/>
    <w:basedOn w:val="Normal"/>
    <w:link w:val="BodyText2Char"/>
    <w:rsid w:val="007220C1"/>
    <w:pPr>
      <w:spacing w:line="480" w:lineRule="auto"/>
    </w:pPr>
  </w:style>
  <w:style w:type="character" w:customStyle="1" w:styleId="BodyText2Char">
    <w:name w:val="Body Text 2 Char"/>
    <w:basedOn w:val="DefaultParagraphFont"/>
    <w:link w:val="BodyText2"/>
    <w:rsid w:val="007220C1"/>
    <w:rPr>
      <w:rFonts w:ascii="Arial" w:hAnsi="Arial"/>
      <w:sz w:val="18"/>
      <w:lang w:eastAsia="en-US"/>
    </w:rPr>
  </w:style>
  <w:style w:type="paragraph" w:customStyle="1" w:styleId="TextIndent1">
    <w:name w:val="Text Indent 1"/>
    <w:basedOn w:val="Normal"/>
    <w:rsid w:val="007220C1"/>
    <w:pPr>
      <w:overflowPunct w:val="0"/>
      <w:autoSpaceDE w:val="0"/>
      <w:autoSpaceDN w:val="0"/>
      <w:adjustRightInd w:val="0"/>
      <w:spacing w:before="0"/>
      <w:ind w:left="567"/>
      <w:jc w:val="both"/>
      <w:textAlignment w:val="baseline"/>
    </w:pPr>
    <w:rPr>
      <w:sz w:val="20"/>
    </w:rPr>
  </w:style>
  <w:style w:type="paragraph" w:customStyle="1" w:styleId="Char1CharCharCharCharCharCharCharCharCharCharCharCharCharCharChar0">
    <w:name w:val="Char1 Char Char Char Char Char Char Char Char Char Char Char Char Char Char Char"/>
    <w:basedOn w:val="Normal"/>
    <w:rsid w:val="00B80D0B"/>
    <w:pPr>
      <w:spacing w:before="0" w:after="160" w:line="240" w:lineRule="exact"/>
    </w:pPr>
    <w:rPr>
      <w:rFonts w:ascii="Verdana" w:hAnsi="Verdana"/>
      <w:sz w:val="20"/>
      <w:lang w:val="en-US"/>
    </w:rPr>
  </w:style>
  <w:style w:type="paragraph" w:styleId="Revision">
    <w:name w:val="Revision"/>
    <w:hidden/>
    <w:uiPriority w:val="99"/>
    <w:semiHidden/>
    <w:rsid w:val="008C6FA3"/>
    <w:rPr>
      <w:rFonts w:ascii="Arial" w:hAnsi="Arial"/>
      <w:sz w:val="18"/>
      <w:lang w:eastAsia="en-US"/>
    </w:rPr>
  </w:style>
  <w:style w:type="paragraph" w:styleId="NoSpacing">
    <w:name w:val="No Spacing"/>
    <w:basedOn w:val="Normal"/>
    <w:link w:val="NoSpacingChar"/>
    <w:uiPriority w:val="1"/>
    <w:qFormat/>
    <w:rsid w:val="001853FE"/>
    <w:pPr>
      <w:spacing w:before="0" w:after="0"/>
    </w:pPr>
    <w:rPr>
      <w:rFonts w:eastAsiaTheme="minorHAnsi" w:cs="Arial"/>
      <w:szCs w:val="18"/>
      <w:lang w:eastAsia="en-GB"/>
    </w:rPr>
  </w:style>
  <w:style w:type="character" w:customStyle="1" w:styleId="NoSpacingChar">
    <w:name w:val="No Spacing Char"/>
    <w:link w:val="NoSpacing"/>
    <w:uiPriority w:val="1"/>
    <w:rsid w:val="008B0D95"/>
    <w:rPr>
      <w:rFonts w:ascii="Arial" w:eastAsiaTheme="minorHAnsi" w:hAnsi="Arial" w:cs="Arial"/>
      <w:sz w:val="18"/>
      <w:szCs w:val="18"/>
    </w:rPr>
  </w:style>
  <w:style w:type="character" w:styleId="PlaceholderText">
    <w:name w:val="Placeholder Text"/>
    <w:basedOn w:val="DefaultParagraphFont"/>
    <w:uiPriority w:val="99"/>
    <w:semiHidden/>
    <w:rsid w:val="00A847F0"/>
    <w:rPr>
      <w:color w:val="808080"/>
    </w:rPr>
  </w:style>
  <w:style w:type="paragraph" w:styleId="NormalWeb">
    <w:name w:val="Normal (Web)"/>
    <w:basedOn w:val="Normal"/>
    <w:uiPriority w:val="99"/>
    <w:unhideWhenUsed/>
    <w:rsid w:val="00615C3E"/>
    <w:pPr>
      <w:spacing w:before="100" w:beforeAutospacing="1" w:after="100" w:afterAutospacing="1"/>
    </w:pPr>
    <w:rPr>
      <w:rFonts w:ascii="Times New Roman" w:hAnsi="Times New Roman"/>
      <w:sz w:val="24"/>
      <w:szCs w:val="24"/>
      <w:lang w:eastAsia="en-GB"/>
    </w:rPr>
  </w:style>
  <w:style w:type="character" w:styleId="Strong">
    <w:name w:val="Strong"/>
    <w:basedOn w:val="DefaultParagraphFont"/>
    <w:uiPriority w:val="22"/>
    <w:qFormat/>
    <w:rsid w:val="00D75E9A"/>
    <w:rPr>
      <w:b/>
      <w:bCs/>
    </w:rPr>
  </w:style>
  <w:style w:type="character" w:customStyle="1" w:styleId="Heading3Char">
    <w:name w:val="Heading 3 Char"/>
    <w:basedOn w:val="DefaultParagraphFont"/>
    <w:link w:val="Heading3"/>
    <w:rsid w:val="00BD3294"/>
    <w:rPr>
      <w:rFonts w:ascii="Arial" w:hAnsi="Arial"/>
      <w:b/>
      <w:color w:val="004874"/>
      <w:sz w:val="22"/>
      <w:szCs w:val="22"/>
      <w:lang w:val="en-US" w:eastAsia="en-US"/>
    </w:rPr>
  </w:style>
  <w:style w:type="character" w:styleId="Emphasis">
    <w:name w:val="Emphasis"/>
    <w:basedOn w:val="DefaultParagraphFont"/>
    <w:uiPriority w:val="20"/>
    <w:qFormat/>
    <w:rsid w:val="00B55637"/>
    <w:rPr>
      <w:i/>
      <w:iCs/>
    </w:rPr>
  </w:style>
  <w:style w:type="character" w:styleId="HTMLCode">
    <w:name w:val="HTML Code"/>
    <w:basedOn w:val="DefaultParagraphFont"/>
    <w:uiPriority w:val="99"/>
    <w:semiHidden/>
    <w:unhideWhenUsed/>
    <w:rsid w:val="00B5563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55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lang w:eastAsia="en-GB"/>
    </w:rPr>
  </w:style>
  <w:style w:type="character" w:customStyle="1" w:styleId="HTMLPreformattedChar">
    <w:name w:val="HTML Preformatted Char"/>
    <w:basedOn w:val="DefaultParagraphFont"/>
    <w:link w:val="HTMLPreformatted"/>
    <w:uiPriority w:val="99"/>
    <w:semiHidden/>
    <w:rsid w:val="00B55637"/>
    <w:rPr>
      <w:rFonts w:ascii="Courier New" w:hAnsi="Courier New" w:cs="Courier New"/>
    </w:rPr>
  </w:style>
  <w:style w:type="character" w:customStyle="1" w:styleId="TableHeadingChar">
    <w:name w:val="TableHeading Char"/>
    <w:link w:val="TableHeading"/>
    <w:locked/>
    <w:rsid w:val="0033716C"/>
    <w:rPr>
      <w:rFonts w:ascii="Verdana" w:hAnsi="Verdana"/>
      <w:b/>
      <w:sz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954062">
      <w:bodyDiv w:val="1"/>
      <w:marLeft w:val="0"/>
      <w:marRight w:val="0"/>
      <w:marTop w:val="0"/>
      <w:marBottom w:val="0"/>
      <w:divBdr>
        <w:top w:val="none" w:sz="0" w:space="0" w:color="auto"/>
        <w:left w:val="none" w:sz="0" w:space="0" w:color="auto"/>
        <w:bottom w:val="none" w:sz="0" w:space="0" w:color="auto"/>
        <w:right w:val="none" w:sz="0" w:space="0" w:color="auto"/>
      </w:divBdr>
      <w:divsChild>
        <w:div w:id="1928533994">
          <w:marLeft w:val="0"/>
          <w:marRight w:val="0"/>
          <w:marTop w:val="0"/>
          <w:marBottom w:val="0"/>
          <w:divBdr>
            <w:top w:val="none" w:sz="0" w:space="0" w:color="auto"/>
            <w:left w:val="none" w:sz="0" w:space="0" w:color="auto"/>
            <w:bottom w:val="none" w:sz="0" w:space="0" w:color="auto"/>
            <w:right w:val="none" w:sz="0" w:space="0" w:color="auto"/>
          </w:divBdr>
          <w:divsChild>
            <w:div w:id="1136412526">
              <w:marLeft w:val="0"/>
              <w:marRight w:val="0"/>
              <w:marTop w:val="0"/>
              <w:marBottom w:val="0"/>
              <w:divBdr>
                <w:top w:val="none" w:sz="0" w:space="0" w:color="auto"/>
                <w:left w:val="none" w:sz="0" w:space="0" w:color="auto"/>
                <w:bottom w:val="none" w:sz="0" w:space="0" w:color="auto"/>
                <w:right w:val="none" w:sz="0" w:space="0" w:color="auto"/>
              </w:divBdr>
              <w:divsChild>
                <w:div w:id="1066612845">
                  <w:marLeft w:val="0"/>
                  <w:marRight w:val="0"/>
                  <w:marTop w:val="0"/>
                  <w:marBottom w:val="0"/>
                  <w:divBdr>
                    <w:top w:val="none" w:sz="0" w:space="0" w:color="auto"/>
                    <w:left w:val="none" w:sz="0" w:space="0" w:color="auto"/>
                    <w:bottom w:val="none" w:sz="0" w:space="0" w:color="auto"/>
                    <w:right w:val="none" w:sz="0" w:space="0" w:color="auto"/>
                  </w:divBdr>
                  <w:divsChild>
                    <w:div w:id="663045043">
                      <w:marLeft w:val="0"/>
                      <w:marRight w:val="0"/>
                      <w:marTop w:val="0"/>
                      <w:marBottom w:val="0"/>
                      <w:divBdr>
                        <w:top w:val="none" w:sz="0" w:space="0" w:color="auto"/>
                        <w:left w:val="none" w:sz="0" w:space="0" w:color="auto"/>
                        <w:bottom w:val="none" w:sz="0" w:space="0" w:color="auto"/>
                        <w:right w:val="none" w:sz="0" w:space="0" w:color="auto"/>
                      </w:divBdr>
                      <w:divsChild>
                        <w:div w:id="1149596341">
                          <w:marLeft w:val="0"/>
                          <w:marRight w:val="0"/>
                          <w:marTop w:val="0"/>
                          <w:marBottom w:val="0"/>
                          <w:divBdr>
                            <w:top w:val="none" w:sz="0" w:space="0" w:color="auto"/>
                            <w:left w:val="none" w:sz="0" w:space="0" w:color="auto"/>
                            <w:bottom w:val="none" w:sz="0" w:space="0" w:color="auto"/>
                            <w:right w:val="none" w:sz="0" w:space="0" w:color="auto"/>
                          </w:divBdr>
                          <w:divsChild>
                            <w:div w:id="147941989">
                              <w:marLeft w:val="0"/>
                              <w:marRight w:val="0"/>
                              <w:marTop w:val="0"/>
                              <w:marBottom w:val="0"/>
                              <w:divBdr>
                                <w:top w:val="none" w:sz="0" w:space="0" w:color="auto"/>
                                <w:left w:val="none" w:sz="0" w:space="0" w:color="auto"/>
                                <w:bottom w:val="none" w:sz="0" w:space="0" w:color="auto"/>
                                <w:right w:val="none" w:sz="0" w:space="0" w:color="auto"/>
                              </w:divBdr>
                              <w:divsChild>
                                <w:div w:id="1482113522">
                                  <w:marLeft w:val="0"/>
                                  <w:marRight w:val="0"/>
                                  <w:marTop w:val="0"/>
                                  <w:marBottom w:val="0"/>
                                  <w:divBdr>
                                    <w:top w:val="none" w:sz="0" w:space="0" w:color="auto"/>
                                    <w:left w:val="none" w:sz="0" w:space="0" w:color="auto"/>
                                    <w:bottom w:val="none" w:sz="0" w:space="0" w:color="auto"/>
                                    <w:right w:val="none" w:sz="0" w:space="0" w:color="auto"/>
                                  </w:divBdr>
                                  <w:divsChild>
                                    <w:div w:id="1333794139">
                                      <w:marLeft w:val="0"/>
                                      <w:marRight w:val="0"/>
                                      <w:marTop w:val="0"/>
                                      <w:marBottom w:val="0"/>
                                      <w:divBdr>
                                        <w:top w:val="none" w:sz="0" w:space="0" w:color="auto"/>
                                        <w:left w:val="none" w:sz="0" w:space="0" w:color="auto"/>
                                        <w:bottom w:val="none" w:sz="0" w:space="0" w:color="auto"/>
                                        <w:right w:val="none" w:sz="0" w:space="0" w:color="auto"/>
                                      </w:divBdr>
                                      <w:divsChild>
                                        <w:div w:id="1585065379">
                                          <w:marLeft w:val="0"/>
                                          <w:marRight w:val="0"/>
                                          <w:marTop w:val="0"/>
                                          <w:marBottom w:val="0"/>
                                          <w:divBdr>
                                            <w:top w:val="none" w:sz="0" w:space="0" w:color="auto"/>
                                            <w:left w:val="none" w:sz="0" w:space="0" w:color="auto"/>
                                            <w:bottom w:val="none" w:sz="0" w:space="0" w:color="auto"/>
                                            <w:right w:val="none" w:sz="0" w:space="0" w:color="auto"/>
                                          </w:divBdr>
                                          <w:divsChild>
                                            <w:div w:id="779489917">
                                              <w:marLeft w:val="0"/>
                                              <w:marRight w:val="0"/>
                                              <w:marTop w:val="0"/>
                                              <w:marBottom w:val="0"/>
                                              <w:divBdr>
                                                <w:top w:val="none" w:sz="0" w:space="0" w:color="auto"/>
                                                <w:left w:val="none" w:sz="0" w:space="0" w:color="auto"/>
                                                <w:bottom w:val="none" w:sz="0" w:space="0" w:color="auto"/>
                                                <w:right w:val="none" w:sz="0" w:space="0" w:color="auto"/>
                                              </w:divBdr>
                                              <w:divsChild>
                                                <w:div w:id="332031241">
                                                  <w:marLeft w:val="0"/>
                                                  <w:marRight w:val="0"/>
                                                  <w:marTop w:val="0"/>
                                                  <w:marBottom w:val="0"/>
                                                  <w:divBdr>
                                                    <w:top w:val="none" w:sz="0" w:space="0" w:color="auto"/>
                                                    <w:left w:val="none" w:sz="0" w:space="0" w:color="auto"/>
                                                    <w:bottom w:val="none" w:sz="0" w:space="0" w:color="auto"/>
                                                    <w:right w:val="none" w:sz="0" w:space="0" w:color="auto"/>
                                                  </w:divBdr>
                                                  <w:divsChild>
                                                    <w:div w:id="1144274488">
                                                      <w:marLeft w:val="0"/>
                                                      <w:marRight w:val="0"/>
                                                      <w:marTop w:val="0"/>
                                                      <w:marBottom w:val="0"/>
                                                      <w:divBdr>
                                                        <w:top w:val="none" w:sz="0" w:space="0" w:color="auto"/>
                                                        <w:left w:val="none" w:sz="0" w:space="0" w:color="auto"/>
                                                        <w:bottom w:val="none" w:sz="0" w:space="0" w:color="auto"/>
                                                        <w:right w:val="none" w:sz="0" w:space="0" w:color="auto"/>
                                                      </w:divBdr>
                                                      <w:divsChild>
                                                        <w:div w:id="387731967">
                                                          <w:marLeft w:val="0"/>
                                                          <w:marRight w:val="0"/>
                                                          <w:marTop w:val="0"/>
                                                          <w:marBottom w:val="0"/>
                                                          <w:divBdr>
                                                            <w:top w:val="none" w:sz="0" w:space="0" w:color="auto"/>
                                                            <w:left w:val="none" w:sz="0" w:space="0" w:color="auto"/>
                                                            <w:bottom w:val="none" w:sz="0" w:space="0" w:color="auto"/>
                                                            <w:right w:val="none" w:sz="0" w:space="0" w:color="auto"/>
                                                          </w:divBdr>
                                                          <w:divsChild>
                                                            <w:div w:id="357972860">
                                                              <w:marLeft w:val="0"/>
                                                              <w:marRight w:val="0"/>
                                                              <w:marTop w:val="0"/>
                                                              <w:marBottom w:val="0"/>
                                                              <w:divBdr>
                                                                <w:top w:val="none" w:sz="0" w:space="0" w:color="auto"/>
                                                                <w:left w:val="none" w:sz="0" w:space="0" w:color="auto"/>
                                                                <w:bottom w:val="none" w:sz="0" w:space="0" w:color="auto"/>
                                                                <w:right w:val="none" w:sz="0" w:space="0" w:color="auto"/>
                                                              </w:divBdr>
                                                              <w:divsChild>
                                                                <w:div w:id="399594335">
                                                                  <w:marLeft w:val="0"/>
                                                                  <w:marRight w:val="0"/>
                                                                  <w:marTop w:val="0"/>
                                                                  <w:marBottom w:val="0"/>
                                                                  <w:divBdr>
                                                                    <w:top w:val="none" w:sz="0" w:space="0" w:color="auto"/>
                                                                    <w:left w:val="none" w:sz="0" w:space="0" w:color="auto"/>
                                                                    <w:bottom w:val="none" w:sz="0" w:space="0" w:color="auto"/>
                                                                    <w:right w:val="none" w:sz="0" w:space="0" w:color="auto"/>
                                                                  </w:divBdr>
                                                                  <w:divsChild>
                                                                    <w:div w:id="682904992">
                                                                      <w:marLeft w:val="0"/>
                                                                      <w:marRight w:val="0"/>
                                                                      <w:marTop w:val="0"/>
                                                                      <w:marBottom w:val="0"/>
                                                                      <w:divBdr>
                                                                        <w:top w:val="none" w:sz="0" w:space="0" w:color="auto"/>
                                                                        <w:left w:val="none" w:sz="0" w:space="0" w:color="auto"/>
                                                                        <w:bottom w:val="none" w:sz="0" w:space="0" w:color="auto"/>
                                                                        <w:right w:val="none" w:sz="0" w:space="0" w:color="auto"/>
                                                                      </w:divBdr>
                                                                      <w:divsChild>
                                                                        <w:div w:id="1874922204">
                                                                          <w:marLeft w:val="0"/>
                                                                          <w:marRight w:val="0"/>
                                                                          <w:marTop w:val="0"/>
                                                                          <w:marBottom w:val="0"/>
                                                                          <w:divBdr>
                                                                            <w:top w:val="none" w:sz="0" w:space="0" w:color="auto"/>
                                                                            <w:left w:val="none" w:sz="0" w:space="0" w:color="auto"/>
                                                                            <w:bottom w:val="none" w:sz="0" w:space="0" w:color="auto"/>
                                                                            <w:right w:val="none" w:sz="0" w:space="0" w:color="auto"/>
                                                                          </w:divBdr>
                                                                          <w:divsChild>
                                                                            <w:div w:id="443501786">
                                                                              <w:marLeft w:val="0"/>
                                                                              <w:marRight w:val="0"/>
                                                                              <w:marTop w:val="0"/>
                                                                              <w:marBottom w:val="0"/>
                                                                              <w:divBdr>
                                                                                <w:top w:val="none" w:sz="0" w:space="0" w:color="auto"/>
                                                                                <w:left w:val="none" w:sz="0" w:space="0" w:color="auto"/>
                                                                                <w:bottom w:val="none" w:sz="0" w:space="0" w:color="auto"/>
                                                                                <w:right w:val="none" w:sz="0" w:space="0" w:color="auto"/>
                                                                              </w:divBdr>
                                                                              <w:divsChild>
                                                                                <w:div w:id="1892378849">
                                                                                  <w:marLeft w:val="0"/>
                                                                                  <w:marRight w:val="0"/>
                                                                                  <w:marTop w:val="0"/>
                                                                                  <w:marBottom w:val="0"/>
                                                                                  <w:divBdr>
                                                                                    <w:top w:val="none" w:sz="0" w:space="0" w:color="auto"/>
                                                                                    <w:left w:val="none" w:sz="0" w:space="0" w:color="auto"/>
                                                                                    <w:bottom w:val="none" w:sz="0" w:space="0" w:color="auto"/>
                                                                                    <w:right w:val="none" w:sz="0" w:space="0" w:color="auto"/>
                                                                                  </w:divBdr>
                                                                                  <w:divsChild>
                                                                                    <w:div w:id="1814173867">
                                                                                      <w:marLeft w:val="0"/>
                                                                                      <w:marRight w:val="0"/>
                                                                                      <w:marTop w:val="0"/>
                                                                                      <w:marBottom w:val="0"/>
                                                                                      <w:divBdr>
                                                                                        <w:top w:val="none" w:sz="0" w:space="0" w:color="auto"/>
                                                                                        <w:left w:val="none" w:sz="0" w:space="0" w:color="auto"/>
                                                                                        <w:bottom w:val="none" w:sz="0" w:space="0" w:color="auto"/>
                                                                                        <w:right w:val="none" w:sz="0" w:space="0" w:color="auto"/>
                                                                                      </w:divBdr>
                                                                                      <w:divsChild>
                                                                                        <w:div w:id="537819177">
                                                                                          <w:marLeft w:val="0"/>
                                                                                          <w:marRight w:val="0"/>
                                                                                          <w:marTop w:val="0"/>
                                                                                          <w:marBottom w:val="0"/>
                                                                                          <w:divBdr>
                                                                                            <w:top w:val="none" w:sz="0" w:space="0" w:color="auto"/>
                                                                                            <w:left w:val="none" w:sz="0" w:space="0" w:color="auto"/>
                                                                                            <w:bottom w:val="none" w:sz="0" w:space="0" w:color="auto"/>
                                                                                            <w:right w:val="none" w:sz="0" w:space="0" w:color="auto"/>
                                                                                          </w:divBdr>
                                                                                          <w:divsChild>
                                                                                            <w:div w:id="1616138083">
                                                                                              <w:marLeft w:val="0"/>
                                                                                              <w:marRight w:val="0"/>
                                                                                              <w:marTop w:val="0"/>
                                                                                              <w:marBottom w:val="0"/>
                                                                                              <w:divBdr>
                                                                                                <w:top w:val="none" w:sz="0" w:space="0" w:color="auto"/>
                                                                                                <w:left w:val="none" w:sz="0" w:space="0" w:color="auto"/>
                                                                                                <w:bottom w:val="none" w:sz="0" w:space="0" w:color="auto"/>
                                                                                                <w:right w:val="none" w:sz="0" w:space="0" w:color="auto"/>
                                                                                              </w:divBdr>
                                                                                              <w:divsChild>
                                                                                                <w:div w:id="869494621">
                                                                                                  <w:marLeft w:val="0"/>
                                                                                                  <w:marRight w:val="0"/>
                                                                                                  <w:marTop w:val="0"/>
                                                                                                  <w:marBottom w:val="0"/>
                                                                                                  <w:divBdr>
                                                                                                    <w:top w:val="none" w:sz="0" w:space="0" w:color="auto"/>
                                                                                                    <w:left w:val="none" w:sz="0" w:space="0" w:color="auto"/>
                                                                                                    <w:bottom w:val="none" w:sz="0" w:space="0" w:color="auto"/>
                                                                                                    <w:right w:val="none" w:sz="0" w:space="0" w:color="auto"/>
                                                                                                  </w:divBdr>
                                                                                                  <w:divsChild>
                                                                                                    <w:div w:id="296835957">
                                                                                                      <w:marLeft w:val="0"/>
                                                                                                      <w:marRight w:val="0"/>
                                                                                                      <w:marTop w:val="0"/>
                                                                                                      <w:marBottom w:val="0"/>
                                                                                                      <w:divBdr>
                                                                                                        <w:top w:val="none" w:sz="0" w:space="0" w:color="auto"/>
                                                                                                        <w:left w:val="none" w:sz="0" w:space="0" w:color="auto"/>
                                                                                                        <w:bottom w:val="none" w:sz="0" w:space="0" w:color="auto"/>
                                                                                                        <w:right w:val="none" w:sz="0" w:space="0" w:color="auto"/>
                                                                                                      </w:divBdr>
                                                                                                      <w:divsChild>
                                                                                                        <w:div w:id="846601729">
                                                                                                          <w:marLeft w:val="0"/>
                                                                                                          <w:marRight w:val="0"/>
                                                                                                          <w:marTop w:val="0"/>
                                                                                                          <w:marBottom w:val="0"/>
                                                                                                          <w:divBdr>
                                                                                                            <w:top w:val="none" w:sz="0" w:space="0" w:color="auto"/>
                                                                                                            <w:left w:val="none" w:sz="0" w:space="0" w:color="auto"/>
                                                                                                            <w:bottom w:val="none" w:sz="0" w:space="0" w:color="auto"/>
                                                                                                            <w:right w:val="none" w:sz="0" w:space="0" w:color="auto"/>
                                                                                                          </w:divBdr>
                                                                                                          <w:divsChild>
                                                                                                            <w:div w:id="1800952626">
                                                                                                              <w:marLeft w:val="0"/>
                                                                                                              <w:marRight w:val="0"/>
                                                                                                              <w:marTop w:val="0"/>
                                                                                                              <w:marBottom w:val="0"/>
                                                                                                              <w:divBdr>
                                                                                                                <w:top w:val="none" w:sz="0" w:space="0" w:color="auto"/>
                                                                                                                <w:left w:val="none" w:sz="0" w:space="0" w:color="auto"/>
                                                                                                                <w:bottom w:val="none" w:sz="0" w:space="0" w:color="auto"/>
                                                                                                                <w:right w:val="none" w:sz="0" w:space="0" w:color="auto"/>
                                                                                                              </w:divBdr>
                                                                                                              <w:divsChild>
                                                                                                                <w:div w:id="1259486769">
                                                                                                                  <w:marLeft w:val="0"/>
                                                                                                                  <w:marRight w:val="0"/>
                                                                                                                  <w:marTop w:val="0"/>
                                                                                                                  <w:marBottom w:val="0"/>
                                                                                                                  <w:divBdr>
                                                                                                                    <w:top w:val="none" w:sz="0" w:space="0" w:color="auto"/>
                                                                                                                    <w:left w:val="none" w:sz="0" w:space="0" w:color="auto"/>
                                                                                                                    <w:bottom w:val="none" w:sz="0" w:space="0" w:color="auto"/>
                                                                                                                    <w:right w:val="none" w:sz="0" w:space="0" w:color="auto"/>
                                                                                                                  </w:divBdr>
                                                                                                                  <w:divsChild>
                                                                                                                    <w:div w:id="283773294">
                                                                                                                      <w:marLeft w:val="0"/>
                                                                                                                      <w:marRight w:val="0"/>
                                                                                                                      <w:marTop w:val="0"/>
                                                                                                                      <w:marBottom w:val="0"/>
                                                                                                                      <w:divBdr>
                                                                                                                        <w:top w:val="none" w:sz="0" w:space="0" w:color="auto"/>
                                                                                                                        <w:left w:val="none" w:sz="0" w:space="0" w:color="auto"/>
                                                                                                                        <w:bottom w:val="none" w:sz="0" w:space="0" w:color="auto"/>
                                                                                                                        <w:right w:val="none" w:sz="0" w:space="0" w:color="auto"/>
                                                                                                                      </w:divBdr>
                                                                                                                      <w:divsChild>
                                                                                                                        <w:div w:id="488518370">
                                                                                                                          <w:marLeft w:val="0"/>
                                                                                                                          <w:marRight w:val="0"/>
                                                                                                                          <w:marTop w:val="0"/>
                                                                                                                          <w:marBottom w:val="0"/>
                                                                                                                          <w:divBdr>
                                                                                                                            <w:top w:val="none" w:sz="0" w:space="0" w:color="auto"/>
                                                                                                                            <w:left w:val="none" w:sz="0" w:space="0" w:color="auto"/>
                                                                                                                            <w:bottom w:val="none" w:sz="0" w:space="0" w:color="auto"/>
                                                                                                                            <w:right w:val="none" w:sz="0" w:space="0" w:color="auto"/>
                                                                                                                          </w:divBdr>
                                                                                                                          <w:divsChild>
                                                                                                                            <w:div w:id="1056468186">
                                                                                                                              <w:marLeft w:val="0"/>
                                                                                                                              <w:marRight w:val="0"/>
                                                                                                                              <w:marTop w:val="0"/>
                                                                                                                              <w:marBottom w:val="0"/>
                                                                                                                              <w:divBdr>
                                                                                                                                <w:top w:val="none" w:sz="0" w:space="0" w:color="auto"/>
                                                                                                                                <w:left w:val="none" w:sz="0" w:space="0" w:color="auto"/>
                                                                                                                                <w:bottom w:val="none" w:sz="0" w:space="0" w:color="auto"/>
                                                                                                                                <w:right w:val="none" w:sz="0" w:space="0" w:color="auto"/>
                                                                                                                              </w:divBdr>
                                                                                                                              <w:divsChild>
                                                                                                                                <w:div w:id="1990742463">
                                                                                                                                  <w:marLeft w:val="0"/>
                                                                                                                                  <w:marRight w:val="0"/>
                                                                                                                                  <w:marTop w:val="0"/>
                                                                                                                                  <w:marBottom w:val="0"/>
                                                                                                                                  <w:divBdr>
                                                                                                                                    <w:top w:val="none" w:sz="0" w:space="0" w:color="auto"/>
                                                                                                                                    <w:left w:val="none" w:sz="0" w:space="0" w:color="auto"/>
                                                                                                                                    <w:bottom w:val="none" w:sz="0" w:space="0" w:color="auto"/>
                                                                                                                                    <w:right w:val="none" w:sz="0" w:space="0" w:color="auto"/>
                                                                                                                                  </w:divBdr>
                                                                                                                                  <w:divsChild>
                                                                                                                                    <w:div w:id="153269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574464">
      <w:bodyDiv w:val="1"/>
      <w:marLeft w:val="0"/>
      <w:marRight w:val="0"/>
      <w:marTop w:val="0"/>
      <w:marBottom w:val="0"/>
      <w:divBdr>
        <w:top w:val="none" w:sz="0" w:space="0" w:color="auto"/>
        <w:left w:val="none" w:sz="0" w:space="0" w:color="auto"/>
        <w:bottom w:val="none" w:sz="0" w:space="0" w:color="auto"/>
        <w:right w:val="none" w:sz="0" w:space="0" w:color="auto"/>
      </w:divBdr>
    </w:div>
    <w:div w:id="255091885">
      <w:bodyDiv w:val="1"/>
      <w:marLeft w:val="0"/>
      <w:marRight w:val="0"/>
      <w:marTop w:val="0"/>
      <w:marBottom w:val="0"/>
      <w:divBdr>
        <w:top w:val="none" w:sz="0" w:space="0" w:color="auto"/>
        <w:left w:val="none" w:sz="0" w:space="0" w:color="auto"/>
        <w:bottom w:val="none" w:sz="0" w:space="0" w:color="auto"/>
        <w:right w:val="none" w:sz="0" w:space="0" w:color="auto"/>
      </w:divBdr>
    </w:div>
    <w:div w:id="270549822">
      <w:bodyDiv w:val="1"/>
      <w:marLeft w:val="0"/>
      <w:marRight w:val="0"/>
      <w:marTop w:val="0"/>
      <w:marBottom w:val="0"/>
      <w:divBdr>
        <w:top w:val="none" w:sz="0" w:space="0" w:color="auto"/>
        <w:left w:val="none" w:sz="0" w:space="0" w:color="auto"/>
        <w:bottom w:val="none" w:sz="0" w:space="0" w:color="auto"/>
        <w:right w:val="none" w:sz="0" w:space="0" w:color="auto"/>
      </w:divBdr>
      <w:divsChild>
        <w:div w:id="548029238">
          <w:marLeft w:val="0"/>
          <w:marRight w:val="0"/>
          <w:marTop w:val="0"/>
          <w:marBottom w:val="0"/>
          <w:divBdr>
            <w:top w:val="none" w:sz="0" w:space="0" w:color="auto"/>
            <w:left w:val="none" w:sz="0" w:space="0" w:color="auto"/>
            <w:bottom w:val="none" w:sz="0" w:space="0" w:color="auto"/>
            <w:right w:val="none" w:sz="0" w:space="0" w:color="auto"/>
          </w:divBdr>
        </w:div>
      </w:divsChild>
    </w:div>
    <w:div w:id="363409533">
      <w:bodyDiv w:val="1"/>
      <w:marLeft w:val="0"/>
      <w:marRight w:val="0"/>
      <w:marTop w:val="0"/>
      <w:marBottom w:val="0"/>
      <w:divBdr>
        <w:top w:val="none" w:sz="0" w:space="0" w:color="auto"/>
        <w:left w:val="none" w:sz="0" w:space="0" w:color="auto"/>
        <w:bottom w:val="none" w:sz="0" w:space="0" w:color="auto"/>
        <w:right w:val="none" w:sz="0" w:space="0" w:color="auto"/>
      </w:divBdr>
    </w:div>
    <w:div w:id="393896044">
      <w:bodyDiv w:val="1"/>
      <w:marLeft w:val="0"/>
      <w:marRight w:val="0"/>
      <w:marTop w:val="0"/>
      <w:marBottom w:val="0"/>
      <w:divBdr>
        <w:top w:val="none" w:sz="0" w:space="0" w:color="auto"/>
        <w:left w:val="none" w:sz="0" w:space="0" w:color="auto"/>
        <w:bottom w:val="none" w:sz="0" w:space="0" w:color="auto"/>
        <w:right w:val="none" w:sz="0" w:space="0" w:color="auto"/>
      </w:divBdr>
    </w:div>
    <w:div w:id="482625028">
      <w:bodyDiv w:val="1"/>
      <w:marLeft w:val="0"/>
      <w:marRight w:val="0"/>
      <w:marTop w:val="0"/>
      <w:marBottom w:val="0"/>
      <w:divBdr>
        <w:top w:val="none" w:sz="0" w:space="0" w:color="auto"/>
        <w:left w:val="none" w:sz="0" w:space="0" w:color="auto"/>
        <w:bottom w:val="none" w:sz="0" w:space="0" w:color="auto"/>
        <w:right w:val="none" w:sz="0" w:space="0" w:color="auto"/>
      </w:divBdr>
    </w:div>
    <w:div w:id="501630786">
      <w:bodyDiv w:val="1"/>
      <w:marLeft w:val="0"/>
      <w:marRight w:val="0"/>
      <w:marTop w:val="0"/>
      <w:marBottom w:val="0"/>
      <w:divBdr>
        <w:top w:val="none" w:sz="0" w:space="0" w:color="auto"/>
        <w:left w:val="none" w:sz="0" w:space="0" w:color="auto"/>
        <w:bottom w:val="none" w:sz="0" w:space="0" w:color="auto"/>
        <w:right w:val="none" w:sz="0" w:space="0" w:color="auto"/>
      </w:divBdr>
    </w:div>
    <w:div w:id="515654528">
      <w:bodyDiv w:val="1"/>
      <w:marLeft w:val="0"/>
      <w:marRight w:val="0"/>
      <w:marTop w:val="0"/>
      <w:marBottom w:val="0"/>
      <w:divBdr>
        <w:top w:val="none" w:sz="0" w:space="0" w:color="auto"/>
        <w:left w:val="none" w:sz="0" w:space="0" w:color="auto"/>
        <w:bottom w:val="none" w:sz="0" w:space="0" w:color="auto"/>
        <w:right w:val="none" w:sz="0" w:space="0" w:color="auto"/>
      </w:divBdr>
      <w:divsChild>
        <w:div w:id="907154764">
          <w:marLeft w:val="0"/>
          <w:marRight w:val="0"/>
          <w:marTop w:val="0"/>
          <w:marBottom w:val="0"/>
          <w:divBdr>
            <w:top w:val="none" w:sz="0" w:space="0" w:color="auto"/>
            <w:left w:val="none" w:sz="0" w:space="0" w:color="auto"/>
            <w:bottom w:val="none" w:sz="0" w:space="0" w:color="auto"/>
            <w:right w:val="none" w:sz="0" w:space="0" w:color="auto"/>
          </w:divBdr>
        </w:div>
      </w:divsChild>
    </w:div>
    <w:div w:id="556471326">
      <w:bodyDiv w:val="1"/>
      <w:marLeft w:val="0"/>
      <w:marRight w:val="0"/>
      <w:marTop w:val="0"/>
      <w:marBottom w:val="0"/>
      <w:divBdr>
        <w:top w:val="none" w:sz="0" w:space="0" w:color="auto"/>
        <w:left w:val="none" w:sz="0" w:space="0" w:color="auto"/>
        <w:bottom w:val="none" w:sz="0" w:space="0" w:color="auto"/>
        <w:right w:val="none" w:sz="0" w:space="0" w:color="auto"/>
      </w:divBdr>
    </w:div>
    <w:div w:id="710152739">
      <w:bodyDiv w:val="1"/>
      <w:marLeft w:val="0"/>
      <w:marRight w:val="0"/>
      <w:marTop w:val="0"/>
      <w:marBottom w:val="0"/>
      <w:divBdr>
        <w:top w:val="none" w:sz="0" w:space="0" w:color="auto"/>
        <w:left w:val="none" w:sz="0" w:space="0" w:color="auto"/>
        <w:bottom w:val="none" w:sz="0" w:space="0" w:color="auto"/>
        <w:right w:val="none" w:sz="0" w:space="0" w:color="auto"/>
      </w:divBdr>
      <w:divsChild>
        <w:div w:id="1794324218">
          <w:marLeft w:val="0"/>
          <w:marRight w:val="0"/>
          <w:marTop w:val="0"/>
          <w:marBottom w:val="0"/>
          <w:divBdr>
            <w:top w:val="none" w:sz="0" w:space="0" w:color="auto"/>
            <w:left w:val="none" w:sz="0" w:space="0" w:color="auto"/>
            <w:bottom w:val="none" w:sz="0" w:space="0" w:color="auto"/>
            <w:right w:val="none" w:sz="0" w:space="0" w:color="auto"/>
          </w:divBdr>
          <w:divsChild>
            <w:div w:id="2061976750">
              <w:marLeft w:val="0"/>
              <w:marRight w:val="0"/>
              <w:marTop w:val="0"/>
              <w:marBottom w:val="0"/>
              <w:divBdr>
                <w:top w:val="none" w:sz="0" w:space="0" w:color="auto"/>
                <w:left w:val="none" w:sz="0" w:space="0" w:color="auto"/>
                <w:bottom w:val="none" w:sz="0" w:space="0" w:color="auto"/>
                <w:right w:val="none" w:sz="0" w:space="0" w:color="auto"/>
              </w:divBdr>
              <w:divsChild>
                <w:div w:id="2066297913">
                  <w:marLeft w:val="0"/>
                  <w:marRight w:val="0"/>
                  <w:marTop w:val="0"/>
                  <w:marBottom w:val="0"/>
                  <w:divBdr>
                    <w:top w:val="none" w:sz="0" w:space="0" w:color="auto"/>
                    <w:left w:val="none" w:sz="0" w:space="0" w:color="auto"/>
                    <w:bottom w:val="none" w:sz="0" w:space="0" w:color="auto"/>
                    <w:right w:val="none" w:sz="0" w:space="0" w:color="auto"/>
                  </w:divBdr>
                  <w:divsChild>
                    <w:div w:id="1344163382">
                      <w:marLeft w:val="0"/>
                      <w:marRight w:val="0"/>
                      <w:marTop w:val="0"/>
                      <w:marBottom w:val="0"/>
                      <w:divBdr>
                        <w:top w:val="none" w:sz="0" w:space="0" w:color="auto"/>
                        <w:left w:val="none" w:sz="0" w:space="0" w:color="auto"/>
                        <w:bottom w:val="none" w:sz="0" w:space="0" w:color="auto"/>
                        <w:right w:val="none" w:sz="0" w:space="0" w:color="auto"/>
                      </w:divBdr>
                      <w:divsChild>
                        <w:div w:id="254704013">
                          <w:marLeft w:val="0"/>
                          <w:marRight w:val="0"/>
                          <w:marTop w:val="0"/>
                          <w:marBottom w:val="0"/>
                          <w:divBdr>
                            <w:top w:val="none" w:sz="0" w:space="0" w:color="auto"/>
                            <w:left w:val="none" w:sz="0" w:space="0" w:color="auto"/>
                            <w:bottom w:val="none" w:sz="0" w:space="0" w:color="auto"/>
                            <w:right w:val="none" w:sz="0" w:space="0" w:color="auto"/>
                          </w:divBdr>
                          <w:divsChild>
                            <w:div w:id="782960517">
                              <w:marLeft w:val="0"/>
                              <w:marRight w:val="0"/>
                              <w:marTop w:val="0"/>
                              <w:marBottom w:val="0"/>
                              <w:divBdr>
                                <w:top w:val="none" w:sz="0" w:space="0" w:color="auto"/>
                                <w:left w:val="none" w:sz="0" w:space="0" w:color="auto"/>
                                <w:bottom w:val="none" w:sz="0" w:space="0" w:color="auto"/>
                                <w:right w:val="none" w:sz="0" w:space="0" w:color="auto"/>
                              </w:divBdr>
                              <w:divsChild>
                                <w:div w:id="213840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4088703">
      <w:bodyDiv w:val="1"/>
      <w:marLeft w:val="0"/>
      <w:marRight w:val="0"/>
      <w:marTop w:val="0"/>
      <w:marBottom w:val="0"/>
      <w:divBdr>
        <w:top w:val="none" w:sz="0" w:space="0" w:color="auto"/>
        <w:left w:val="none" w:sz="0" w:space="0" w:color="auto"/>
        <w:bottom w:val="none" w:sz="0" w:space="0" w:color="auto"/>
        <w:right w:val="none" w:sz="0" w:space="0" w:color="auto"/>
      </w:divBdr>
    </w:div>
    <w:div w:id="743532776">
      <w:bodyDiv w:val="1"/>
      <w:marLeft w:val="0"/>
      <w:marRight w:val="0"/>
      <w:marTop w:val="0"/>
      <w:marBottom w:val="0"/>
      <w:divBdr>
        <w:top w:val="none" w:sz="0" w:space="0" w:color="auto"/>
        <w:left w:val="none" w:sz="0" w:space="0" w:color="auto"/>
        <w:bottom w:val="none" w:sz="0" w:space="0" w:color="auto"/>
        <w:right w:val="none" w:sz="0" w:space="0" w:color="auto"/>
      </w:divBdr>
    </w:div>
    <w:div w:id="779691094">
      <w:bodyDiv w:val="1"/>
      <w:marLeft w:val="0"/>
      <w:marRight w:val="0"/>
      <w:marTop w:val="0"/>
      <w:marBottom w:val="0"/>
      <w:divBdr>
        <w:top w:val="none" w:sz="0" w:space="0" w:color="auto"/>
        <w:left w:val="none" w:sz="0" w:space="0" w:color="auto"/>
        <w:bottom w:val="none" w:sz="0" w:space="0" w:color="auto"/>
        <w:right w:val="none" w:sz="0" w:space="0" w:color="auto"/>
      </w:divBdr>
    </w:div>
    <w:div w:id="790244320">
      <w:bodyDiv w:val="1"/>
      <w:marLeft w:val="0"/>
      <w:marRight w:val="0"/>
      <w:marTop w:val="0"/>
      <w:marBottom w:val="0"/>
      <w:divBdr>
        <w:top w:val="none" w:sz="0" w:space="0" w:color="auto"/>
        <w:left w:val="none" w:sz="0" w:space="0" w:color="auto"/>
        <w:bottom w:val="none" w:sz="0" w:space="0" w:color="auto"/>
        <w:right w:val="none" w:sz="0" w:space="0" w:color="auto"/>
      </w:divBdr>
    </w:div>
    <w:div w:id="815872924">
      <w:bodyDiv w:val="1"/>
      <w:marLeft w:val="0"/>
      <w:marRight w:val="0"/>
      <w:marTop w:val="0"/>
      <w:marBottom w:val="0"/>
      <w:divBdr>
        <w:top w:val="none" w:sz="0" w:space="0" w:color="auto"/>
        <w:left w:val="none" w:sz="0" w:space="0" w:color="auto"/>
        <w:bottom w:val="none" w:sz="0" w:space="0" w:color="auto"/>
        <w:right w:val="none" w:sz="0" w:space="0" w:color="auto"/>
      </w:divBdr>
      <w:divsChild>
        <w:div w:id="150803525">
          <w:marLeft w:val="0"/>
          <w:marRight w:val="0"/>
          <w:marTop w:val="0"/>
          <w:marBottom w:val="0"/>
          <w:divBdr>
            <w:top w:val="none" w:sz="0" w:space="0" w:color="auto"/>
            <w:left w:val="none" w:sz="0" w:space="0" w:color="auto"/>
            <w:bottom w:val="none" w:sz="0" w:space="0" w:color="auto"/>
            <w:right w:val="none" w:sz="0" w:space="0" w:color="auto"/>
          </w:divBdr>
          <w:divsChild>
            <w:div w:id="1287855269">
              <w:marLeft w:val="0"/>
              <w:marRight w:val="0"/>
              <w:marTop w:val="0"/>
              <w:marBottom w:val="0"/>
              <w:divBdr>
                <w:top w:val="none" w:sz="0" w:space="0" w:color="auto"/>
                <w:left w:val="none" w:sz="0" w:space="0" w:color="auto"/>
                <w:bottom w:val="none" w:sz="0" w:space="0" w:color="auto"/>
                <w:right w:val="none" w:sz="0" w:space="0" w:color="auto"/>
              </w:divBdr>
              <w:divsChild>
                <w:div w:id="439378472">
                  <w:marLeft w:val="0"/>
                  <w:marRight w:val="0"/>
                  <w:marTop w:val="0"/>
                  <w:marBottom w:val="0"/>
                  <w:divBdr>
                    <w:top w:val="none" w:sz="0" w:space="0" w:color="auto"/>
                    <w:left w:val="none" w:sz="0" w:space="0" w:color="auto"/>
                    <w:bottom w:val="none" w:sz="0" w:space="0" w:color="auto"/>
                    <w:right w:val="none" w:sz="0" w:space="0" w:color="auto"/>
                  </w:divBdr>
                  <w:divsChild>
                    <w:div w:id="624579961">
                      <w:marLeft w:val="0"/>
                      <w:marRight w:val="0"/>
                      <w:marTop w:val="0"/>
                      <w:marBottom w:val="0"/>
                      <w:divBdr>
                        <w:top w:val="none" w:sz="0" w:space="0" w:color="auto"/>
                        <w:left w:val="none" w:sz="0" w:space="0" w:color="auto"/>
                        <w:bottom w:val="none" w:sz="0" w:space="0" w:color="auto"/>
                        <w:right w:val="none" w:sz="0" w:space="0" w:color="auto"/>
                      </w:divBdr>
                      <w:divsChild>
                        <w:div w:id="924414578">
                          <w:marLeft w:val="0"/>
                          <w:marRight w:val="0"/>
                          <w:marTop w:val="0"/>
                          <w:marBottom w:val="0"/>
                          <w:divBdr>
                            <w:top w:val="none" w:sz="0" w:space="0" w:color="auto"/>
                            <w:left w:val="none" w:sz="0" w:space="0" w:color="auto"/>
                            <w:bottom w:val="none" w:sz="0" w:space="0" w:color="auto"/>
                            <w:right w:val="none" w:sz="0" w:space="0" w:color="auto"/>
                          </w:divBdr>
                          <w:divsChild>
                            <w:div w:id="1298686450">
                              <w:marLeft w:val="0"/>
                              <w:marRight w:val="0"/>
                              <w:marTop w:val="0"/>
                              <w:marBottom w:val="0"/>
                              <w:divBdr>
                                <w:top w:val="none" w:sz="0" w:space="0" w:color="auto"/>
                                <w:left w:val="none" w:sz="0" w:space="0" w:color="auto"/>
                                <w:bottom w:val="none" w:sz="0" w:space="0" w:color="auto"/>
                                <w:right w:val="none" w:sz="0" w:space="0" w:color="auto"/>
                              </w:divBdr>
                              <w:divsChild>
                                <w:div w:id="18448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736378">
      <w:bodyDiv w:val="1"/>
      <w:marLeft w:val="0"/>
      <w:marRight w:val="0"/>
      <w:marTop w:val="0"/>
      <w:marBottom w:val="0"/>
      <w:divBdr>
        <w:top w:val="none" w:sz="0" w:space="0" w:color="auto"/>
        <w:left w:val="none" w:sz="0" w:space="0" w:color="auto"/>
        <w:bottom w:val="none" w:sz="0" w:space="0" w:color="auto"/>
        <w:right w:val="none" w:sz="0" w:space="0" w:color="auto"/>
      </w:divBdr>
      <w:divsChild>
        <w:div w:id="2073187258">
          <w:marLeft w:val="0"/>
          <w:marRight w:val="0"/>
          <w:marTop w:val="0"/>
          <w:marBottom w:val="0"/>
          <w:divBdr>
            <w:top w:val="none" w:sz="0" w:space="0" w:color="auto"/>
            <w:left w:val="none" w:sz="0" w:space="0" w:color="auto"/>
            <w:bottom w:val="none" w:sz="0" w:space="0" w:color="auto"/>
            <w:right w:val="none" w:sz="0" w:space="0" w:color="auto"/>
          </w:divBdr>
        </w:div>
      </w:divsChild>
    </w:div>
    <w:div w:id="919758447">
      <w:bodyDiv w:val="1"/>
      <w:marLeft w:val="0"/>
      <w:marRight w:val="0"/>
      <w:marTop w:val="0"/>
      <w:marBottom w:val="0"/>
      <w:divBdr>
        <w:top w:val="none" w:sz="0" w:space="0" w:color="auto"/>
        <w:left w:val="none" w:sz="0" w:space="0" w:color="auto"/>
        <w:bottom w:val="none" w:sz="0" w:space="0" w:color="auto"/>
        <w:right w:val="none" w:sz="0" w:space="0" w:color="auto"/>
      </w:divBdr>
      <w:divsChild>
        <w:div w:id="1882211356">
          <w:marLeft w:val="0"/>
          <w:marRight w:val="0"/>
          <w:marTop w:val="0"/>
          <w:marBottom w:val="0"/>
          <w:divBdr>
            <w:top w:val="none" w:sz="0" w:space="0" w:color="auto"/>
            <w:left w:val="none" w:sz="0" w:space="0" w:color="auto"/>
            <w:bottom w:val="none" w:sz="0" w:space="0" w:color="auto"/>
            <w:right w:val="none" w:sz="0" w:space="0" w:color="auto"/>
          </w:divBdr>
        </w:div>
      </w:divsChild>
    </w:div>
    <w:div w:id="920799303">
      <w:bodyDiv w:val="1"/>
      <w:marLeft w:val="0"/>
      <w:marRight w:val="0"/>
      <w:marTop w:val="0"/>
      <w:marBottom w:val="0"/>
      <w:divBdr>
        <w:top w:val="none" w:sz="0" w:space="0" w:color="auto"/>
        <w:left w:val="none" w:sz="0" w:space="0" w:color="auto"/>
        <w:bottom w:val="none" w:sz="0" w:space="0" w:color="auto"/>
        <w:right w:val="none" w:sz="0" w:space="0" w:color="auto"/>
      </w:divBdr>
    </w:div>
    <w:div w:id="923143869">
      <w:bodyDiv w:val="1"/>
      <w:marLeft w:val="0"/>
      <w:marRight w:val="0"/>
      <w:marTop w:val="0"/>
      <w:marBottom w:val="0"/>
      <w:divBdr>
        <w:top w:val="none" w:sz="0" w:space="0" w:color="auto"/>
        <w:left w:val="none" w:sz="0" w:space="0" w:color="auto"/>
        <w:bottom w:val="none" w:sz="0" w:space="0" w:color="auto"/>
        <w:right w:val="none" w:sz="0" w:space="0" w:color="auto"/>
      </w:divBdr>
    </w:div>
    <w:div w:id="941500491">
      <w:bodyDiv w:val="1"/>
      <w:marLeft w:val="0"/>
      <w:marRight w:val="0"/>
      <w:marTop w:val="0"/>
      <w:marBottom w:val="0"/>
      <w:divBdr>
        <w:top w:val="none" w:sz="0" w:space="0" w:color="auto"/>
        <w:left w:val="none" w:sz="0" w:space="0" w:color="auto"/>
        <w:bottom w:val="none" w:sz="0" w:space="0" w:color="auto"/>
        <w:right w:val="none" w:sz="0" w:space="0" w:color="auto"/>
      </w:divBdr>
      <w:divsChild>
        <w:div w:id="442071764">
          <w:marLeft w:val="0"/>
          <w:marRight w:val="0"/>
          <w:marTop w:val="0"/>
          <w:marBottom w:val="0"/>
          <w:divBdr>
            <w:top w:val="none" w:sz="0" w:space="0" w:color="auto"/>
            <w:left w:val="none" w:sz="0" w:space="0" w:color="auto"/>
            <w:bottom w:val="none" w:sz="0" w:space="0" w:color="auto"/>
            <w:right w:val="none" w:sz="0" w:space="0" w:color="auto"/>
          </w:divBdr>
          <w:divsChild>
            <w:div w:id="1627202870">
              <w:marLeft w:val="0"/>
              <w:marRight w:val="0"/>
              <w:marTop w:val="0"/>
              <w:marBottom w:val="0"/>
              <w:divBdr>
                <w:top w:val="none" w:sz="0" w:space="0" w:color="auto"/>
                <w:left w:val="none" w:sz="0" w:space="0" w:color="auto"/>
                <w:bottom w:val="none" w:sz="0" w:space="0" w:color="auto"/>
                <w:right w:val="none" w:sz="0" w:space="0" w:color="auto"/>
              </w:divBdr>
              <w:divsChild>
                <w:div w:id="460457954">
                  <w:marLeft w:val="4200"/>
                  <w:marRight w:val="0"/>
                  <w:marTop w:val="0"/>
                  <w:marBottom w:val="0"/>
                  <w:divBdr>
                    <w:top w:val="none" w:sz="0" w:space="0" w:color="auto"/>
                    <w:left w:val="none" w:sz="0" w:space="0" w:color="auto"/>
                    <w:bottom w:val="none" w:sz="0" w:space="0" w:color="auto"/>
                    <w:right w:val="none" w:sz="0" w:space="0" w:color="auto"/>
                  </w:divBdr>
                  <w:divsChild>
                    <w:div w:id="2124377687">
                      <w:marLeft w:val="0"/>
                      <w:marRight w:val="0"/>
                      <w:marTop w:val="0"/>
                      <w:marBottom w:val="0"/>
                      <w:divBdr>
                        <w:top w:val="none" w:sz="0" w:space="0" w:color="auto"/>
                        <w:left w:val="none" w:sz="0" w:space="0" w:color="auto"/>
                        <w:bottom w:val="none" w:sz="0" w:space="0" w:color="auto"/>
                        <w:right w:val="none" w:sz="0" w:space="0" w:color="auto"/>
                      </w:divBdr>
                      <w:divsChild>
                        <w:div w:id="2104645565">
                          <w:marLeft w:val="0"/>
                          <w:marRight w:val="0"/>
                          <w:marTop w:val="0"/>
                          <w:marBottom w:val="0"/>
                          <w:divBdr>
                            <w:top w:val="none" w:sz="0" w:space="0" w:color="auto"/>
                            <w:left w:val="none" w:sz="0" w:space="0" w:color="auto"/>
                            <w:bottom w:val="none" w:sz="0" w:space="0" w:color="auto"/>
                            <w:right w:val="none" w:sz="0" w:space="0" w:color="auto"/>
                          </w:divBdr>
                          <w:divsChild>
                            <w:div w:id="1295985640">
                              <w:marLeft w:val="0"/>
                              <w:marRight w:val="0"/>
                              <w:marTop w:val="0"/>
                              <w:marBottom w:val="0"/>
                              <w:divBdr>
                                <w:top w:val="none" w:sz="0" w:space="0" w:color="auto"/>
                                <w:left w:val="none" w:sz="0" w:space="0" w:color="auto"/>
                                <w:bottom w:val="none" w:sz="0" w:space="0" w:color="auto"/>
                                <w:right w:val="none" w:sz="0" w:space="0" w:color="auto"/>
                              </w:divBdr>
                              <w:divsChild>
                                <w:div w:id="1341467833">
                                  <w:marLeft w:val="0"/>
                                  <w:marRight w:val="0"/>
                                  <w:marTop w:val="0"/>
                                  <w:marBottom w:val="0"/>
                                  <w:divBdr>
                                    <w:top w:val="none" w:sz="0" w:space="0" w:color="auto"/>
                                    <w:left w:val="none" w:sz="0" w:space="0" w:color="auto"/>
                                    <w:bottom w:val="none" w:sz="0" w:space="0" w:color="auto"/>
                                    <w:right w:val="none" w:sz="0" w:space="0" w:color="auto"/>
                                  </w:divBdr>
                                  <w:divsChild>
                                    <w:div w:id="68039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9161344">
      <w:bodyDiv w:val="1"/>
      <w:marLeft w:val="0"/>
      <w:marRight w:val="0"/>
      <w:marTop w:val="0"/>
      <w:marBottom w:val="0"/>
      <w:divBdr>
        <w:top w:val="none" w:sz="0" w:space="0" w:color="auto"/>
        <w:left w:val="none" w:sz="0" w:space="0" w:color="auto"/>
        <w:bottom w:val="none" w:sz="0" w:space="0" w:color="auto"/>
        <w:right w:val="none" w:sz="0" w:space="0" w:color="auto"/>
      </w:divBdr>
      <w:divsChild>
        <w:div w:id="1904833589">
          <w:marLeft w:val="0"/>
          <w:marRight w:val="0"/>
          <w:marTop w:val="0"/>
          <w:marBottom w:val="0"/>
          <w:divBdr>
            <w:top w:val="none" w:sz="0" w:space="0" w:color="auto"/>
            <w:left w:val="none" w:sz="0" w:space="0" w:color="auto"/>
            <w:bottom w:val="none" w:sz="0" w:space="0" w:color="auto"/>
            <w:right w:val="none" w:sz="0" w:space="0" w:color="auto"/>
          </w:divBdr>
          <w:divsChild>
            <w:div w:id="874343788">
              <w:marLeft w:val="0"/>
              <w:marRight w:val="0"/>
              <w:marTop w:val="0"/>
              <w:marBottom w:val="0"/>
              <w:divBdr>
                <w:top w:val="none" w:sz="0" w:space="0" w:color="auto"/>
                <w:left w:val="none" w:sz="0" w:space="0" w:color="auto"/>
                <w:bottom w:val="none" w:sz="0" w:space="0" w:color="auto"/>
                <w:right w:val="none" w:sz="0" w:space="0" w:color="auto"/>
              </w:divBdr>
              <w:divsChild>
                <w:div w:id="1538083129">
                  <w:marLeft w:val="0"/>
                  <w:marRight w:val="0"/>
                  <w:marTop w:val="300"/>
                  <w:marBottom w:val="375"/>
                  <w:divBdr>
                    <w:top w:val="none" w:sz="0" w:space="0" w:color="auto"/>
                    <w:left w:val="none" w:sz="0" w:space="0" w:color="auto"/>
                    <w:bottom w:val="none" w:sz="0" w:space="0" w:color="auto"/>
                    <w:right w:val="none" w:sz="0" w:space="0" w:color="auto"/>
                  </w:divBdr>
                  <w:divsChild>
                    <w:div w:id="335306027">
                      <w:marLeft w:val="0"/>
                      <w:marRight w:val="0"/>
                      <w:marTop w:val="0"/>
                      <w:marBottom w:val="0"/>
                      <w:divBdr>
                        <w:top w:val="none" w:sz="0" w:space="0" w:color="auto"/>
                        <w:left w:val="none" w:sz="0" w:space="0" w:color="auto"/>
                        <w:bottom w:val="none" w:sz="0" w:space="0" w:color="auto"/>
                        <w:right w:val="none" w:sz="0" w:space="0" w:color="auto"/>
                      </w:divBdr>
                      <w:divsChild>
                        <w:div w:id="500320648">
                          <w:marLeft w:val="0"/>
                          <w:marRight w:val="0"/>
                          <w:marTop w:val="0"/>
                          <w:marBottom w:val="0"/>
                          <w:divBdr>
                            <w:top w:val="none" w:sz="0" w:space="0" w:color="auto"/>
                            <w:left w:val="none" w:sz="0" w:space="0" w:color="auto"/>
                            <w:bottom w:val="none" w:sz="0" w:space="0" w:color="auto"/>
                            <w:right w:val="none" w:sz="0" w:space="0" w:color="auto"/>
                          </w:divBdr>
                          <w:divsChild>
                            <w:div w:id="712002870">
                              <w:marLeft w:val="0"/>
                              <w:marRight w:val="0"/>
                              <w:marTop w:val="0"/>
                              <w:marBottom w:val="0"/>
                              <w:divBdr>
                                <w:top w:val="none" w:sz="0" w:space="0" w:color="auto"/>
                                <w:left w:val="none" w:sz="0" w:space="0" w:color="auto"/>
                                <w:bottom w:val="none" w:sz="0" w:space="0" w:color="auto"/>
                                <w:right w:val="none" w:sz="0" w:space="0" w:color="auto"/>
                              </w:divBdr>
                              <w:divsChild>
                                <w:div w:id="1851409741">
                                  <w:marLeft w:val="0"/>
                                  <w:marRight w:val="0"/>
                                  <w:marTop w:val="0"/>
                                  <w:marBottom w:val="0"/>
                                  <w:divBdr>
                                    <w:top w:val="none" w:sz="0" w:space="0" w:color="auto"/>
                                    <w:left w:val="none" w:sz="0" w:space="0" w:color="auto"/>
                                    <w:bottom w:val="none" w:sz="0" w:space="0" w:color="auto"/>
                                    <w:right w:val="none" w:sz="0" w:space="0" w:color="auto"/>
                                  </w:divBdr>
                                  <w:divsChild>
                                    <w:div w:id="1424062192">
                                      <w:marLeft w:val="40"/>
                                      <w:marRight w:val="0"/>
                                      <w:marTop w:val="0"/>
                                      <w:marBottom w:val="0"/>
                                      <w:divBdr>
                                        <w:top w:val="none" w:sz="0" w:space="0" w:color="auto"/>
                                        <w:left w:val="none" w:sz="0" w:space="0" w:color="auto"/>
                                        <w:bottom w:val="none" w:sz="0" w:space="0" w:color="auto"/>
                                        <w:right w:val="none" w:sz="0" w:space="0" w:color="auto"/>
                                      </w:divBdr>
                                    </w:div>
                                    <w:div w:id="1577856382">
                                      <w:marLeft w:val="40"/>
                                      <w:marRight w:val="0"/>
                                      <w:marTop w:val="0"/>
                                      <w:marBottom w:val="0"/>
                                      <w:divBdr>
                                        <w:top w:val="none" w:sz="0" w:space="0" w:color="auto"/>
                                        <w:left w:val="none" w:sz="0" w:space="0" w:color="auto"/>
                                        <w:bottom w:val="none" w:sz="0" w:space="0" w:color="auto"/>
                                        <w:right w:val="none" w:sz="0" w:space="0" w:color="auto"/>
                                      </w:divBdr>
                                    </w:div>
                                    <w:div w:id="1845893703">
                                      <w:marLeft w:val="40"/>
                                      <w:marRight w:val="0"/>
                                      <w:marTop w:val="0"/>
                                      <w:marBottom w:val="0"/>
                                      <w:divBdr>
                                        <w:top w:val="none" w:sz="0" w:space="0" w:color="auto"/>
                                        <w:left w:val="none" w:sz="0" w:space="0" w:color="auto"/>
                                        <w:bottom w:val="none" w:sz="0" w:space="0" w:color="auto"/>
                                        <w:right w:val="none" w:sz="0" w:space="0" w:color="auto"/>
                                      </w:divBdr>
                                    </w:div>
                                    <w:div w:id="1026715435">
                                      <w:marLeft w:val="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2699866">
      <w:bodyDiv w:val="1"/>
      <w:marLeft w:val="0"/>
      <w:marRight w:val="0"/>
      <w:marTop w:val="0"/>
      <w:marBottom w:val="0"/>
      <w:divBdr>
        <w:top w:val="none" w:sz="0" w:space="0" w:color="auto"/>
        <w:left w:val="none" w:sz="0" w:space="0" w:color="auto"/>
        <w:bottom w:val="none" w:sz="0" w:space="0" w:color="auto"/>
        <w:right w:val="none" w:sz="0" w:space="0" w:color="auto"/>
      </w:divBdr>
      <w:divsChild>
        <w:div w:id="979992156">
          <w:marLeft w:val="0"/>
          <w:marRight w:val="0"/>
          <w:marTop w:val="0"/>
          <w:marBottom w:val="0"/>
          <w:divBdr>
            <w:top w:val="none" w:sz="0" w:space="0" w:color="auto"/>
            <w:left w:val="none" w:sz="0" w:space="0" w:color="auto"/>
            <w:bottom w:val="none" w:sz="0" w:space="0" w:color="auto"/>
            <w:right w:val="none" w:sz="0" w:space="0" w:color="auto"/>
          </w:divBdr>
          <w:divsChild>
            <w:div w:id="2114350573">
              <w:marLeft w:val="0"/>
              <w:marRight w:val="0"/>
              <w:marTop w:val="0"/>
              <w:marBottom w:val="0"/>
              <w:divBdr>
                <w:top w:val="none" w:sz="0" w:space="0" w:color="auto"/>
                <w:left w:val="none" w:sz="0" w:space="0" w:color="auto"/>
                <w:bottom w:val="none" w:sz="0" w:space="0" w:color="auto"/>
                <w:right w:val="none" w:sz="0" w:space="0" w:color="auto"/>
              </w:divBdr>
              <w:divsChild>
                <w:div w:id="47805495">
                  <w:marLeft w:val="0"/>
                  <w:marRight w:val="0"/>
                  <w:marTop w:val="0"/>
                  <w:marBottom w:val="0"/>
                  <w:divBdr>
                    <w:top w:val="none" w:sz="0" w:space="0" w:color="auto"/>
                    <w:left w:val="none" w:sz="0" w:space="0" w:color="auto"/>
                    <w:bottom w:val="none" w:sz="0" w:space="0" w:color="auto"/>
                    <w:right w:val="none" w:sz="0" w:space="0" w:color="auto"/>
                  </w:divBdr>
                  <w:divsChild>
                    <w:div w:id="1925339269">
                      <w:marLeft w:val="0"/>
                      <w:marRight w:val="0"/>
                      <w:marTop w:val="0"/>
                      <w:marBottom w:val="0"/>
                      <w:divBdr>
                        <w:top w:val="none" w:sz="0" w:space="0" w:color="auto"/>
                        <w:left w:val="none" w:sz="0" w:space="0" w:color="auto"/>
                        <w:bottom w:val="none" w:sz="0" w:space="0" w:color="auto"/>
                        <w:right w:val="none" w:sz="0" w:space="0" w:color="auto"/>
                      </w:divBdr>
                      <w:divsChild>
                        <w:div w:id="216478877">
                          <w:marLeft w:val="0"/>
                          <w:marRight w:val="0"/>
                          <w:marTop w:val="0"/>
                          <w:marBottom w:val="0"/>
                          <w:divBdr>
                            <w:top w:val="none" w:sz="0" w:space="0" w:color="auto"/>
                            <w:left w:val="none" w:sz="0" w:space="0" w:color="auto"/>
                            <w:bottom w:val="none" w:sz="0" w:space="0" w:color="auto"/>
                            <w:right w:val="none" w:sz="0" w:space="0" w:color="auto"/>
                          </w:divBdr>
                          <w:divsChild>
                            <w:div w:id="1257131824">
                              <w:marLeft w:val="0"/>
                              <w:marRight w:val="0"/>
                              <w:marTop w:val="0"/>
                              <w:marBottom w:val="0"/>
                              <w:divBdr>
                                <w:top w:val="none" w:sz="0" w:space="0" w:color="auto"/>
                                <w:left w:val="none" w:sz="0" w:space="0" w:color="auto"/>
                                <w:bottom w:val="none" w:sz="0" w:space="0" w:color="auto"/>
                                <w:right w:val="none" w:sz="0" w:space="0" w:color="auto"/>
                              </w:divBdr>
                              <w:divsChild>
                                <w:div w:id="777991594">
                                  <w:marLeft w:val="0"/>
                                  <w:marRight w:val="0"/>
                                  <w:marTop w:val="0"/>
                                  <w:marBottom w:val="0"/>
                                  <w:divBdr>
                                    <w:top w:val="none" w:sz="0" w:space="0" w:color="auto"/>
                                    <w:left w:val="none" w:sz="0" w:space="0" w:color="auto"/>
                                    <w:bottom w:val="none" w:sz="0" w:space="0" w:color="auto"/>
                                    <w:right w:val="none" w:sz="0" w:space="0" w:color="auto"/>
                                  </w:divBdr>
                                  <w:divsChild>
                                    <w:div w:id="1460302380">
                                      <w:marLeft w:val="0"/>
                                      <w:marRight w:val="0"/>
                                      <w:marTop w:val="0"/>
                                      <w:marBottom w:val="0"/>
                                      <w:divBdr>
                                        <w:top w:val="none" w:sz="0" w:space="0" w:color="auto"/>
                                        <w:left w:val="none" w:sz="0" w:space="0" w:color="auto"/>
                                        <w:bottom w:val="none" w:sz="0" w:space="0" w:color="auto"/>
                                        <w:right w:val="none" w:sz="0" w:space="0" w:color="auto"/>
                                      </w:divBdr>
                                      <w:divsChild>
                                        <w:div w:id="1822388571">
                                          <w:marLeft w:val="0"/>
                                          <w:marRight w:val="0"/>
                                          <w:marTop w:val="0"/>
                                          <w:marBottom w:val="0"/>
                                          <w:divBdr>
                                            <w:top w:val="none" w:sz="0" w:space="0" w:color="auto"/>
                                            <w:left w:val="none" w:sz="0" w:space="0" w:color="auto"/>
                                            <w:bottom w:val="none" w:sz="0" w:space="0" w:color="auto"/>
                                            <w:right w:val="none" w:sz="0" w:space="0" w:color="auto"/>
                                          </w:divBdr>
                                          <w:divsChild>
                                            <w:div w:id="1754935787">
                                              <w:marLeft w:val="0"/>
                                              <w:marRight w:val="0"/>
                                              <w:marTop w:val="0"/>
                                              <w:marBottom w:val="0"/>
                                              <w:divBdr>
                                                <w:top w:val="none" w:sz="0" w:space="0" w:color="auto"/>
                                                <w:left w:val="none" w:sz="0" w:space="0" w:color="auto"/>
                                                <w:bottom w:val="none" w:sz="0" w:space="0" w:color="auto"/>
                                                <w:right w:val="none" w:sz="0" w:space="0" w:color="auto"/>
                                              </w:divBdr>
                                              <w:divsChild>
                                                <w:div w:id="1121387740">
                                                  <w:marLeft w:val="0"/>
                                                  <w:marRight w:val="0"/>
                                                  <w:marTop w:val="0"/>
                                                  <w:marBottom w:val="0"/>
                                                  <w:divBdr>
                                                    <w:top w:val="none" w:sz="0" w:space="0" w:color="auto"/>
                                                    <w:left w:val="none" w:sz="0" w:space="0" w:color="auto"/>
                                                    <w:bottom w:val="none" w:sz="0" w:space="0" w:color="auto"/>
                                                    <w:right w:val="none" w:sz="0" w:space="0" w:color="auto"/>
                                                  </w:divBdr>
                                                </w:div>
                                              </w:divsChild>
                                            </w:div>
                                            <w:div w:id="1197085730">
                                              <w:marLeft w:val="0"/>
                                              <w:marRight w:val="0"/>
                                              <w:marTop w:val="0"/>
                                              <w:marBottom w:val="0"/>
                                              <w:divBdr>
                                                <w:top w:val="none" w:sz="0" w:space="0" w:color="auto"/>
                                                <w:left w:val="none" w:sz="0" w:space="0" w:color="auto"/>
                                                <w:bottom w:val="none" w:sz="0" w:space="0" w:color="auto"/>
                                                <w:right w:val="none" w:sz="0" w:space="0" w:color="auto"/>
                                              </w:divBdr>
                                              <w:divsChild>
                                                <w:div w:id="17354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9422508">
      <w:bodyDiv w:val="1"/>
      <w:marLeft w:val="0"/>
      <w:marRight w:val="0"/>
      <w:marTop w:val="0"/>
      <w:marBottom w:val="0"/>
      <w:divBdr>
        <w:top w:val="none" w:sz="0" w:space="0" w:color="auto"/>
        <w:left w:val="none" w:sz="0" w:space="0" w:color="auto"/>
        <w:bottom w:val="none" w:sz="0" w:space="0" w:color="auto"/>
        <w:right w:val="none" w:sz="0" w:space="0" w:color="auto"/>
      </w:divBdr>
      <w:divsChild>
        <w:div w:id="1608004420">
          <w:marLeft w:val="0"/>
          <w:marRight w:val="0"/>
          <w:marTop w:val="0"/>
          <w:marBottom w:val="0"/>
          <w:divBdr>
            <w:top w:val="none" w:sz="0" w:space="0" w:color="auto"/>
            <w:left w:val="none" w:sz="0" w:space="0" w:color="auto"/>
            <w:bottom w:val="none" w:sz="0" w:space="0" w:color="auto"/>
            <w:right w:val="none" w:sz="0" w:space="0" w:color="auto"/>
          </w:divBdr>
          <w:divsChild>
            <w:div w:id="465397136">
              <w:marLeft w:val="0"/>
              <w:marRight w:val="0"/>
              <w:marTop w:val="375"/>
              <w:marBottom w:val="375"/>
              <w:divBdr>
                <w:top w:val="none" w:sz="0" w:space="0" w:color="auto"/>
                <w:left w:val="none" w:sz="0" w:space="0" w:color="auto"/>
                <w:bottom w:val="none" w:sz="0" w:space="0" w:color="auto"/>
                <w:right w:val="none" w:sz="0" w:space="0" w:color="auto"/>
              </w:divBdr>
              <w:divsChild>
                <w:div w:id="1232499007">
                  <w:marLeft w:val="0"/>
                  <w:marRight w:val="375"/>
                  <w:marTop w:val="0"/>
                  <w:marBottom w:val="0"/>
                  <w:divBdr>
                    <w:top w:val="none" w:sz="0" w:space="0" w:color="auto"/>
                    <w:left w:val="none" w:sz="0" w:space="0" w:color="auto"/>
                    <w:bottom w:val="none" w:sz="0" w:space="0" w:color="auto"/>
                    <w:right w:val="none" w:sz="0" w:space="0" w:color="auto"/>
                  </w:divBdr>
                  <w:divsChild>
                    <w:div w:id="1800496000">
                      <w:marLeft w:val="0"/>
                      <w:marRight w:val="0"/>
                      <w:marTop w:val="0"/>
                      <w:marBottom w:val="0"/>
                      <w:divBdr>
                        <w:top w:val="none" w:sz="0" w:space="0" w:color="auto"/>
                        <w:left w:val="none" w:sz="0" w:space="0" w:color="auto"/>
                        <w:bottom w:val="none" w:sz="0" w:space="0" w:color="auto"/>
                        <w:right w:val="none" w:sz="0" w:space="0" w:color="auto"/>
                      </w:divBdr>
                      <w:divsChild>
                        <w:div w:id="2026054801">
                          <w:marLeft w:val="0"/>
                          <w:marRight w:val="0"/>
                          <w:marTop w:val="0"/>
                          <w:marBottom w:val="0"/>
                          <w:divBdr>
                            <w:top w:val="none" w:sz="0" w:space="0" w:color="auto"/>
                            <w:left w:val="none" w:sz="0" w:space="0" w:color="auto"/>
                            <w:bottom w:val="none" w:sz="0" w:space="0" w:color="auto"/>
                            <w:right w:val="none" w:sz="0" w:space="0" w:color="auto"/>
                          </w:divBdr>
                          <w:divsChild>
                            <w:div w:id="1748645699">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Child>
                    </w:div>
                  </w:divsChild>
                </w:div>
              </w:divsChild>
            </w:div>
          </w:divsChild>
        </w:div>
      </w:divsChild>
    </w:div>
    <w:div w:id="1158693964">
      <w:bodyDiv w:val="1"/>
      <w:marLeft w:val="0"/>
      <w:marRight w:val="0"/>
      <w:marTop w:val="0"/>
      <w:marBottom w:val="0"/>
      <w:divBdr>
        <w:top w:val="none" w:sz="0" w:space="0" w:color="auto"/>
        <w:left w:val="none" w:sz="0" w:space="0" w:color="auto"/>
        <w:bottom w:val="none" w:sz="0" w:space="0" w:color="auto"/>
        <w:right w:val="none" w:sz="0" w:space="0" w:color="auto"/>
      </w:divBdr>
    </w:div>
    <w:div w:id="1217397682">
      <w:bodyDiv w:val="1"/>
      <w:marLeft w:val="0"/>
      <w:marRight w:val="0"/>
      <w:marTop w:val="0"/>
      <w:marBottom w:val="0"/>
      <w:divBdr>
        <w:top w:val="none" w:sz="0" w:space="0" w:color="auto"/>
        <w:left w:val="none" w:sz="0" w:space="0" w:color="auto"/>
        <w:bottom w:val="none" w:sz="0" w:space="0" w:color="auto"/>
        <w:right w:val="none" w:sz="0" w:space="0" w:color="auto"/>
      </w:divBdr>
      <w:divsChild>
        <w:div w:id="2052341019">
          <w:marLeft w:val="0"/>
          <w:marRight w:val="0"/>
          <w:marTop w:val="0"/>
          <w:marBottom w:val="0"/>
          <w:divBdr>
            <w:top w:val="none" w:sz="0" w:space="0" w:color="auto"/>
            <w:left w:val="none" w:sz="0" w:space="0" w:color="auto"/>
            <w:bottom w:val="none" w:sz="0" w:space="0" w:color="auto"/>
            <w:right w:val="none" w:sz="0" w:space="0" w:color="auto"/>
          </w:divBdr>
          <w:divsChild>
            <w:div w:id="1596523593">
              <w:marLeft w:val="0"/>
              <w:marRight w:val="0"/>
              <w:marTop w:val="0"/>
              <w:marBottom w:val="0"/>
              <w:divBdr>
                <w:top w:val="none" w:sz="0" w:space="0" w:color="auto"/>
                <w:left w:val="none" w:sz="0" w:space="0" w:color="auto"/>
                <w:bottom w:val="none" w:sz="0" w:space="0" w:color="auto"/>
                <w:right w:val="none" w:sz="0" w:space="0" w:color="auto"/>
              </w:divBdr>
              <w:divsChild>
                <w:div w:id="1705859824">
                  <w:marLeft w:val="0"/>
                  <w:marRight w:val="0"/>
                  <w:marTop w:val="0"/>
                  <w:marBottom w:val="0"/>
                  <w:divBdr>
                    <w:top w:val="none" w:sz="0" w:space="0" w:color="auto"/>
                    <w:left w:val="none" w:sz="0" w:space="0" w:color="auto"/>
                    <w:bottom w:val="none" w:sz="0" w:space="0" w:color="auto"/>
                    <w:right w:val="none" w:sz="0" w:space="0" w:color="auto"/>
                  </w:divBdr>
                  <w:divsChild>
                    <w:div w:id="1770932629">
                      <w:marLeft w:val="0"/>
                      <w:marRight w:val="0"/>
                      <w:marTop w:val="0"/>
                      <w:marBottom w:val="0"/>
                      <w:divBdr>
                        <w:top w:val="none" w:sz="0" w:space="0" w:color="auto"/>
                        <w:left w:val="none" w:sz="0" w:space="0" w:color="auto"/>
                        <w:bottom w:val="none" w:sz="0" w:space="0" w:color="auto"/>
                        <w:right w:val="none" w:sz="0" w:space="0" w:color="auto"/>
                      </w:divBdr>
                      <w:divsChild>
                        <w:div w:id="1031808195">
                          <w:marLeft w:val="0"/>
                          <w:marRight w:val="0"/>
                          <w:marTop w:val="0"/>
                          <w:marBottom w:val="0"/>
                          <w:divBdr>
                            <w:top w:val="none" w:sz="0" w:space="0" w:color="auto"/>
                            <w:left w:val="none" w:sz="0" w:space="0" w:color="auto"/>
                            <w:bottom w:val="none" w:sz="0" w:space="0" w:color="auto"/>
                            <w:right w:val="none" w:sz="0" w:space="0" w:color="auto"/>
                          </w:divBdr>
                          <w:divsChild>
                            <w:div w:id="1906796589">
                              <w:marLeft w:val="0"/>
                              <w:marRight w:val="0"/>
                              <w:marTop w:val="0"/>
                              <w:marBottom w:val="0"/>
                              <w:divBdr>
                                <w:top w:val="none" w:sz="0" w:space="0" w:color="auto"/>
                                <w:left w:val="none" w:sz="0" w:space="0" w:color="auto"/>
                                <w:bottom w:val="none" w:sz="0" w:space="0" w:color="auto"/>
                                <w:right w:val="none" w:sz="0" w:space="0" w:color="auto"/>
                              </w:divBdr>
                              <w:divsChild>
                                <w:div w:id="18729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9459872">
      <w:bodyDiv w:val="1"/>
      <w:marLeft w:val="0"/>
      <w:marRight w:val="0"/>
      <w:marTop w:val="0"/>
      <w:marBottom w:val="0"/>
      <w:divBdr>
        <w:top w:val="none" w:sz="0" w:space="0" w:color="auto"/>
        <w:left w:val="none" w:sz="0" w:space="0" w:color="auto"/>
        <w:bottom w:val="none" w:sz="0" w:space="0" w:color="auto"/>
        <w:right w:val="none" w:sz="0" w:space="0" w:color="auto"/>
      </w:divBdr>
    </w:div>
    <w:div w:id="1286812480">
      <w:bodyDiv w:val="1"/>
      <w:marLeft w:val="0"/>
      <w:marRight w:val="0"/>
      <w:marTop w:val="0"/>
      <w:marBottom w:val="0"/>
      <w:divBdr>
        <w:top w:val="none" w:sz="0" w:space="0" w:color="auto"/>
        <w:left w:val="none" w:sz="0" w:space="0" w:color="auto"/>
        <w:bottom w:val="none" w:sz="0" w:space="0" w:color="auto"/>
        <w:right w:val="none" w:sz="0" w:space="0" w:color="auto"/>
      </w:divBdr>
    </w:div>
    <w:div w:id="1311400463">
      <w:bodyDiv w:val="1"/>
      <w:marLeft w:val="0"/>
      <w:marRight w:val="0"/>
      <w:marTop w:val="0"/>
      <w:marBottom w:val="0"/>
      <w:divBdr>
        <w:top w:val="none" w:sz="0" w:space="0" w:color="auto"/>
        <w:left w:val="none" w:sz="0" w:space="0" w:color="auto"/>
        <w:bottom w:val="none" w:sz="0" w:space="0" w:color="auto"/>
        <w:right w:val="none" w:sz="0" w:space="0" w:color="auto"/>
      </w:divBdr>
      <w:divsChild>
        <w:div w:id="1785535979">
          <w:marLeft w:val="0"/>
          <w:marRight w:val="0"/>
          <w:marTop w:val="0"/>
          <w:marBottom w:val="0"/>
          <w:divBdr>
            <w:top w:val="none" w:sz="0" w:space="0" w:color="auto"/>
            <w:left w:val="none" w:sz="0" w:space="0" w:color="auto"/>
            <w:bottom w:val="none" w:sz="0" w:space="0" w:color="auto"/>
            <w:right w:val="none" w:sz="0" w:space="0" w:color="auto"/>
          </w:divBdr>
          <w:divsChild>
            <w:div w:id="1827018122">
              <w:marLeft w:val="0"/>
              <w:marRight w:val="0"/>
              <w:marTop w:val="0"/>
              <w:marBottom w:val="0"/>
              <w:divBdr>
                <w:top w:val="none" w:sz="0" w:space="0" w:color="auto"/>
                <w:left w:val="none" w:sz="0" w:space="0" w:color="auto"/>
                <w:bottom w:val="none" w:sz="0" w:space="0" w:color="auto"/>
                <w:right w:val="none" w:sz="0" w:space="0" w:color="auto"/>
              </w:divBdr>
              <w:divsChild>
                <w:div w:id="1340547220">
                  <w:marLeft w:val="4200"/>
                  <w:marRight w:val="0"/>
                  <w:marTop w:val="0"/>
                  <w:marBottom w:val="0"/>
                  <w:divBdr>
                    <w:top w:val="none" w:sz="0" w:space="0" w:color="auto"/>
                    <w:left w:val="none" w:sz="0" w:space="0" w:color="auto"/>
                    <w:bottom w:val="none" w:sz="0" w:space="0" w:color="auto"/>
                    <w:right w:val="none" w:sz="0" w:space="0" w:color="auto"/>
                  </w:divBdr>
                  <w:divsChild>
                    <w:div w:id="1999184350">
                      <w:marLeft w:val="0"/>
                      <w:marRight w:val="0"/>
                      <w:marTop w:val="0"/>
                      <w:marBottom w:val="0"/>
                      <w:divBdr>
                        <w:top w:val="none" w:sz="0" w:space="0" w:color="auto"/>
                        <w:left w:val="none" w:sz="0" w:space="0" w:color="auto"/>
                        <w:bottom w:val="none" w:sz="0" w:space="0" w:color="auto"/>
                        <w:right w:val="none" w:sz="0" w:space="0" w:color="auto"/>
                      </w:divBdr>
                      <w:divsChild>
                        <w:div w:id="1398897886">
                          <w:marLeft w:val="0"/>
                          <w:marRight w:val="0"/>
                          <w:marTop w:val="0"/>
                          <w:marBottom w:val="0"/>
                          <w:divBdr>
                            <w:top w:val="none" w:sz="0" w:space="0" w:color="auto"/>
                            <w:left w:val="none" w:sz="0" w:space="0" w:color="auto"/>
                            <w:bottom w:val="none" w:sz="0" w:space="0" w:color="auto"/>
                            <w:right w:val="none" w:sz="0" w:space="0" w:color="auto"/>
                          </w:divBdr>
                          <w:divsChild>
                            <w:div w:id="790712788">
                              <w:marLeft w:val="0"/>
                              <w:marRight w:val="0"/>
                              <w:marTop w:val="0"/>
                              <w:marBottom w:val="0"/>
                              <w:divBdr>
                                <w:top w:val="none" w:sz="0" w:space="0" w:color="auto"/>
                                <w:left w:val="none" w:sz="0" w:space="0" w:color="auto"/>
                                <w:bottom w:val="none" w:sz="0" w:space="0" w:color="auto"/>
                                <w:right w:val="none" w:sz="0" w:space="0" w:color="auto"/>
                              </w:divBdr>
                              <w:divsChild>
                                <w:div w:id="756292097">
                                  <w:marLeft w:val="0"/>
                                  <w:marRight w:val="0"/>
                                  <w:marTop w:val="0"/>
                                  <w:marBottom w:val="0"/>
                                  <w:divBdr>
                                    <w:top w:val="none" w:sz="0" w:space="0" w:color="auto"/>
                                    <w:left w:val="none" w:sz="0" w:space="0" w:color="auto"/>
                                    <w:bottom w:val="none" w:sz="0" w:space="0" w:color="auto"/>
                                    <w:right w:val="none" w:sz="0" w:space="0" w:color="auto"/>
                                  </w:divBdr>
                                  <w:divsChild>
                                    <w:div w:id="126749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1182656">
      <w:bodyDiv w:val="1"/>
      <w:marLeft w:val="0"/>
      <w:marRight w:val="0"/>
      <w:marTop w:val="0"/>
      <w:marBottom w:val="0"/>
      <w:divBdr>
        <w:top w:val="none" w:sz="0" w:space="0" w:color="auto"/>
        <w:left w:val="none" w:sz="0" w:space="0" w:color="auto"/>
        <w:bottom w:val="none" w:sz="0" w:space="0" w:color="auto"/>
        <w:right w:val="none" w:sz="0" w:space="0" w:color="auto"/>
      </w:divBdr>
    </w:div>
    <w:div w:id="1382559391">
      <w:bodyDiv w:val="1"/>
      <w:marLeft w:val="0"/>
      <w:marRight w:val="0"/>
      <w:marTop w:val="0"/>
      <w:marBottom w:val="0"/>
      <w:divBdr>
        <w:top w:val="none" w:sz="0" w:space="0" w:color="auto"/>
        <w:left w:val="none" w:sz="0" w:space="0" w:color="auto"/>
        <w:bottom w:val="none" w:sz="0" w:space="0" w:color="auto"/>
        <w:right w:val="none" w:sz="0" w:space="0" w:color="auto"/>
      </w:divBdr>
    </w:div>
    <w:div w:id="1470513948">
      <w:bodyDiv w:val="1"/>
      <w:marLeft w:val="0"/>
      <w:marRight w:val="0"/>
      <w:marTop w:val="0"/>
      <w:marBottom w:val="0"/>
      <w:divBdr>
        <w:top w:val="none" w:sz="0" w:space="0" w:color="auto"/>
        <w:left w:val="none" w:sz="0" w:space="0" w:color="auto"/>
        <w:bottom w:val="none" w:sz="0" w:space="0" w:color="auto"/>
        <w:right w:val="none" w:sz="0" w:space="0" w:color="auto"/>
      </w:divBdr>
    </w:div>
    <w:div w:id="1619990473">
      <w:bodyDiv w:val="1"/>
      <w:marLeft w:val="0"/>
      <w:marRight w:val="0"/>
      <w:marTop w:val="0"/>
      <w:marBottom w:val="0"/>
      <w:divBdr>
        <w:top w:val="none" w:sz="0" w:space="0" w:color="auto"/>
        <w:left w:val="none" w:sz="0" w:space="0" w:color="auto"/>
        <w:bottom w:val="none" w:sz="0" w:space="0" w:color="auto"/>
        <w:right w:val="none" w:sz="0" w:space="0" w:color="auto"/>
      </w:divBdr>
    </w:div>
    <w:div w:id="1669938267">
      <w:bodyDiv w:val="1"/>
      <w:marLeft w:val="0"/>
      <w:marRight w:val="0"/>
      <w:marTop w:val="0"/>
      <w:marBottom w:val="0"/>
      <w:divBdr>
        <w:top w:val="none" w:sz="0" w:space="0" w:color="auto"/>
        <w:left w:val="none" w:sz="0" w:space="0" w:color="auto"/>
        <w:bottom w:val="none" w:sz="0" w:space="0" w:color="auto"/>
        <w:right w:val="none" w:sz="0" w:space="0" w:color="auto"/>
      </w:divBdr>
    </w:div>
    <w:div w:id="1691377298">
      <w:bodyDiv w:val="1"/>
      <w:marLeft w:val="0"/>
      <w:marRight w:val="0"/>
      <w:marTop w:val="0"/>
      <w:marBottom w:val="0"/>
      <w:divBdr>
        <w:top w:val="none" w:sz="0" w:space="0" w:color="auto"/>
        <w:left w:val="none" w:sz="0" w:space="0" w:color="auto"/>
        <w:bottom w:val="none" w:sz="0" w:space="0" w:color="auto"/>
        <w:right w:val="none" w:sz="0" w:space="0" w:color="auto"/>
      </w:divBdr>
      <w:divsChild>
        <w:div w:id="1469317630">
          <w:marLeft w:val="0"/>
          <w:marRight w:val="0"/>
          <w:marTop w:val="0"/>
          <w:marBottom w:val="0"/>
          <w:divBdr>
            <w:top w:val="none" w:sz="0" w:space="0" w:color="auto"/>
            <w:left w:val="none" w:sz="0" w:space="0" w:color="auto"/>
            <w:bottom w:val="none" w:sz="0" w:space="0" w:color="auto"/>
            <w:right w:val="none" w:sz="0" w:space="0" w:color="auto"/>
          </w:divBdr>
          <w:divsChild>
            <w:div w:id="708601965">
              <w:marLeft w:val="0"/>
              <w:marRight w:val="0"/>
              <w:marTop w:val="0"/>
              <w:marBottom w:val="0"/>
              <w:divBdr>
                <w:top w:val="none" w:sz="0" w:space="0" w:color="auto"/>
                <w:left w:val="none" w:sz="0" w:space="0" w:color="auto"/>
                <w:bottom w:val="none" w:sz="0" w:space="0" w:color="auto"/>
                <w:right w:val="none" w:sz="0" w:space="0" w:color="auto"/>
              </w:divBdr>
              <w:divsChild>
                <w:div w:id="1472475798">
                  <w:marLeft w:val="0"/>
                  <w:marRight w:val="0"/>
                  <w:marTop w:val="0"/>
                  <w:marBottom w:val="0"/>
                  <w:divBdr>
                    <w:top w:val="none" w:sz="0" w:space="0" w:color="auto"/>
                    <w:left w:val="none" w:sz="0" w:space="0" w:color="auto"/>
                    <w:bottom w:val="none" w:sz="0" w:space="0" w:color="auto"/>
                    <w:right w:val="none" w:sz="0" w:space="0" w:color="auto"/>
                  </w:divBdr>
                  <w:divsChild>
                    <w:div w:id="3217662">
                      <w:marLeft w:val="0"/>
                      <w:marRight w:val="0"/>
                      <w:marTop w:val="0"/>
                      <w:marBottom w:val="0"/>
                      <w:divBdr>
                        <w:top w:val="none" w:sz="0" w:space="0" w:color="auto"/>
                        <w:left w:val="none" w:sz="0" w:space="0" w:color="auto"/>
                        <w:bottom w:val="none" w:sz="0" w:space="0" w:color="auto"/>
                        <w:right w:val="none" w:sz="0" w:space="0" w:color="auto"/>
                      </w:divBdr>
                      <w:divsChild>
                        <w:div w:id="860893044">
                          <w:marLeft w:val="0"/>
                          <w:marRight w:val="0"/>
                          <w:marTop w:val="0"/>
                          <w:marBottom w:val="0"/>
                          <w:divBdr>
                            <w:top w:val="none" w:sz="0" w:space="0" w:color="auto"/>
                            <w:left w:val="none" w:sz="0" w:space="0" w:color="auto"/>
                            <w:bottom w:val="none" w:sz="0" w:space="0" w:color="auto"/>
                            <w:right w:val="none" w:sz="0" w:space="0" w:color="auto"/>
                          </w:divBdr>
                          <w:divsChild>
                            <w:div w:id="1956015476">
                              <w:marLeft w:val="0"/>
                              <w:marRight w:val="0"/>
                              <w:marTop w:val="0"/>
                              <w:marBottom w:val="0"/>
                              <w:divBdr>
                                <w:top w:val="none" w:sz="0" w:space="0" w:color="auto"/>
                                <w:left w:val="none" w:sz="0" w:space="0" w:color="auto"/>
                                <w:bottom w:val="none" w:sz="0" w:space="0" w:color="auto"/>
                                <w:right w:val="none" w:sz="0" w:space="0" w:color="auto"/>
                              </w:divBdr>
                              <w:divsChild>
                                <w:div w:id="143906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0287298">
      <w:bodyDiv w:val="1"/>
      <w:marLeft w:val="0"/>
      <w:marRight w:val="0"/>
      <w:marTop w:val="0"/>
      <w:marBottom w:val="0"/>
      <w:divBdr>
        <w:top w:val="none" w:sz="0" w:space="0" w:color="auto"/>
        <w:left w:val="none" w:sz="0" w:space="0" w:color="auto"/>
        <w:bottom w:val="none" w:sz="0" w:space="0" w:color="auto"/>
        <w:right w:val="none" w:sz="0" w:space="0" w:color="auto"/>
      </w:divBdr>
      <w:divsChild>
        <w:div w:id="1632395957">
          <w:marLeft w:val="0"/>
          <w:marRight w:val="0"/>
          <w:marTop w:val="0"/>
          <w:marBottom w:val="0"/>
          <w:divBdr>
            <w:top w:val="none" w:sz="0" w:space="0" w:color="auto"/>
            <w:left w:val="none" w:sz="0" w:space="0" w:color="auto"/>
            <w:bottom w:val="none" w:sz="0" w:space="0" w:color="auto"/>
            <w:right w:val="none" w:sz="0" w:space="0" w:color="auto"/>
          </w:divBdr>
          <w:divsChild>
            <w:div w:id="1676810714">
              <w:marLeft w:val="0"/>
              <w:marRight w:val="0"/>
              <w:marTop w:val="0"/>
              <w:marBottom w:val="0"/>
              <w:divBdr>
                <w:top w:val="none" w:sz="0" w:space="0" w:color="auto"/>
                <w:left w:val="none" w:sz="0" w:space="0" w:color="auto"/>
                <w:bottom w:val="none" w:sz="0" w:space="0" w:color="auto"/>
                <w:right w:val="none" w:sz="0" w:space="0" w:color="auto"/>
              </w:divBdr>
              <w:divsChild>
                <w:div w:id="1407260005">
                  <w:marLeft w:val="0"/>
                  <w:marRight w:val="0"/>
                  <w:marTop w:val="0"/>
                  <w:marBottom w:val="0"/>
                  <w:divBdr>
                    <w:top w:val="none" w:sz="0" w:space="0" w:color="auto"/>
                    <w:left w:val="none" w:sz="0" w:space="0" w:color="auto"/>
                    <w:bottom w:val="none" w:sz="0" w:space="0" w:color="auto"/>
                    <w:right w:val="none" w:sz="0" w:space="0" w:color="auto"/>
                  </w:divBdr>
                  <w:divsChild>
                    <w:div w:id="1845589803">
                      <w:marLeft w:val="0"/>
                      <w:marRight w:val="0"/>
                      <w:marTop w:val="0"/>
                      <w:marBottom w:val="0"/>
                      <w:divBdr>
                        <w:top w:val="none" w:sz="0" w:space="0" w:color="auto"/>
                        <w:left w:val="none" w:sz="0" w:space="0" w:color="auto"/>
                        <w:bottom w:val="none" w:sz="0" w:space="0" w:color="auto"/>
                        <w:right w:val="none" w:sz="0" w:space="0" w:color="auto"/>
                      </w:divBdr>
                      <w:divsChild>
                        <w:div w:id="316224895">
                          <w:marLeft w:val="0"/>
                          <w:marRight w:val="0"/>
                          <w:marTop w:val="0"/>
                          <w:marBottom w:val="0"/>
                          <w:divBdr>
                            <w:top w:val="none" w:sz="0" w:space="0" w:color="auto"/>
                            <w:left w:val="none" w:sz="0" w:space="0" w:color="auto"/>
                            <w:bottom w:val="none" w:sz="0" w:space="0" w:color="auto"/>
                            <w:right w:val="none" w:sz="0" w:space="0" w:color="auto"/>
                          </w:divBdr>
                          <w:divsChild>
                            <w:div w:id="312297808">
                              <w:marLeft w:val="0"/>
                              <w:marRight w:val="0"/>
                              <w:marTop w:val="0"/>
                              <w:marBottom w:val="0"/>
                              <w:divBdr>
                                <w:top w:val="none" w:sz="0" w:space="0" w:color="auto"/>
                                <w:left w:val="none" w:sz="0" w:space="0" w:color="auto"/>
                                <w:bottom w:val="none" w:sz="0" w:space="0" w:color="auto"/>
                                <w:right w:val="none" w:sz="0" w:space="0" w:color="auto"/>
                              </w:divBdr>
                              <w:divsChild>
                                <w:div w:id="182092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9468448">
      <w:bodyDiv w:val="1"/>
      <w:marLeft w:val="0"/>
      <w:marRight w:val="0"/>
      <w:marTop w:val="0"/>
      <w:marBottom w:val="0"/>
      <w:divBdr>
        <w:top w:val="none" w:sz="0" w:space="0" w:color="auto"/>
        <w:left w:val="none" w:sz="0" w:space="0" w:color="auto"/>
        <w:bottom w:val="none" w:sz="0" w:space="0" w:color="auto"/>
        <w:right w:val="none" w:sz="0" w:space="0" w:color="auto"/>
      </w:divBdr>
    </w:div>
    <w:div w:id="1888374196">
      <w:bodyDiv w:val="1"/>
      <w:marLeft w:val="0"/>
      <w:marRight w:val="0"/>
      <w:marTop w:val="0"/>
      <w:marBottom w:val="0"/>
      <w:divBdr>
        <w:top w:val="none" w:sz="0" w:space="0" w:color="auto"/>
        <w:left w:val="none" w:sz="0" w:space="0" w:color="auto"/>
        <w:bottom w:val="none" w:sz="0" w:space="0" w:color="auto"/>
        <w:right w:val="none" w:sz="0" w:space="0" w:color="auto"/>
      </w:divBdr>
      <w:divsChild>
        <w:div w:id="2121602189">
          <w:marLeft w:val="0"/>
          <w:marRight w:val="0"/>
          <w:marTop w:val="0"/>
          <w:marBottom w:val="0"/>
          <w:divBdr>
            <w:top w:val="none" w:sz="0" w:space="0" w:color="auto"/>
            <w:left w:val="none" w:sz="0" w:space="0" w:color="auto"/>
            <w:bottom w:val="none" w:sz="0" w:space="0" w:color="auto"/>
            <w:right w:val="none" w:sz="0" w:space="0" w:color="auto"/>
          </w:divBdr>
          <w:divsChild>
            <w:div w:id="718936009">
              <w:marLeft w:val="0"/>
              <w:marRight w:val="0"/>
              <w:marTop w:val="0"/>
              <w:marBottom w:val="0"/>
              <w:divBdr>
                <w:top w:val="none" w:sz="0" w:space="0" w:color="auto"/>
                <w:left w:val="none" w:sz="0" w:space="0" w:color="auto"/>
                <w:bottom w:val="none" w:sz="0" w:space="0" w:color="auto"/>
                <w:right w:val="none" w:sz="0" w:space="0" w:color="auto"/>
              </w:divBdr>
              <w:divsChild>
                <w:div w:id="1016034820">
                  <w:marLeft w:val="0"/>
                  <w:marRight w:val="0"/>
                  <w:marTop w:val="0"/>
                  <w:marBottom w:val="0"/>
                  <w:divBdr>
                    <w:top w:val="none" w:sz="0" w:space="0" w:color="auto"/>
                    <w:left w:val="none" w:sz="0" w:space="0" w:color="auto"/>
                    <w:bottom w:val="none" w:sz="0" w:space="0" w:color="auto"/>
                    <w:right w:val="none" w:sz="0" w:space="0" w:color="auto"/>
                  </w:divBdr>
                  <w:divsChild>
                    <w:div w:id="1775398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889682552">
      <w:bodyDiv w:val="1"/>
      <w:marLeft w:val="0"/>
      <w:marRight w:val="0"/>
      <w:marTop w:val="0"/>
      <w:marBottom w:val="0"/>
      <w:divBdr>
        <w:top w:val="none" w:sz="0" w:space="0" w:color="auto"/>
        <w:left w:val="none" w:sz="0" w:space="0" w:color="auto"/>
        <w:bottom w:val="none" w:sz="0" w:space="0" w:color="auto"/>
        <w:right w:val="none" w:sz="0" w:space="0" w:color="auto"/>
      </w:divBdr>
    </w:div>
    <w:div w:id="1936210896">
      <w:bodyDiv w:val="1"/>
      <w:marLeft w:val="0"/>
      <w:marRight w:val="0"/>
      <w:marTop w:val="0"/>
      <w:marBottom w:val="0"/>
      <w:divBdr>
        <w:top w:val="none" w:sz="0" w:space="0" w:color="auto"/>
        <w:left w:val="none" w:sz="0" w:space="0" w:color="auto"/>
        <w:bottom w:val="none" w:sz="0" w:space="0" w:color="auto"/>
        <w:right w:val="none" w:sz="0" w:space="0" w:color="auto"/>
      </w:divBdr>
    </w:div>
    <w:div w:id="1954626785">
      <w:bodyDiv w:val="1"/>
      <w:marLeft w:val="0"/>
      <w:marRight w:val="0"/>
      <w:marTop w:val="0"/>
      <w:marBottom w:val="0"/>
      <w:divBdr>
        <w:top w:val="none" w:sz="0" w:space="0" w:color="auto"/>
        <w:left w:val="none" w:sz="0" w:space="0" w:color="auto"/>
        <w:bottom w:val="none" w:sz="0" w:space="0" w:color="auto"/>
        <w:right w:val="none" w:sz="0" w:space="0" w:color="auto"/>
      </w:divBdr>
      <w:divsChild>
        <w:div w:id="230315407">
          <w:marLeft w:val="0"/>
          <w:marRight w:val="0"/>
          <w:marTop w:val="0"/>
          <w:marBottom w:val="0"/>
          <w:divBdr>
            <w:top w:val="none" w:sz="0" w:space="0" w:color="auto"/>
            <w:left w:val="none" w:sz="0" w:space="0" w:color="auto"/>
            <w:bottom w:val="none" w:sz="0" w:space="0" w:color="auto"/>
            <w:right w:val="none" w:sz="0" w:space="0" w:color="auto"/>
          </w:divBdr>
          <w:divsChild>
            <w:div w:id="2000694252">
              <w:marLeft w:val="0"/>
              <w:marRight w:val="0"/>
              <w:marTop w:val="0"/>
              <w:marBottom w:val="0"/>
              <w:divBdr>
                <w:top w:val="none" w:sz="0" w:space="0" w:color="auto"/>
                <w:left w:val="none" w:sz="0" w:space="0" w:color="auto"/>
                <w:bottom w:val="none" w:sz="0" w:space="0" w:color="auto"/>
                <w:right w:val="none" w:sz="0" w:space="0" w:color="auto"/>
              </w:divBdr>
              <w:divsChild>
                <w:div w:id="829103686">
                  <w:marLeft w:val="0"/>
                  <w:marRight w:val="0"/>
                  <w:marTop w:val="0"/>
                  <w:marBottom w:val="0"/>
                  <w:divBdr>
                    <w:top w:val="none" w:sz="0" w:space="0" w:color="auto"/>
                    <w:left w:val="none" w:sz="0" w:space="0" w:color="auto"/>
                    <w:bottom w:val="none" w:sz="0" w:space="0" w:color="auto"/>
                    <w:right w:val="none" w:sz="0" w:space="0" w:color="auto"/>
                  </w:divBdr>
                  <w:divsChild>
                    <w:div w:id="1342005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10407213">
      <w:bodyDiv w:val="1"/>
      <w:marLeft w:val="0"/>
      <w:marRight w:val="0"/>
      <w:marTop w:val="0"/>
      <w:marBottom w:val="0"/>
      <w:divBdr>
        <w:top w:val="none" w:sz="0" w:space="0" w:color="auto"/>
        <w:left w:val="none" w:sz="0" w:space="0" w:color="auto"/>
        <w:bottom w:val="none" w:sz="0" w:space="0" w:color="auto"/>
        <w:right w:val="none" w:sz="0" w:space="0" w:color="auto"/>
      </w:divBdr>
      <w:divsChild>
        <w:div w:id="2110588591">
          <w:marLeft w:val="0"/>
          <w:marRight w:val="0"/>
          <w:marTop w:val="0"/>
          <w:marBottom w:val="0"/>
          <w:divBdr>
            <w:top w:val="none" w:sz="0" w:space="0" w:color="auto"/>
            <w:left w:val="none" w:sz="0" w:space="0" w:color="auto"/>
            <w:bottom w:val="none" w:sz="0" w:space="0" w:color="auto"/>
            <w:right w:val="none" w:sz="0" w:space="0" w:color="auto"/>
          </w:divBdr>
          <w:divsChild>
            <w:div w:id="169108624">
              <w:marLeft w:val="0"/>
              <w:marRight w:val="0"/>
              <w:marTop w:val="0"/>
              <w:marBottom w:val="0"/>
              <w:divBdr>
                <w:top w:val="none" w:sz="0" w:space="0" w:color="auto"/>
                <w:left w:val="none" w:sz="0" w:space="0" w:color="auto"/>
                <w:bottom w:val="none" w:sz="0" w:space="0" w:color="auto"/>
                <w:right w:val="none" w:sz="0" w:space="0" w:color="auto"/>
              </w:divBdr>
              <w:divsChild>
                <w:div w:id="192160714">
                  <w:marLeft w:val="4200"/>
                  <w:marRight w:val="0"/>
                  <w:marTop w:val="0"/>
                  <w:marBottom w:val="0"/>
                  <w:divBdr>
                    <w:top w:val="none" w:sz="0" w:space="0" w:color="auto"/>
                    <w:left w:val="none" w:sz="0" w:space="0" w:color="auto"/>
                    <w:bottom w:val="none" w:sz="0" w:space="0" w:color="auto"/>
                    <w:right w:val="none" w:sz="0" w:space="0" w:color="auto"/>
                  </w:divBdr>
                  <w:divsChild>
                    <w:div w:id="702361170">
                      <w:marLeft w:val="0"/>
                      <w:marRight w:val="0"/>
                      <w:marTop w:val="0"/>
                      <w:marBottom w:val="0"/>
                      <w:divBdr>
                        <w:top w:val="none" w:sz="0" w:space="0" w:color="auto"/>
                        <w:left w:val="none" w:sz="0" w:space="0" w:color="auto"/>
                        <w:bottom w:val="none" w:sz="0" w:space="0" w:color="auto"/>
                        <w:right w:val="none" w:sz="0" w:space="0" w:color="auto"/>
                      </w:divBdr>
                      <w:divsChild>
                        <w:div w:id="482965046">
                          <w:marLeft w:val="0"/>
                          <w:marRight w:val="0"/>
                          <w:marTop w:val="0"/>
                          <w:marBottom w:val="0"/>
                          <w:divBdr>
                            <w:top w:val="none" w:sz="0" w:space="0" w:color="auto"/>
                            <w:left w:val="none" w:sz="0" w:space="0" w:color="auto"/>
                            <w:bottom w:val="none" w:sz="0" w:space="0" w:color="auto"/>
                            <w:right w:val="none" w:sz="0" w:space="0" w:color="auto"/>
                          </w:divBdr>
                          <w:divsChild>
                            <w:div w:id="625088047">
                              <w:marLeft w:val="0"/>
                              <w:marRight w:val="0"/>
                              <w:marTop w:val="0"/>
                              <w:marBottom w:val="0"/>
                              <w:divBdr>
                                <w:top w:val="none" w:sz="0" w:space="0" w:color="auto"/>
                                <w:left w:val="none" w:sz="0" w:space="0" w:color="auto"/>
                                <w:bottom w:val="none" w:sz="0" w:space="0" w:color="auto"/>
                                <w:right w:val="none" w:sz="0" w:space="0" w:color="auto"/>
                              </w:divBdr>
                              <w:divsChild>
                                <w:div w:id="278101272">
                                  <w:marLeft w:val="0"/>
                                  <w:marRight w:val="0"/>
                                  <w:marTop w:val="0"/>
                                  <w:marBottom w:val="0"/>
                                  <w:divBdr>
                                    <w:top w:val="none" w:sz="0" w:space="0" w:color="auto"/>
                                    <w:left w:val="none" w:sz="0" w:space="0" w:color="auto"/>
                                    <w:bottom w:val="none" w:sz="0" w:space="0" w:color="auto"/>
                                    <w:right w:val="none" w:sz="0" w:space="0" w:color="auto"/>
                                  </w:divBdr>
                                  <w:divsChild>
                                    <w:div w:id="2002271493">
                                      <w:marLeft w:val="0"/>
                                      <w:marRight w:val="0"/>
                                      <w:marTop w:val="0"/>
                                      <w:marBottom w:val="0"/>
                                      <w:divBdr>
                                        <w:top w:val="none" w:sz="0" w:space="0" w:color="auto"/>
                                        <w:left w:val="none" w:sz="0" w:space="0" w:color="auto"/>
                                        <w:bottom w:val="none" w:sz="0" w:space="0" w:color="auto"/>
                                        <w:right w:val="none" w:sz="0" w:space="0" w:color="auto"/>
                                      </w:divBdr>
                                      <w:divsChild>
                                        <w:div w:id="1138450455">
                                          <w:marLeft w:val="0"/>
                                          <w:marRight w:val="0"/>
                                          <w:marTop w:val="0"/>
                                          <w:marBottom w:val="0"/>
                                          <w:divBdr>
                                            <w:top w:val="none" w:sz="0" w:space="0" w:color="auto"/>
                                            <w:left w:val="none" w:sz="0" w:space="0" w:color="auto"/>
                                            <w:bottom w:val="none" w:sz="0" w:space="0" w:color="auto"/>
                                            <w:right w:val="none" w:sz="0" w:space="0" w:color="auto"/>
                                          </w:divBdr>
                                          <w:divsChild>
                                            <w:div w:id="80226245">
                                              <w:marLeft w:val="0"/>
                                              <w:marRight w:val="0"/>
                                              <w:marTop w:val="0"/>
                                              <w:marBottom w:val="0"/>
                                              <w:divBdr>
                                                <w:top w:val="none" w:sz="0" w:space="0" w:color="auto"/>
                                                <w:left w:val="none" w:sz="0" w:space="0" w:color="auto"/>
                                                <w:bottom w:val="none" w:sz="0" w:space="0" w:color="auto"/>
                                                <w:right w:val="none" w:sz="0" w:space="0" w:color="auto"/>
                                              </w:divBdr>
                                              <w:divsChild>
                                                <w:div w:id="25643640">
                                                  <w:marLeft w:val="0"/>
                                                  <w:marRight w:val="0"/>
                                                  <w:marTop w:val="0"/>
                                                  <w:marBottom w:val="0"/>
                                                  <w:divBdr>
                                                    <w:top w:val="none" w:sz="0" w:space="0" w:color="auto"/>
                                                    <w:left w:val="none" w:sz="0" w:space="0" w:color="auto"/>
                                                    <w:bottom w:val="none" w:sz="0" w:space="0" w:color="auto"/>
                                                    <w:right w:val="none" w:sz="0" w:space="0" w:color="auto"/>
                                                  </w:divBdr>
                                                  <w:divsChild>
                                                    <w:div w:id="19899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0497163">
      <w:bodyDiv w:val="1"/>
      <w:marLeft w:val="0"/>
      <w:marRight w:val="0"/>
      <w:marTop w:val="0"/>
      <w:marBottom w:val="0"/>
      <w:divBdr>
        <w:top w:val="none" w:sz="0" w:space="0" w:color="auto"/>
        <w:left w:val="none" w:sz="0" w:space="0" w:color="auto"/>
        <w:bottom w:val="none" w:sz="0" w:space="0" w:color="auto"/>
        <w:right w:val="none" w:sz="0" w:space="0" w:color="auto"/>
      </w:divBdr>
      <w:divsChild>
        <w:div w:id="999700517">
          <w:marLeft w:val="0"/>
          <w:marRight w:val="0"/>
          <w:marTop w:val="0"/>
          <w:marBottom w:val="0"/>
          <w:divBdr>
            <w:top w:val="none" w:sz="0" w:space="0" w:color="auto"/>
            <w:left w:val="none" w:sz="0" w:space="0" w:color="auto"/>
            <w:bottom w:val="none" w:sz="0" w:space="0" w:color="auto"/>
            <w:right w:val="none" w:sz="0" w:space="0" w:color="auto"/>
          </w:divBdr>
          <w:divsChild>
            <w:div w:id="1711222989">
              <w:marLeft w:val="0"/>
              <w:marRight w:val="0"/>
              <w:marTop w:val="0"/>
              <w:marBottom w:val="0"/>
              <w:divBdr>
                <w:top w:val="none" w:sz="0" w:space="0" w:color="auto"/>
                <w:left w:val="none" w:sz="0" w:space="0" w:color="auto"/>
                <w:bottom w:val="none" w:sz="0" w:space="0" w:color="auto"/>
                <w:right w:val="none" w:sz="0" w:space="0" w:color="auto"/>
              </w:divBdr>
              <w:divsChild>
                <w:div w:id="1575044941">
                  <w:marLeft w:val="0"/>
                  <w:marRight w:val="0"/>
                  <w:marTop w:val="0"/>
                  <w:marBottom w:val="0"/>
                  <w:divBdr>
                    <w:top w:val="none" w:sz="0" w:space="0" w:color="auto"/>
                    <w:left w:val="none" w:sz="0" w:space="0" w:color="auto"/>
                    <w:bottom w:val="none" w:sz="0" w:space="0" w:color="auto"/>
                    <w:right w:val="none" w:sz="0" w:space="0" w:color="auto"/>
                  </w:divBdr>
                  <w:divsChild>
                    <w:div w:id="506943036">
                      <w:marLeft w:val="0"/>
                      <w:marRight w:val="0"/>
                      <w:marTop w:val="0"/>
                      <w:marBottom w:val="0"/>
                      <w:divBdr>
                        <w:top w:val="none" w:sz="0" w:space="0" w:color="auto"/>
                        <w:left w:val="none" w:sz="0" w:space="0" w:color="auto"/>
                        <w:bottom w:val="none" w:sz="0" w:space="0" w:color="auto"/>
                        <w:right w:val="none" w:sz="0" w:space="0" w:color="auto"/>
                      </w:divBdr>
                      <w:divsChild>
                        <w:div w:id="1732534893">
                          <w:marLeft w:val="0"/>
                          <w:marRight w:val="0"/>
                          <w:marTop w:val="0"/>
                          <w:marBottom w:val="0"/>
                          <w:divBdr>
                            <w:top w:val="none" w:sz="0" w:space="0" w:color="auto"/>
                            <w:left w:val="none" w:sz="0" w:space="0" w:color="auto"/>
                            <w:bottom w:val="none" w:sz="0" w:space="0" w:color="auto"/>
                            <w:right w:val="none" w:sz="0" w:space="0" w:color="auto"/>
                          </w:divBdr>
                          <w:divsChild>
                            <w:div w:id="614559578">
                              <w:marLeft w:val="0"/>
                              <w:marRight w:val="0"/>
                              <w:marTop w:val="0"/>
                              <w:marBottom w:val="0"/>
                              <w:divBdr>
                                <w:top w:val="none" w:sz="0" w:space="0" w:color="auto"/>
                                <w:left w:val="none" w:sz="0" w:space="0" w:color="auto"/>
                                <w:bottom w:val="none" w:sz="0" w:space="0" w:color="auto"/>
                                <w:right w:val="none" w:sz="0" w:space="0" w:color="auto"/>
                              </w:divBdr>
                              <w:divsChild>
                                <w:div w:id="1108431275">
                                  <w:marLeft w:val="0"/>
                                  <w:marRight w:val="0"/>
                                  <w:marTop w:val="0"/>
                                  <w:marBottom w:val="0"/>
                                  <w:divBdr>
                                    <w:top w:val="none" w:sz="0" w:space="0" w:color="auto"/>
                                    <w:left w:val="none" w:sz="0" w:space="0" w:color="auto"/>
                                    <w:bottom w:val="none" w:sz="0" w:space="0" w:color="auto"/>
                                    <w:right w:val="none" w:sz="0" w:space="0" w:color="auto"/>
                                  </w:divBdr>
                                  <w:divsChild>
                                    <w:div w:id="116220142">
                                      <w:marLeft w:val="0"/>
                                      <w:marRight w:val="0"/>
                                      <w:marTop w:val="0"/>
                                      <w:marBottom w:val="0"/>
                                      <w:divBdr>
                                        <w:top w:val="none" w:sz="0" w:space="0" w:color="auto"/>
                                        <w:left w:val="none" w:sz="0" w:space="0" w:color="auto"/>
                                        <w:bottom w:val="none" w:sz="0" w:space="0" w:color="auto"/>
                                        <w:right w:val="none" w:sz="0" w:space="0" w:color="auto"/>
                                      </w:divBdr>
                                      <w:divsChild>
                                        <w:div w:id="261838898">
                                          <w:marLeft w:val="0"/>
                                          <w:marRight w:val="0"/>
                                          <w:marTop w:val="0"/>
                                          <w:marBottom w:val="0"/>
                                          <w:divBdr>
                                            <w:top w:val="none" w:sz="0" w:space="0" w:color="auto"/>
                                            <w:left w:val="none" w:sz="0" w:space="0" w:color="auto"/>
                                            <w:bottom w:val="none" w:sz="0" w:space="0" w:color="auto"/>
                                            <w:right w:val="none" w:sz="0" w:space="0" w:color="auto"/>
                                          </w:divBdr>
                                          <w:divsChild>
                                            <w:div w:id="1003506657">
                                              <w:marLeft w:val="0"/>
                                              <w:marRight w:val="0"/>
                                              <w:marTop w:val="0"/>
                                              <w:marBottom w:val="0"/>
                                              <w:divBdr>
                                                <w:top w:val="none" w:sz="0" w:space="0" w:color="auto"/>
                                                <w:left w:val="none" w:sz="0" w:space="0" w:color="auto"/>
                                                <w:bottom w:val="none" w:sz="0" w:space="0" w:color="auto"/>
                                                <w:right w:val="none" w:sz="0" w:space="0" w:color="auto"/>
                                              </w:divBdr>
                                              <w:divsChild>
                                                <w:div w:id="539627836">
                                                  <w:marLeft w:val="0"/>
                                                  <w:marRight w:val="0"/>
                                                  <w:marTop w:val="0"/>
                                                  <w:marBottom w:val="0"/>
                                                  <w:divBdr>
                                                    <w:top w:val="none" w:sz="0" w:space="0" w:color="auto"/>
                                                    <w:left w:val="none" w:sz="0" w:space="0" w:color="auto"/>
                                                    <w:bottom w:val="none" w:sz="0" w:space="0" w:color="auto"/>
                                                    <w:right w:val="none" w:sz="0" w:space="0" w:color="auto"/>
                                                  </w:divBdr>
                                                  <w:divsChild>
                                                    <w:div w:id="1938901255">
                                                      <w:marLeft w:val="0"/>
                                                      <w:marRight w:val="0"/>
                                                      <w:marTop w:val="0"/>
                                                      <w:marBottom w:val="0"/>
                                                      <w:divBdr>
                                                        <w:top w:val="none" w:sz="0" w:space="0" w:color="auto"/>
                                                        <w:left w:val="none" w:sz="0" w:space="0" w:color="auto"/>
                                                        <w:bottom w:val="none" w:sz="0" w:space="0" w:color="auto"/>
                                                        <w:right w:val="none" w:sz="0" w:space="0" w:color="auto"/>
                                                      </w:divBdr>
                                                      <w:divsChild>
                                                        <w:div w:id="1946233645">
                                                          <w:marLeft w:val="0"/>
                                                          <w:marRight w:val="0"/>
                                                          <w:marTop w:val="0"/>
                                                          <w:marBottom w:val="0"/>
                                                          <w:divBdr>
                                                            <w:top w:val="none" w:sz="0" w:space="0" w:color="auto"/>
                                                            <w:left w:val="none" w:sz="0" w:space="0" w:color="auto"/>
                                                            <w:bottom w:val="none" w:sz="0" w:space="0" w:color="auto"/>
                                                            <w:right w:val="none" w:sz="0" w:space="0" w:color="auto"/>
                                                          </w:divBdr>
                                                          <w:divsChild>
                                                            <w:div w:id="544486713">
                                                              <w:marLeft w:val="0"/>
                                                              <w:marRight w:val="0"/>
                                                              <w:marTop w:val="0"/>
                                                              <w:marBottom w:val="0"/>
                                                              <w:divBdr>
                                                                <w:top w:val="none" w:sz="0" w:space="0" w:color="auto"/>
                                                                <w:left w:val="none" w:sz="0" w:space="0" w:color="auto"/>
                                                                <w:bottom w:val="none" w:sz="0" w:space="0" w:color="auto"/>
                                                                <w:right w:val="none" w:sz="0" w:space="0" w:color="auto"/>
                                                              </w:divBdr>
                                                              <w:divsChild>
                                                                <w:div w:id="683626659">
                                                                  <w:marLeft w:val="0"/>
                                                                  <w:marRight w:val="0"/>
                                                                  <w:marTop w:val="0"/>
                                                                  <w:marBottom w:val="0"/>
                                                                  <w:divBdr>
                                                                    <w:top w:val="none" w:sz="0" w:space="0" w:color="auto"/>
                                                                    <w:left w:val="none" w:sz="0" w:space="0" w:color="auto"/>
                                                                    <w:bottom w:val="none" w:sz="0" w:space="0" w:color="auto"/>
                                                                    <w:right w:val="none" w:sz="0" w:space="0" w:color="auto"/>
                                                                  </w:divBdr>
                                                                  <w:divsChild>
                                                                    <w:div w:id="2133087092">
                                                                      <w:marLeft w:val="0"/>
                                                                      <w:marRight w:val="0"/>
                                                                      <w:marTop w:val="0"/>
                                                                      <w:marBottom w:val="0"/>
                                                                      <w:divBdr>
                                                                        <w:top w:val="none" w:sz="0" w:space="0" w:color="auto"/>
                                                                        <w:left w:val="none" w:sz="0" w:space="0" w:color="auto"/>
                                                                        <w:bottom w:val="none" w:sz="0" w:space="0" w:color="auto"/>
                                                                        <w:right w:val="none" w:sz="0" w:space="0" w:color="auto"/>
                                                                      </w:divBdr>
                                                                      <w:divsChild>
                                                                        <w:div w:id="908346810">
                                                                          <w:marLeft w:val="0"/>
                                                                          <w:marRight w:val="0"/>
                                                                          <w:marTop w:val="0"/>
                                                                          <w:marBottom w:val="0"/>
                                                                          <w:divBdr>
                                                                            <w:top w:val="none" w:sz="0" w:space="0" w:color="auto"/>
                                                                            <w:left w:val="none" w:sz="0" w:space="0" w:color="auto"/>
                                                                            <w:bottom w:val="none" w:sz="0" w:space="0" w:color="auto"/>
                                                                            <w:right w:val="none" w:sz="0" w:space="0" w:color="auto"/>
                                                                          </w:divBdr>
                                                                          <w:divsChild>
                                                                            <w:div w:id="90320777">
                                                                              <w:marLeft w:val="0"/>
                                                                              <w:marRight w:val="0"/>
                                                                              <w:marTop w:val="0"/>
                                                                              <w:marBottom w:val="0"/>
                                                                              <w:divBdr>
                                                                                <w:top w:val="none" w:sz="0" w:space="0" w:color="auto"/>
                                                                                <w:left w:val="none" w:sz="0" w:space="0" w:color="auto"/>
                                                                                <w:bottom w:val="none" w:sz="0" w:space="0" w:color="auto"/>
                                                                                <w:right w:val="none" w:sz="0" w:space="0" w:color="auto"/>
                                                                              </w:divBdr>
                                                                              <w:divsChild>
                                                                                <w:div w:id="1277327">
                                                                                  <w:marLeft w:val="0"/>
                                                                                  <w:marRight w:val="0"/>
                                                                                  <w:marTop w:val="0"/>
                                                                                  <w:marBottom w:val="0"/>
                                                                                  <w:divBdr>
                                                                                    <w:top w:val="none" w:sz="0" w:space="0" w:color="auto"/>
                                                                                    <w:left w:val="none" w:sz="0" w:space="0" w:color="auto"/>
                                                                                    <w:bottom w:val="none" w:sz="0" w:space="0" w:color="auto"/>
                                                                                    <w:right w:val="none" w:sz="0" w:space="0" w:color="auto"/>
                                                                                  </w:divBdr>
                                                                                  <w:divsChild>
                                                                                    <w:div w:id="89552444">
                                                                                      <w:marLeft w:val="0"/>
                                                                                      <w:marRight w:val="0"/>
                                                                                      <w:marTop w:val="0"/>
                                                                                      <w:marBottom w:val="0"/>
                                                                                      <w:divBdr>
                                                                                        <w:top w:val="none" w:sz="0" w:space="0" w:color="auto"/>
                                                                                        <w:left w:val="none" w:sz="0" w:space="0" w:color="auto"/>
                                                                                        <w:bottom w:val="none" w:sz="0" w:space="0" w:color="auto"/>
                                                                                        <w:right w:val="none" w:sz="0" w:space="0" w:color="auto"/>
                                                                                      </w:divBdr>
                                                                                      <w:divsChild>
                                                                                        <w:div w:id="531070114">
                                                                                          <w:marLeft w:val="0"/>
                                                                                          <w:marRight w:val="0"/>
                                                                                          <w:marTop w:val="0"/>
                                                                                          <w:marBottom w:val="0"/>
                                                                                          <w:divBdr>
                                                                                            <w:top w:val="none" w:sz="0" w:space="0" w:color="auto"/>
                                                                                            <w:left w:val="none" w:sz="0" w:space="0" w:color="auto"/>
                                                                                            <w:bottom w:val="none" w:sz="0" w:space="0" w:color="auto"/>
                                                                                            <w:right w:val="none" w:sz="0" w:space="0" w:color="auto"/>
                                                                                          </w:divBdr>
                                                                                          <w:divsChild>
                                                                                            <w:div w:id="1365977735">
                                                                                              <w:marLeft w:val="0"/>
                                                                                              <w:marRight w:val="0"/>
                                                                                              <w:marTop w:val="0"/>
                                                                                              <w:marBottom w:val="0"/>
                                                                                              <w:divBdr>
                                                                                                <w:top w:val="none" w:sz="0" w:space="0" w:color="auto"/>
                                                                                                <w:left w:val="none" w:sz="0" w:space="0" w:color="auto"/>
                                                                                                <w:bottom w:val="none" w:sz="0" w:space="0" w:color="auto"/>
                                                                                                <w:right w:val="none" w:sz="0" w:space="0" w:color="auto"/>
                                                                                              </w:divBdr>
                                                                                              <w:divsChild>
                                                                                                <w:div w:id="489716293">
                                                                                                  <w:marLeft w:val="0"/>
                                                                                                  <w:marRight w:val="0"/>
                                                                                                  <w:marTop w:val="0"/>
                                                                                                  <w:marBottom w:val="0"/>
                                                                                                  <w:divBdr>
                                                                                                    <w:top w:val="none" w:sz="0" w:space="0" w:color="auto"/>
                                                                                                    <w:left w:val="none" w:sz="0" w:space="0" w:color="auto"/>
                                                                                                    <w:bottom w:val="none" w:sz="0" w:space="0" w:color="auto"/>
                                                                                                    <w:right w:val="none" w:sz="0" w:space="0" w:color="auto"/>
                                                                                                  </w:divBdr>
                                                                                                  <w:divsChild>
                                                                                                    <w:div w:id="850023174">
                                                                                                      <w:marLeft w:val="0"/>
                                                                                                      <w:marRight w:val="0"/>
                                                                                                      <w:marTop w:val="0"/>
                                                                                                      <w:marBottom w:val="0"/>
                                                                                                      <w:divBdr>
                                                                                                        <w:top w:val="none" w:sz="0" w:space="0" w:color="auto"/>
                                                                                                        <w:left w:val="none" w:sz="0" w:space="0" w:color="auto"/>
                                                                                                        <w:bottom w:val="none" w:sz="0" w:space="0" w:color="auto"/>
                                                                                                        <w:right w:val="none" w:sz="0" w:space="0" w:color="auto"/>
                                                                                                      </w:divBdr>
                                                                                                      <w:divsChild>
                                                                                                        <w:div w:id="324746139">
                                                                                                          <w:marLeft w:val="0"/>
                                                                                                          <w:marRight w:val="0"/>
                                                                                                          <w:marTop w:val="0"/>
                                                                                                          <w:marBottom w:val="0"/>
                                                                                                          <w:divBdr>
                                                                                                            <w:top w:val="none" w:sz="0" w:space="0" w:color="auto"/>
                                                                                                            <w:left w:val="none" w:sz="0" w:space="0" w:color="auto"/>
                                                                                                            <w:bottom w:val="none" w:sz="0" w:space="0" w:color="auto"/>
                                                                                                            <w:right w:val="none" w:sz="0" w:space="0" w:color="auto"/>
                                                                                                          </w:divBdr>
                                                                                                          <w:divsChild>
                                                                                                            <w:div w:id="1364281656">
                                                                                                              <w:marLeft w:val="0"/>
                                                                                                              <w:marRight w:val="0"/>
                                                                                                              <w:marTop w:val="0"/>
                                                                                                              <w:marBottom w:val="0"/>
                                                                                                              <w:divBdr>
                                                                                                                <w:top w:val="none" w:sz="0" w:space="0" w:color="auto"/>
                                                                                                                <w:left w:val="none" w:sz="0" w:space="0" w:color="auto"/>
                                                                                                                <w:bottom w:val="none" w:sz="0" w:space="0" w:color="auto"/>
                                                                                                                <w:right w:val="none" w:sz="0" w:space="0" w:color="auto"/>
                                                                                                              </w:divBdr>
                                                                                                              <w:divsChild>
                                                                                                                <w:div w:id="227814238">
                                                                                                                  <w:marLeft w:val="0"/>
                                                                                                                  <w:marRight w:val="0"/>
                                                                                                                  <w:marTop w:val="0"/>
                                                                                                                  <w:marBottom w:val="0"/>
                                                                                                                  <w:divBdr>
                                                                                                                    <w:top w:val="none" w:sz="0" w:space="0" w:color="auto"/>
                                                                                                                    <w:left w:val="none" w:sz="0" w:space="0" w:color="auto"/>
                                                                                                                    <w:bottom w:val="none" w:sz="0" w:space="0" w:color="auto"/>
                                                                                                                    <w:right w:val="none" w:sz="0" w:space="0" w:color="auto"/>
                                                                                                                  </w:divBdr>
                                                                                                                  <w:divsChild>
                                                                                                                    <w:div w:id="391269468">
                                                                                                                      <w:marLeft w:val="0"/>
                                                                                                                      <w:marRight w:val="0"/>
                                                                                                                      <w:marTop w:val="0"/>
                                                                                                                      <w:marBottom w:val="0"/>
                                                                                                                      <w:divBdr>
                                                                                                                        <w:top w:val="none" w:sz="0" w:space="0" w:color="auto"/>
                                                                                                                        <w:left w:val="none" w:sz="0" w:space="0" w:color="auto"/>
                                                                                                                        <w:bottom w:val="none" w:sz="0" w:space="0" w:color="auto"/>
                                                                                                                        <w:right w:val="none" w:sz="0" w:space="0" w:color="auto"/>
                                                                                                                      </w:divBdr>
                                                                                                                      <w:divsChild>
                                                                                                                        <w:div w:id="39133414">
                                                                                                                          <w:marLeft w:val="0"/>
                                                                                                                          <w:marRight w:val="0"/>
                                                                                                                          <w:marTop w:val="0"/>
                                                                                                                          <w:marBottom w:val="0"/>
                                                                                                                          <w:divBdr>
                                                                                                                            <w:top w:val="none" w:sz="0" w:space="0" w:color="auto"/>
                                                                                                                            <w:left w:val="none" w:sz="0" w:space="0" w:color="auto"/>
                                                                                                                            <w:bottom w:val="none" w:sz="0" w:space="0" w:color="auto"/>
                                                                                                                            <w:right w:val="none" w:sz="0" w:space="0" w:color="auto"/>
                                                                                                                          </w:divBdr>
                                                                                                                          <w:divsChild>
                                                                                                                            <w:div w:id="190917702">
                                                                                                                              <w:marLeft w:val="0"/>
                                                                                                                              <w:marRight w:val="0"/>
                                                                                                                              <w:marTop w:val="0"/>
                                                                                                                              <w:marBottom w:val="0"/>
                                                                                                                              <w:divBdr>
                                                                                                                                <w:top w:val="none" w:sz="0" w:space="0" w:color="auto"/>
                                                                                                                                <w:left w:val="none" w:sz="0" w:space="0" w:color="auto"/>
                                                                                                                                <w:bottom w:val="none" w:sz="0" w:space="0" w:color="auto"/>
                                                                                                                                <w:right w:val="none" w:sz="0" w:space="0" w:color="auto"/>
                                                                                                                              </w:divBdr>
                                                                                                                              <w:divsChild>
                                                                                                                                <w:div w:id="480777795">
                                                                                                                                  <w:marLeft w:val="0"/>
                                                                                                                                  <w:marRight w:val="0"/>
                                                                                                                                  <w:marTop w:val="0"/>
                                                                                                                                  <w:marBottom w:val="0"/>
                                                                                                                                  <w:divBdr>
                                                                                                                                    <w:top w:val="none" w:sz="0" w:space="0" w:color="auto"/>
                                                                                                                                    <w:left w:val="none" w:sz="0" w:space="0" w:color="auto"/>
                                                                                                                                    <w:bottom w:val="none" w:sz="0" w:space="0" w:color="auto"/>
                                                                                                                                    <w:right w:val="none" w:sz="0" w:space="0" w:color="auto"/>
                                                                                                                                  </w:divBdr>
                                                                                                                                  <w:divsChild>
                                                                                                                                    <w:div w:id="114435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7288403">
      <w:bodyDiv w:val="1"/>
      <w:marLeft w:val="0"/>
      <w:marRight w:val="0"/>
      <w:marTop w:val="0"/>
      <w:marBottom w:val="0"/>
      <w:divBdr>
        <w:top w:val="none" w:sz="0" w:space="0" w:color="auto"/>
        <w:left w:val="none" w:sz="0" w:space="0" w:color="auto"/>
        <w:bottom w:val="none" w:sz="0" w:space="0" w:color="auto"/>
        <w:right w:val="none" w:sz="0" w:space="0" w:color="auto"/>
      </w:divBdr>
      <w:divsChild>
        <w:div w:id="1379282260">
          <w:marLeft w:val="0"/>
          <w:marRight w:val="0"/>
          <w:marTop w:val="0"/>
          <w:marBottom w:val="0"/>
          <w:divBdr>
            <w:top w:val="none" w:sz="0" w:space="0" w:color="auto"/>
            <w:left w:val="none" w:sz="0" w:space="0" w:color="auto"/>
            <w:bottom w:val="none" w:sz="0" w:space="0" w:color="auto"/>
            <w:right w:val="none" w:sz="0" w:space="0" w:color="auto"/>
          </w:divBdr>
          <w:divsChild>
            <w:div w:id="1884366506">
              <w:marLeft w:val="0"/>
              <w:marRight w:val="0"/>
              <w:marTop w:val="0"/>
              <w:marBottom w:val="0"/>
              <w:divBdr>
                <w:top w:val="none" w:sz="0" w:space="0" w:color="auto"/>
                <w:left w:val="none" w:sz="0" w:space="0" w:color="auto"/>
                <w:bottom w:val="none" w:sz="0" w:space="0" w:color="auto"/>
                <w:right w:val="none" w:sz="0" w:space="0" w:color="auto"/>
              </w:divBdr>
              <w:divsChild>
                <w:div w:id="2054771464">
                  <w:marLeft w:val="0"/>
                  <w:marRight w:val="0"/>
                  <w:marTop w:val="0"/>
                  <w:marBottom w:val="0"/>
                  <w:divBdr>
                    <w:top w:val="none" w:sz="0" w:space="0" w:color="auto"/>
                    <w:left w:val="none" w:sz="0" w:space="0" w:color="auto"/>
                    <w:bottom w:val="none" w:sz="0" w:space="0" w:color="auto"/>
                    <w:right w:val="none" w:sz="0" w:space="0" w:color="auto"/>
                  </w:divBdr>
                  <w:divsChild>
                    <w:div w:id="1990552036">
                      <w:marLeft w:val="0"/>
                      <w:marRight w:val="0"/>
                      <w:marTop w:val="0"/>
                      <w:marBottom w:val="0"/>
                      <w:divBdr>
                        <w:top w:val="none" w:sz="0" w:space="0" w:color="auto"/>
                        <w:left w:val="none" w:sz="0" w:space="0" w:color="auto"/>
                        <w:bottom w:val="none" w:sz="0" w:space="0" w:color="auto"/>
                        <w:right w:val="none" w:sz="0" w:space="0" w:color="auto"/>
                      </w:divBdr>
                      <w:divsChild>
                        <w:div w:id="248857721">
                          <w:marLeft w:val="0"/>
                          <w:marRight w:val="0"/>
                          <w:marTop w:val="0"/>
                          <w:marBottom w:val="0"/>
                          <w:divBdr>
                            <w:top w:val="none" w:sz="0" w:space="0" w:color="auto"/>
                            <w:left w:val="none" w:sz="0" w:space="0" w:color="auto"/>
                            <w:bottom w:val="none" w:sz="0" w:space="0" w:color="auto"/>
                            <w:right w:val="none" w:sz="0" w:space="0" w:color="auto"/>
                          </w:divBdr>
                          <w:divsChild>
                            <w:div w:id="1766338520">
                              <w:marLeft w:val="0"/>
                              <w:marRight w:val="0"/>
                              <w:marTop w:val="0"/>
                              <w:marBottom w:val="0"/>
                              <w:divBdr>
                                <w:top w:val="none" w:sz="0" w:space="0" w:color="auto"/>
                                <w:left w:val="none" w:sz="0" w:space="0" w:color="auto"/>
                                <w:bottom w:val="none" w:sz="0" w:space="0" w:color="auto"/>
                                <w:right w:val="none" w:sz="0" w:space="0" w:color="auto"/>
                              </w:divBdr>
                              <w:divsChild>
                                <w:div w:id="6860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9447708">
      <w:bodyDiv w:val="1"/>
      <w:marLeft w:val="0"/>
      <w:marRight w:val="0"/>
      <w:marTop w:val="0"/>
      <w:marBottom w:val="0"/>
      <w:divBdr>
        <w:top w:val="none" w:sz="0" w:space="0" w:color="auto"/>
        <w:left w:val="none" w:sz="0" w:space="0" w:color="auto"/>
        <w:bottom w:val="none" w:sz="0" w:space="0" w:color="auto"/>
        <w:right w:val="none" w:sz="0" w:space="0" w:color="auto"/>
      </w:divBdr>
      <w:divsChild>
        <w:div w:id="152992720">
          <w:marLeft w:val="0"/>
          <w:marRight w:val="0"/>
          <w:marTop w:val="0"/>
          <w:marBottom w:val="0"/>
          <w:divBdr>
            <w:top w:val="none" w:sz="0" w:space="0" w:color="auto"/>
            <w:left w:val="none" w:sz="0" w:space="0" w:color="auto"/>
            <w:bottom w:val="none" w:sz="0" w:space="0" w:color="auto"/>
            <w:right w:val="none" w:sz="0" w:space="0" w:color="auto"/>
          </w:divBdr>
          <w:divsChild>
            <w:div w:id="1236088733">
              <w:marLeft w:val="0"/>
              <w:marRight w:val="0"/>
              <w:marTop w:val="0"/>
              <w:marBottom w:val="0"/>
              <w:divBdr>
                <w:top w:val="none" w:sz="0" w:space="0" w:color="auto"/>
                <w:left w:val="none" w:sz="0" w:space="0" w:color="auto"/>
                <w:bottom w:val="none" w:sz="0" w:space="0" w:color="auto"/>
                <w:right w:val="none" w:sz="0" w:space="0" w:color="auto"/>
              </w:divBdr>
              <w:divsChild>
                <w:div w:id="118574664">
                  <w:marLeft w:val="0"/>
                  <w:marRight w:val="0"/>
                  <w:marTop w:val="0"/>
                  <w:marBottom w:val="0"/>
                  <w:divBdr>
                    <w:top w:val="none" w:sz="0" w:space="0" w:color="auto"/>
                    <w:left w:val="none" w:sz="0" w:space="0" w:color="auto"/>
                    <w:bottom w:val="none" w:sz="0" w:space="0" w:color="auto"/>
                    <w:right w:val="none" w:sz="0" w:space="0" w:color="auto"/>
                  </w:divBdr>
                  <w:divsChild>
                    <w:div w:id="1755206588">
                      <w:marLeft w:val="0"/>
                      <w:marRight w:val="0"/>
                      <w:marTop w:val="0"/>
                      <w:marBottom w:val="0"/>
                      <w:divBdr>
                        <w:top w:val="none" w:sz="0" w:space="0" w:color="auto"/>
                        <w:left w:val="none" w:sz="0" w:space="0" w:color="auto"/>
                        <w:bottom w:val="none" w:sz="0" w:space="0" w:color="auto"/>
                        <w:right w:val="none" w:sz="0" w:space="0" w:color="auto"/>
                      </w:divBdr>
                      <w:divsChild>
                        <w:div w:id="1553494133">
                          <w:marLeft w:val="0"/>
                          <w:marRight w:val="0"/>
                          <w:marTop w:val="0"/>
                          <w:marBottom w:val="0"/>
                          <w:divBdr>
                            <w:top w:val="none" w:sz="0" w:space="0" w:color="auto"/>
                            <w:left w:val="none" w:sz="0" w:space="0" w:color="auto"/>
                            <w:bottom w:val="none" w:sz="0" w:space="0" w:color="auto"/>
                            <w:right w:val="none" w:sz="0" w:space="0" w:color="auto"/>
                          </w:divBdr>
                          <w:divsChild>
                            <w:div w:id="1744252803">
                              <w:marLeft w:val="0"/>
                              <w:marRight w:val="0"/>
                              <w:marTop w:val="0"/>
                              <w:marBottom w:val="0"/>
                              <w:divBdr>
                                <w:top w:val="none" w:sz="0" w:space="0" w:color="auto"/>
                                <w:left w:val="none" w:sz="0" w:space="0" w:color="auto"/>
                                <w:bottom w:val="none" w:sz="0" w:space="0" w:color="auto"/>
                                <w:right w:val="none" w:sz="0" w:space="0" w:color="auto"/>
                              </w:divBdr>
                              <w:divsChild>
                                <w:div w:id="63440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952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hyperlink" Target="https://support.microsoft.com/en-gb/kb/3123593" TargetMode="External"/><Relationship Id="rId26" Type="http://schemas.openxmlformats.org/officeDocument/2006/relationships/hyperlink" Target="mailto:dbaalerts@norfolk.pnn.police.uk" TargetMode="External"/><Relationship Id="rId39" Type="http://schemas.openxmlformats.org/officeDocument/2006/relationships/hyperlink" Target="https://docs.oracle.com/cd/E11882_01/install.112/e47959.pdf" TargetMode="External"/><Relationship Id="rId21" Type="http://schemas.openxmlformats.org/officeDocument/2006/relationships/hyperlink" Target="https://support.microsoft.com/en-gb/kb/3091057" TargetMode="External"/><Relationship Id="rId34" Type="http://schemas.openxmlformats.org/officeDocument/2006/relationships/hyperlink" Target="https://msdn.microsoft.com/en-us/library/ms191153(v=sql.110).aspx" TargetMode="External"/><Relationship Id="rId42" Type="http://schemas.openxmlformats.org/officeDocument/2006/relationships/hyperlink" Target="https://msdn.microsoft.com/en-gb/library/ms179428(v=sql.120).aspx" TargetMode="Externa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hyperlink" Target="https://technet.microsoft.com/en-us/library/hh213151(v=sql.120)" TargetMode="External"/><Relationship Id="rId11" Type="http://schemas.openxmlformats.org/officeDocument/2006/relationships/footer" Target="footer1.xml"/><Relationship Id="rId24" Type="http://schemas.openxmlformats.org/officeDocument/2006/relationships/hyperlink" Target="https://support.microsoft.com/en-gb/kb/2919355" TargetMode="External"/><Relationship Id="rId32" Type="http://schemas.openxmlformats.org/officeDocument/2006/relationships/hyperlink" Target="https://msdn.microsoft.com/en-us/library/ff877884(v=sql.120).aspx" TargetMode="External"/><Relationship Id="rId37" Type="http://schemas.openxmlformats.org/officeDocument/2006/relationships/hyperlink" Target="https://msdn.microsoft.com/en-us/library/hh230864(v=sql.120).aspx" TargetMode="External"/><Relationship Id="rId40" Type="http://schemas.openxmlformats.org/officeDocument/2006/relationships/hyperlink" Target="https://ola.hallengren.com/" TargetMode="External"/><Relationship Id="rId45" Type="http://schemas.openxmlformats.org/officeDocument/2006/relationships/hyperlink" Target="https://support.microsoft.com/en-gb/kb/309422" TargetMode="External"/><Relationship Id="rId5" Type="http://schemas.openxmlformats.org/officeDocument/2006/relationships/settings" Target="settings.xml"/><Relationship Id="rId15" Type="http://schemas.openxmlformats.org/officeDocument/2006/relationships/hyperlink" Target="http://msdn.microsoft.com/en-us/library/cc645993%28v=sql.120%29.aspx" TargetMode="External"/><Relationship Id="rId23" Type="http://schemas.openxmlformats.org/officeDocument/2006/relationships/hyperlink" Target="https://support.microsoft.com/en-gb/kb/3000850" TargetMode="External"/><Relationship Id="rId28" Type="http://schemas.openxmlformats.org/officeDocument/2006/relationships/package" Target="embeddings/Microsoft_Visio_Drawing2.vsdx"/><Relationship Id="rId36" Type="http://schemas.openxmlformats.org/officeDocument/2006/relationships/hyperlink" Target="https://msdn.microsoft.com/en-gb/library/ff878441.aspx" TargetMode="External"/><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support.microsoft.com/en-gb/kb/3137691" TargetMode="External"/><Relationship Id="rId31" Type="http://schemas.openxmlformats.org/officeDocument/2006/relationships/hyperlink" Target="https://support.microsoft.com/en-us/kb/250355" TargetMode="External"/><Relationship Id="rId44" Type="http://schemas.openxmlformats.org/officeDocument/2006/relationships/hyperlink" Target="https://blogs.technet.microsoft.com/heyscriptingguy/2013/04/30/monitor-an-alwayson-availability-group-with-powershell/"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package" Target="embeddings/Microsoft_Visio_Drawing1.vsdx"/><Relationship Id="rId22" Type="http://schemas.openxmlformats.org/officeDocument/2006/relationships/hyperlink" Target="https://support.microsoft.com/en-gb/kb/3013769" TargetMode="External"/><Relationship Id="rId27" Type="http://schemas.openxmlformats.org/officeDocument/2006/relationships/image" Target="media/image4.emf"/><Relationship Id="rId30" Type="http://schemas.openxmlformats.org/officeDocument/2006/relationships/hyperlink" Target="https://support.microsoft.com/en-gb/kb/309422" TargetMode="External"/><Relationship Id="rId35" Type="http://schemas.openxmlformats.org/officeDocument/2006/relationships/hyperlink" Target="https://msdn.microsoft.com/en-gb/library/hh510204.aspx" TargetMode="External"/><Relationship Id="rId43" Type="http://schemas.openxmlformats.org/officeDocument/2006/relationships/hyperlink" Target="https://msdn.microsoft.com/en-us/library/ms190943(v=sql.120).aspx" TargetMode="External"/><Relationship Id="rId48" Type="http://schemas.openxmlformats.org/officeDocument/2006/relationships/glossaryDocument" Target="glossary/document.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3.xml"/><Relationship Id="rId17" Type="http://schemas.openxmlformats.org/officeDocument/2006/relationships/hyperlink" Target="https://support.microsoft.com/en-gb/kb/2920151" TargetMode="External"/><Relationship Id="rId25" Type="http://schemas.openxmlformats.org/officeDocument/2006/relationships/footer" Target="footer2.xml"/><Relationship Id="rId33" Type="http://schemas.openxmlformats.org/officeDocument/2006/relationships/hyperlink" Target="https://blogs.technet.microsoft.com/rhartskeerl/2012/03/04/kerberos-and-availabilitygroups-what-you-need-to-know/" TargetMode="External"/><Relationship Id="rId38" Type="http://schemas.openxmlformats.org/officeDocument/2006/relationships/hyperlink" Target="https://msdn.microsoft.com/en-us/library/ms189910(v=sql.120).aspx" TargetMode="External"/><Relationship Id="rId46" Type="http://schemas.openxmlformats.org/officeDocument/2006/relationships/hyperlink" Target="https://support.microsoft.com/en-us/kb/250355" TargetMode="External"/><Relationship Id="rId20" Type="http://schemas.openxmlformats.org/officeDocument/2006/relationships/hyperlink" Target="https://support.microsoft.com/en-gb/kb/3130939" TargetMode="External"/><Relationship Id="rId41" Type="http://schemas.openxmlformats.org/officeDocument/2006/relationships/hyperlink" Target="https://msdn.microsoft.com/en-us/library/ff877884(v=sql.120).aspx"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9c1705fafd52b49a/SQL%20Projects/Technical%20Documentation/SQL%20Horizons.com%20Technical%20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9C6986A0D2847CCB74F0F9EED7814C5"/>
        <w:category>
          <w:name w:val="General"/>
          <w:gallery w:val="placeholder"/>
        </w:category>
        <w:types>
          <w:type w:val="bbPlcHdr"/>
        </w:types>
        <w:behaviors>
          <w:behavior w:val="content"/>
        </w:behaviors>
        <w:guid w:val="{A14E52D5-464D-438C-8193-13D5F5F2156B}"/>
      </w:docPartPr>
      <w:docPartBody>
        <w:p w:rsidR="00F83C0B" w:rsidRDefault="00A37423">
          <w:r w:rsidRPr="00625090">
            <w:rPr>
              <w:rStyle w:val="PlaceholderText"/>
            </w:rPr>
            <w:t>[Status]</w:t>
          </w:r>
        </w:p>
      </w:docPartBody>
    </w:docPart>
    <w:docPart>
      <w:docPartPr>
        <w:name w:val="494B55A221354571ADC7D19209BD9086"/>
        <w:category>
          <w:name w:val="General"/>
          <w:gallery w:val="placeholder"/>
        </w:category>
        <w:types>
          <w:type w:val="bbPlcHdr"/>
        </w:types>
        <w:behaviors>
          <w:behavior w:val="content"/>
        </w:behaviors>
        <w:guid w:val="{DF0E0053-48DE-4CA1-B022-740B930F61B5}"/>
      </w:docPartPr>
      <w:docPartBody>
        <w:p w:rsidR="00F83C0B" w:rsidRDefault="00A37423">
          <w:r w:rsidRPr="00625090">
            <w:rPr>
              <w:rStyle w:val="PlaceholderText"/>
            </w:rPr>
            <w:t>[Status]</w:t>
          </w:r>
        </w:p>
      </w:docPartBody>
    </w:docPart>
    <w:docPart>
      <w:docPartPr>
        <w:name w:val="7F6AE4CA6E764B05B1DFA7F01539BA0A"/>
        <w:category>
          <w:name w:val="General"/>
          <w:gallery w:val="placeholder"/>
        </w:category>
        <w:types>
          <w:type w:val="bbPlcHdr"/>
        </w:types>
        <w:behaviors>
          <w:behavior w:val="content"/>
        </w:behaviors>
        <w:guid w:val="{A60CAE08-3973-460D-9DBE-83B7C7B068CB}"/>
      </w:docPartPr>
      <w:docPartBody>
        <w:p w:rsidR="00F83C0B" w:rsidRDefault="00A37423">
          <w:r w:rsidRPr="00625090">
            <w:rPr>
              <w:rStyle w:val="PlaceholderText"/>
            </w:rPr>
            <w:t>[Abstract]</w:t>
          </w:r>
        </w:p>
      </w:docPartBody>
    </w:docPart>
    <w:docPart>
      <w:docPartPr>
        <w:name w:val="2ECC7DD7641640F6865CBEECB042F320"/>
        <w:category>
          <w:name w:val="General"/>
          <w:gallery w:val="placeholder"/>
        </w:category>
        <w:types>
          <w:type w:val="bbPlcHdr"/>
        </w:types>
        <w:behaviors>
          <w:behavior w:val="content"/>
        </w:behaviors>
        <w:guid w:val="{EC574A1A-B753-498D-A7C4-F272CEECADF7}"/>
      </w:docPartPr>
      <w:docPartBody>
        <w:p w:rsidR="00F83C0B" w:rsidRDefault="00A37423">
          <w:r w:rsidRPr="00625090">
            <w:rPr>
              <w:rStyle w:val="PlaceholderText"/>
            </w:rP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HelveticaNeue">
    <w:panose1 w:val="00000000000000000000"/>
    <w:charset w:val="00"/>
    <w:family w:val="swiss"/>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423"/>
    <w:rsid w:val="000034CE"/>
    <w:rsid w:val="001054C6"/>
    <w:rsid w:val="00151CE1"/>
    <w:rsid w:val="003026C8"/>
    <w:rsid w:val="003531F6"/>
    <w:rsid w:val="003F6E67"/>
    <w:rsid w:val="005F2F87"/>
    <w:rsid w:val="007E118F"/>
    <w:rsid w:val="00837F67"/>
    <w:rsid w:val="00942602"/>
    <w:rsid w:val="009C10AF"/>
    <w:rsid w:val="009D33C6"/>
    <w:rsid w:val="00A37423"/>
    <w:rsid w:val="00AC5625"/>
    <w:rsid w:val="00B90C5F"/>
    <w:rsid w:val="00BB71B9"/>
    <w:rsid w:val="00F60599"/>
    <w:rsid w:val="00F7206D"/>
    <w:rsid w:val="00F83C0B"/>
    <w:rsid w:val="00FF31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10AF"/>
    <w:rPr>
      <w:color w:val="808080"/>
    </w:rPr>
  </w:style>
  <w:style w:type="paragraph" w:customStyle="1" w:styleId="549D9A13D4DE4D0195E692548FAEF681">
    <w:name w:val="549D9A13D4DE4D0195E692548FAEF681"/>
    <w:rsid w:val="009C10AF"/>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v0.d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298407-430C-45EC-9E4A-24C29A7E9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SQL%20Horizons.com%20Technical%20Document.dotx</Template>
  <TotalTime>0</TotalTime>
  <Pages>20</Pages>
  <Words>6002</Words>
  <Characters>34217</Characters>
  <Application>Microsoft Office Word</Application>
  <DocSecurity>0</DocSecurity>
  <Lines>285</Lines>
  <Paragraphs>80</Paragraphs>
  <ScaleCrop>false</ScaleCrop>
  <HeadingPairs>
    <vt:vector size="4" baseType="variant">
      <vt:variant>
        <vt:lpstr>Title</vt:lpstr>
      </vt:variant>
      <vt:variant>
        <vt:i4>1</vt:i4>
      </vt:variant>
      <vt:variant>
        <vt:lpstr>Headings</vt:lpstr>
      </vt:variant>
      <vt:variant>
        <vt:i4>52</vt:i4>
      </vt:variant>
    </vt:vector>
  </HeadingPairs>
  <TitlesOfParts>
    <vt:vector size="53" baseType="lpstr">
      <vt:lpstr>SQL AlwaysOn Availability Group</vt:lpstr>
      <vt:lpstr>Document Data</vt:lpstr>
      <vt:lpstr>    Change History</vt:lpstr>
      <vt:lpstr>    Document Distribution List</vt:lpstr>
      <vt:lpstr>Contents</vt:lpstr>
      <vt:lpstr>Introduction</vt:lpstr>
      <vt:lpstr>    Purpose and Scope of Document</vt:lpstr>
      <vt:lpstr>    Intended Audience</vt:lpstr>
      <vt:lpstr>    Acceptance Criteria</vt:lpstr>
      <vt:lpstr>    Related Documentation</vt:lpstr>
      <vt:lpstr>    Terminology and Acronyms</vt:lpstr>
      <vt:lpstr>Infrastructure Design</vt:lpstr>
      <vt:lpstr>    Infrastructure Overview</vt:lpstr>
      <vt:lpstr>    Licence</vt:lpstr>
      <vt:lpstr>Server Configuration</vt:lpstr>
      <vt:lpstr>    Virtual Machine Configuration</vt:lpstr>
      <vt:lpstr>        Operating System Configuration</vt:lpstr>
      <vt:lpstr>        Operating System and SQL Disk Configuration</vt:lpstr>
      <vt:lpstr>        Operating System Required Updates</vt:lpstr>
      <vt:lpstr>    Network Configuration</vt:lpstr>
      <vt:lpstr>        Subnets</vt:lpstr>
      <vt:lpstr>        TCP IP Configuration</vt:lpstr>
      <vt:lpstr>        Adapter Configuration</vt:lpstr>
      <vt:lpstr>        Routes</vt:lpstr>
      <vt:lpstr>        Name Resolution</vt:lpstr>
      <vt:lpstr>    Windows Server Failover Clustering</vt:lpstr>
      <vt:lpstr>        Cluster Name</vt:lpstr>
      <vt:lpstr>    SQL Server configuration</vt:lpstr>
      <vt:lpstr>        SQL Install File Locations</vt:lpstr>
      <vt:lpstr>        SQL Service Accounts</vt:lpstr>
      <vt:lpstr>        Memory Settings</vt:lpstr>
      <vt:lpstr>        Database Mail</vt:lpstr>
      <vt:lpstr>        Temporary database configuration (tempdb)</vt:lpstr>
      <vt:lpstr>        SQL Server Settings</vt:lpstr>
      <vt:lpstr>        Database Directory Structure</vt:lpstr>
      <vt:lpstr>        Database Maintenance Plans</vt:lpstr>
      <vt:lpstr>    Availability Groups Configuration</vt:lpstr>
      <vt:lpstr>        Availability Replicas Configuration</vt:lpstr>
      <vt:lpstr>        Endpoints Configuration</vt:lpstr>
      <vt:lpstr>        Availability Group Service Principal Name</vt:lpstr>
      <vt:lpstr>    Server access</vt:lpstr>
      <vt:lpstr>    Oracle client</vt:lpstr>
      <vt:lpstr>Backup</vt:lpstr>
      <vt:lpstr>    Backup and Recovery Architecture</vt:lpstr>
      <vt:lpstr>        Tivoli Storage Management client</vt:lpstr>
      <vt:lpstr>        Recovery Mechanism</vt:lpstr>
      <vt:lpstr>Monitoring</vt:lpstr>
      <vt:lpstr>    Monitoring Tools</vt:lpstr>
      <vt:lpstr>Security</vt:lpstr>
      <vt:lpstr>    Firewall</vt:lpstr>
      <vt:lpstr>    Anti-Virus Exclusions</vt:lpstr>
      <vt:lpstr>References</vt:lpstr>
      <vt:lpstr>Appendix A</vt:lpstr>
    </vt:vector>
  </TitlesOfParts>
  <Manager/>
  <Company/>
  <LinksUpToDate>false</LinksUpToDate>
  <CharactersWithSpaces>40139</CharactersWithSpaces>
  <SharedDoc>false</SharedDoc>
  <HLinks>
    <vt:vector size="336" baseType="variant">
      <vt:variant>
        <vt:i4>1048629</vt:i4>
      </vt:variant>
      <vt:variant>
        <vt:i4>332</vt:i4>
      </vt:variant>
      <vt:variant>
        <vt:i4>0</vt:i4>
      </vt:variant>
      <vt:variant>
        <vt:i4>5</vt:i4>
      </vt:variant>
      <vt:variant>
        <vt:lpwstr/>
      </vt:variant>
      <vt:variant>
        <vt:lpwstr>_Toc265506224</vt:lpwstr>
      </vt:variant>
      <vt:variant>
        <vt:i4>1048629</vt:i4>
      </vt:variant>
      <vt:variant>
        <vt:i4>326</vt:i4>
      </vt:variant>
      <vt:variant>
        <vt:i4>0</vt:i4>
      </vt:variant>
      <vt:variant>
        <vt:i4>5</vt:i4>
      </vt:variant>
      <vt:variant>
        <vt:lpwstr/>
      </vt:variant>
      <vt:variant>
        <vt:lpwstr>_Toc265506223</vt:lpwstr>
      </vt:variant>
      <vt:variant>
        <vt:i4>1048629</vt:i4>
      </vt:variant>
      <vt:variant>
        <vt:i4>320</vt:i4>
      </vt:variant>
      <vt:variant>
        <vt:i4>0</vt:i4>
      </vt:variant>
      <vt:variant>
        <vt:i4>5</vt:i4>
      </vt:variant>
      <vt:variant>
        <vt:lpwstr/>
      </vt:variant>
      <vt:variant>
        <vt:lpwstr>_Toc265506222</vt:lpwstr>
      </vt:variant>
      <vt:variant>
        <vt:i4>1048629</vt:i4>
      </vt:variant>
      <vt:variant>
        <vt:i4>314</vt:i4>
      </vt:variant>
      <vt:variant>
        <vt:i4>0</vt:i4>
      </vt:variant>
      <vt:variant>
        <vt:i4>5</vt:i4>
      </vt:variant>
      <vt:variant>
        <vt:lpwstr/>
      </vt:variant>
      <vt:variant>
        <vt:lpwstr>_Toc265506221</vt:lpwstr>
      </vt:variant>
      <vt:variant>
        <vt:i4>1048629</vt:i4>
      </vt:variant>
      <vt:variant>
        <vt:i4>308</vt:i4>
      </vt:variant>
      <vt:variant>
        <vt:i4>0</vt:i4>
      </vt:variant>
      <vt:variant>
        <vt:i4>5</vt:i4>
      </vt:variant>
      <vt:variant>
        <vt:lpwstr/>
      </vt:variant>
      <vt:variant>
        <vt:lpwstr>_Toc265506220</vt:lpwstr>
      </vt:variant>
      <vt:variant>
        <vt:i4>1245237</vt:i4>
      </vt:variant>
      <vt:variant>
        <vt:i4>302</vt:i4>
      </vt:variant>
      <vt:variant>
        <vt:i4>0</vt:i4>
      </vt:variant>
      <vt:variant>
        <vt:i4>5</vt:i4>
      </vt:variant>
      <vt:variant>
        <vt:lpwstr/>
      </vt:variant>
      <vt:variant>
        <vt:lpwstr>_Toc265506219</vt:lpwstr>
      </vt:variant>
      <vt:variant>
        <vt:i4>1245237</vt:i4>
      </vt:variant>
      <vt:variant>
        <vt:i4>296</vt:i4>
      </vt:variant>
      <vt:variant>
        <vt:i4>0</vt:i4>
      </vt:variant>
      <vt:variant>
        <vt:i4>5</vt:i4>
      </vt:variant>
      <vt:variant>
        <vt:lpwstr/>
      </vt:variant>
      <vt:variant>
        <vt:lpwstr>_Toc265506218</vt:lpwstr>
      </vt:variant>
      <vt:variant>
        <vt:i4>1245237</vt:i4>
      </vt:variant>
      <vt:variant>
        <vt:i4>290</vt:i4>
      </vt:variant>
      <vt:variant>
        <vt:i4>0</vt:i4>
      </vt:variant>
      <vt:variant>
        <vt:i4>5</vt:i4>
      </vt:variant>
      <vt:variant>
        <vt:lpwstr/>
      </vt:variant>
      <vt:variant>
        <vt:lpwstr>_Toc265506217</vt:lpwstr>
      </vt:variant>
      <vt:variant>
        <vt:i4>1245237</vt:i4>
      </vt:variant>
      <vt:variant>
        <vt:i4>284</vt:i4>
      </vt:variant>
      <vt:variant>
        <vt:i4>0</vt:i4>
      </vt:variant>
      <vt:variant>
        <vt:i4>5</vt:i4>
      </vt:variant>
      <vt:variant>
        <vt:lpwstr/>
      </vt:variant>
      <vt:variant>
        <vt:lpwstr>_Toc265506216</vt:lpwstr>
      </vt:variant>
      <vt:variant>
        <vt:i4>1245237</vt:i4>
      </vt:variant>
      <vt:variant>
        <vt:i4>278</vt:i4>
      </vt:variant>
      <vt:variant>
        <vt:i4>0</vt:i4>
      </vt:variant>
      <vt:variant>
        <vt:i4>5</vt:i4>
      </vt:variant>
      <vt:variant>
        <vt:lpwstr/>
      </vt:variant>
      <vt:variant>
        <vt:lpwstr>_Toc265506215</vt:lpwstr>
      </vt:variant>
      <vt:variant>
        <vt:i4>1245237</vt:i4>
      </vt:variant>
      <vt:variant>
        <vt:i4>272</vt:i4>
      </vt:variant>
      <vt:variant>
        <vt:i4>0</vt:i4>
      </vt:variant>
      <vt:variant>
        <vt:i4>5</vt:i4>
      </vt:variant>
      <vt:variant>
        <vt:lpwstr/>
      </vt:variant>
      <vt:variant>
        <vt:lpwstr>_Toc265506214</vt:lpwstr>
      </vt:variant>
      <vt:variant>
        <vt:i4>1245237</vt:i4>
      </vt:variant>
      <vt:variant>
        <vt:i4>266</vt:i4>
      </vt:variant>
      <vt:variant>
        <vt:i4>0</vt:i4>
      </vt:variant>
      <vt:variant>
        <vt:i4>5</vt:i4>
      </vt:variant>
      <vt:variant>
        <vt:lpwstr/>
      </vt:variant>
      <vt:variant>
        <vt:lpwstr>_Toc265506213</vt:lpwstr>
      </vt:variant>
      <vt:variant>
        <vt:i4>1245237</vt:i4>
      </vt:variant>
      <vt:variant>
        <vt:i4>260</vt:i4>
      </vt:variant>
      <vt:variant>
        <vt:i4>0</vt:i4>
      </vt:variant>
      <vt:variant>
        <vt:i4>5</vt:i4>
      </vt:variant>
      <vt:variant>
        <vt:lpwstr/>
      </vt:variant>
      <vt:variant>
        <vt:lpwstr>_Toc265506212</vt:lpwstr>
      </vt:variant>
      <vt:variant>
        <vt:i4>1245237</vt:i4>
      </vt:variant>
      <vt:variant>
        <vt:i4>254</vt:i4>
      </vt:variant>
      <vt:variant>
        <vt:i4>0</vt:i4>
      </vt:variant>
      <vt:variant>
        <vt:i4>5</vt:i4>
      </vt:variant>
      <vt:variant>
        <vt:lpwstr/>
      </vt:variant>
      <vt:variant>
        <vt:lpwstr>_Toc265506211</vt:lpwstr>
      </vt:variant>
      <vt:variant>
        <vt:i4>1245237</vt:i4>
      </vt:variant>
      <vt:variant>
        <vt:i4>248</vt:i4>
      </vt:variant>
      <vt:variant>
        <vt:i4>0</vt:i4>
      </vt:variant>
      <vt:variant>
        <vt:i4>5</vt:i4>
      </vt:variant>
      <vt:variant>
        <vt:lpwstr/>
      </vt:variant>
      <vt:variant>
        <vt:lpwstr>_Toc265506210</vt:lpwstr>
      </vt:variant>
      <vt:variant>
        <vt:i4>1179701</vt:i4>
      </vt:variant>
      <vt:variant>
        <vt:i4>242</vt:i4>
      </vt:variant>
      <vt:variant>
        <vt:i4>0</vt:i4>
      </vt:variant>
      <vt:variant>
        <vt:i4>5</vt:i4>
      </vt:variant>
      <vt:variant>
        <vt:lpwstr/>
      </vt:variant>
      <vt:variant>
        <vt:lpwstr>_Toc265506209</vt:lpwstr>
      </vt:variant>
      <vt:variant>
        <vt:i4>1179701</vt:i4>
      </vt:variant>
      <vt:variant>
        <vt:i4>236</vt:i4>
      </vt:variant>
      <vt:variant>
        <vt:i4>0</vt:i4>
      </vt:variant>
      <vt:variant>
        <vt:i4>5</vt:i4>
      </vt:variant>
      <vt:variant>
        <vt:lpwstr/>
      </vt:variant>
      <vt:variant>
        <vt:lpwstr>_Toc265506208</vt:lpwstr>
      </vt:variant>
      <vt:variant>
        <vt:i4>1179701</vt:i4>
      </vt:variant>
      <vt:variant>
        <vt:i4>230</vt:i4>
      </vt:variant>
      <vt:variant>
        <vt:i4>0</vt:i4>
      </vt:variant>
      <vt:variant>
        <vt:i4>5</vt:i4>
      </vt:variant>
      <vt:variant>
        <vt:lpwstr/>
      </vt:variant>
      <vt:variant>
        <vt:lpwstr>_Toc265506207</vt:lpwstr>
      </vt:variant>
      <vt:variant>
        <vt:i4>1179701</vt:i4>
      </vt:variant>
      <vt:variant>
        <vt:i4>224</vt:i4>
      </vt:variant>
      <vt:variant>
        <vt:i4>0</vt:i4>
      </vt:variant>
      <vt:variant>
        <vt:i4>5</vt:i4>
      </vt:variant>
      <vt:variant>
        <vt:lpwstr/>
      </vt:variant>
      <vt:variant>
        <vt:lpwstr>_Toc265506206</vt:lpwstr>
      </vt:variant>
      <vt:variant>
        <vt:i4>1179701</vt:i4>
      </vt:variant>
      <vt:variant>
        <vt:i4>218</vt:i4>
      </vt:variant>
      <vt:variant>
        <vt:i4>0</vt:i4>
      </vt:variant>
      <vt:variant>
        <vt:i4>5</vt:i4>
      </vt:variant>
      <vt:variant>
        <vt:lpwstr/>
      </vt:variant>
      <vt:variant>
        <vt:lpwstr>_Toc265506205</vt:lpwstr>
      </vt:variant>
      <vt:variant>
        <vt:i4>1179701</vt:i4>
      </vt:variant>
      <vt:variant>
        <vt:i4>212</vt:i4>
      </vt:variant>
      <vt:variant>
        <vt:i4>0</vt:i4>
      </vt:variant>
      <vt:variant>
        <vt:i4>5</vt:i4>
      </vt:variant>
      <vt:variant>
        <vt:lpwstr/>
      </vt:variant>
      <vt:variant>
        <vt:lpwstr>_Toc265506204</vt:lpwstr>
      </vt:variant>
      <vt:variant>
        <vt:i4>1179701</vt:i4>
      </vt:variant>
      <vt:variant>
        <vt:i4>206</vt:i4>
      </vt:variant>
      <vt:variant>
        <vt:i4>0</vt:i4>
      </vt:variant>
      <vt:variant>
        <vt:i4>5</vt:i4>
      </vt:variant>
      <vt:variant>
        <vt:lpwstr/>
      </vt:variant>
      <vt:variant>
        <vt:lpwstr>_Toc265506203</vt:lpwstr>
      </vt:variant>
      <vt:variant>
        <vt:i4>1179701</vt:i4>
      </vt:variant>
      <vt:variant>
        <vt:i4>200</vt:i4>
      </vt:variant>
      <vt:variant>
        <vt:i4>0</vt:i4>
      </vt:variant>
      <vt:variant>
        <vt:i4>5</vt:i4>
      </vt:variant>
      <vt:variant>
        <vt:lpwstr/>
      </vt:variant>
      <vt:variant>
        <vt:lpwstr>_Toc265506202</vt:lpwstr>
      </vt:variant>
      <vt:variant>
        <vt:i4>1179701</vt:i4>
      </vt:variant>
      <vt:variant>
        <vt:i4>194</vt:i4>
      </vt:variant>
      <vt:variant>
        <vt:i4>0</vt:i4>
      </vt:variant>
      <vt:variant>
        <vt:i4>5</vt:i4>
      </vt:variant>
      <vt:variant>
        <vt:lpwstr/>
      </vt:variant>
      <vt:variant>
        <vt:lpwstr>_Toc265506201</vt:lpwstr>
      </vt:variant>
      <vt:variant>
        <vt:i4>1179701</vt:i4>
      </vt:variant>
      <vt:variant>
        <vt:i4>188</vt:i4>
      </vt:variant>
      <vt:variant>
        <vt:i4>0</vt:i4>
      </vt:variant>
      <vt:variant>
        <vt:i4>5</vt:i4>
      </vt:variant>
      <vt:variant>
        <vt:lpwstr/>
      </vt:variant>
      <vt:variant>
        <vt:lpwstr>_Toc265506200</vt:lpwstr>
      </vt:variant>
      <vt:variant>
        <vt:i4>1769526</vt:i4>
      </vt:variant>
      <vt:variant>
        <vt:i4>182</vt:i4>
      </vt:variant>
      <vt:variant>
        <vt:i4>0</vt:i4>
      </vt:variant>
      <vt:variant>
        <vt:i4>5</vt:i4>
      </vt:variant>
      <vt:variant>
        <vt:lpwstr/>
      </vt:variant>
      <vt:variant>
        <vt:lpwstr>_Toc265506199</vt:lpwstr>
      </vt:variant>
      <vt:variant>
        <vt:i4>1769526</vt:i4>
      </vt:variant>
      <vt:variant>
        <vt:i4>176</vt:i4>
      </vt:variant>
      <vt:variant>
        <vt:i4>0</vt:i4>
      </vt:variant>
      <vt:variant>
        <vt:i4>5</vt:i4>
      </vt:variant>
      <vt:variant>
        <vt:lpwstr/>
      </vt:variant>
      <vt:variant>
        <vt:lpwstr>_Toc265506198</vt:lpwstr>
      </vt:variant>
      <vt:variant>
        <vt:i4>1769526</vt:i4>
      </vt:variant>
      <vt:variant>
        <vt:i4>170</vt:i4>
      </vt:variant>
      <vt:variant>
        <vt:i4>0</vt:i4>
      </vt:variant>
      <vt:variant>
        <vt:i4>5</vt:i4>
      </vt:variant>
      <vt:variant>
        <vt:lpwstr/>
      </vt:variant>
      <vt:variant>
        <vt:lpwstr>_Toc265506197</vt:lpwstr>
      </vt:variant>
      <vt:variant>
        <vt:i4>1769526</vt:i4>
      </vt:variant>
      <vt:variant>
        <vt:i4>164</vt:i4>
      </vt:variant>
      <vt:variant>
        <vt:i4>0</vt:i4>
      </vt:variant>
      <vt:variant>
        <vt:i4>5</vt:i4>
      </vt:variant>
      <vt:variant>
        <vt:lpwstr/>
      </vt:variant>
      <vt:variant>
        <vt:lpwstr>_Toc265506196</vt:lpwstr>
      </vt:variant>
      <vt:variant>
        <vt:i4>1769526</vt:i4>
      </vt:variant>
      <vt:variant>
        <vt:i4>158</vt:i4>
      </vt:variant>
      <vt:variant>
        <vt:i4>0</vt:i4>
      </vt:variant>
      <vt:variant>
        <vt:i4>5</vt:i4>
      </vt:variant>
      <vt:variant>
        <vt:lpwstr/>
      </vt:variant>
      <vt:variant>
        <vt:lpwstr>_Toc265506195</vt:lpwstr>
      </vt:variant>
      <vt:variant>
        <vt:i4>1769526</vt:i4>
      </vt:variant>
      <vt:variant>
        <vt:i4>152</vt:i4>
      </vt:variant>
      <vt:variant>
        <vt:i4>0</vt:i4>
      </vt:variant>
      <vt:variant>
        <vt:i4>5</vt:i4>
      </vt:variant>
      <vt:variant>
        <vt:lpwstr/>
      </vt:variant>
      <vt:variant>
        <vt:lpwstr>_Toc265506194</vt:lpwstr>
      </vt:variant>
      <vt:variant>
        <vt:i4>1769526</vt:i4>
      </vt:variant>
      <vt:variant>
        <vt:i4>146</vt:i4>
      </vt:variant>
      <vt:variant>
        <vt:i4>0</vt:i4>
      </vt:variant>
      <vt:variant>
        <vt:i4>5</vt:i4>
      </vt:variant>
      <vt:variant>
        <vt:lpwstr/>
      </vt:variant>
      <vt:variant>
        <vt:lpwstr>_Toc265506193</vt:lpwstr>
      </vt:variant>
      <vt:variant>
        <vt:i4>1769526</vt:i4>
      </vt:variant>
      <vt:variant>
        <vt:i4>140</vt:i4>
      </vt:variant>
      <vt:variant>
        <vt:i4>0</vt:i4>
      </vt:variant>
      <vt:variant>
        <vt:i4>5</vt:i4>
      </vt:variant>
      <vt:variant>
        <vt:lpwstr/>
      </vt:variant>
      <vt:variant>
        <vt:lpwstr>_Toc265506192</vt:lpwstr>
      </vt:variant>
      <vt:variant>
        <vt:i4>1769526</vt:i4>
      </vt:variant>
      <vt:variant>
        <vt:i4>134</vt:i4>
      </vt:variant>
      <vt:variant>
        <vt:i4>0</vt:i4>
      </vt:variant>
      <vt:variant>
        <vt:i4>5</vt:i4>
      </vt:variant>
      <vt:variant>
        <vt:lpwstr/>
      </vt:variant>
      <vt:variant>
        <vt:lpwstr>_Toc265506191</vt:lpwstr>
      </vt:variant>
      <vt:variant>
        <vt:i4>1769526</vt:i4>
      </vt:variant>
      <vt:variant>
        <vt:i4>128</vt:i4>
      </vt:variant>
      <vt:variant>
        <vt:i4>0</vt:i4>
      </vt:variant>
      <vt:variant>
        <vt:i4>5</vt:i4>
      </vt:variant>
      <vt:variant>
        <vt:lpwstr/>
      </vt:variant>
      <vt:variant>
        <vt:lpwstr>_Toc265506190</vt:lpwstr>
      </vt:variant>
      <vt:variant>
        <vt:i4>1703990</vt:i4>
      </vt:variant>
      <vt:variant>
        <vt:i4>122</vt:i4>
      </vt:variant>
      <vt:variant>
        <vt:i4>0</vt:i4>
      </vt:variant>
      <vt:variant>
        <vt:i4>5</vt:i4>
      </vt:variant>
      <vt:variant>
        <vt:lpwstr/>
      </vt:variant>
      <vt:variant>
        <vt:lpwstr>_Toc265506189</vt:lpwstr>
      </vt:variant>
      <vt:variant>
        <vt:i4>1703990</vt:i4>
      </vt:variant>
      <vt:variant>
        <vt:i4>116</vt:i4>
      </vt:variant>
      <vt:variant>
        <vt:i4>0</vt:i4>
      </vt:variant>
      <vt:variant>
        <vt:i4>5</vt:i4>
      </vt:variant>
      <vt:variant>
        <vt:lpwstr/>
      </vt:variant>
      <vt:variant>
        <vt:lpwstr>_Toc265506188</vt:lpwstr>
      </vt:variant>
      <vt:variant>
        <vt:i4>1703990</vt:i4>
      </vt:variant>
      <vt:variant>
        <vt:i4>110</vt:i4>
      </vt:variant>
      <vt:variant>
        <vt:i4>0</vt:i4>
      </vt:variant>
      <vt:variant>
        <vt:i4>5</vt:i4>
      </vt:variant>
      <vt:variant>
        <vt:lpwstr/>
      </vt:variant>
      <vt:variant>
        <vt:lpwstr>_Toc265506187</vt:lpwstr>
      </vt:variant>
      <vt:variant>
        <vt:i4>1703990</vt:i4>
      </vt:variant>
      <vt:variant>
        <vt:i4>104</vt:i4>
      </vt:variant>
      <vt:variant>
        <vt:i4>0</vt:i4>
      </vt:variant>
      <vt:variant>
        <vt:i4>5</vt:i4>
      </vt:variant>
      <vt:variant>
        <vt:lpwstr/>
      </vt:variant>
      <vt:variant>
        <vt:lpwstr>_Toc265506186</vt:lpwstr>
      </vt:variant>
      <vt:variant>
        <vt:i4>1703990</vt:i4>
      </vt:variant>
      <vt:variant>
        <vt:i4>98</vt:i4>
      </vt:variant>
      <vt:variant>
        <vt:i4>0</vt:i4>
      </vt:variant>
      <vt:variant>
        <vt:i4>5</vt:i4>
      </vt:variant>
      <vt:variant>
        <vt:lpwstr/>
      </vt:variant>
      <vt:variant>
        <vt:lpwstr>_Toc265506185</vt:lpwstr>
      </vt:variant>
      <vt:variant>
        <vt:i4>1703990</vt:i4>
      </vt:variant>
      <vt:variant>
        <vt:i4>92</vt:i4>
      </vt:variant>
      <vt:variant>
        <vt:i4>0</vt:i4>
      </vt:variant>
      <vt:variant>
        <vt:i4>5</vt:i4>
      </vt:variant>
      <vt:variant>
        <vt:lpwstr/>
      </vt:variant>
      <vt:variant>
        <vt:lpwstr>_Toc265506184</vt:lpwstr>
      </vt:variant>
      <vt:variant>
        <vt:i4>1703990</vt:i4>
      </vt:variant>
      <vt:variant>
        <vt:i4>86</vt:i4>
      </vt:variant>
      <vt:variant>
        <vt:i4>0</vt:i4>
      </vt:variant>
      <vt:variant>
        <vt:i4>5</vt:i4>
      </vt:variant>
      <vt:variant>
        <vt:lpwstr/>
      </vt:variant>
      <vt:variant>
        <vt:lpwstr>_Toc265506183</vt:lpwstr>
      </vt:variant>
      <vt:variant>
        <vt:i4>1703990</vt:i4>
      </vt:variant>
      <vt:variant>
        <vt:i4>80</vt:i4>
      </vt:variant>
      <vt:variant>
        <vt:i4>0</vt:i4>
      </vt:variant>
      <vt:variant>
        <vt:i4>5</vt:i4>
      </vt:variant>
      <vt:variant>
        <vt:lpwstr/>
      </vt:variant>
      <vt:variant>
        <vt:lpwstr>_Toc265506182</vt:lpwstr>
      </vt:variant>
      <vt:variant>
        <vt:i4>1703990</vt:i4>
      </vt:variant>
      <vt:variant>
        <vt:i4>74</vt:i4>
      </vt:variant>
      <vt:variant>
        <vt:i4>0</vt:i4>
      </vt:variant>
      <vt:variant>
        <vt:i4>5</vt:i4>
      </vt:variant>
      <vt:variant>
        <vt:lpwstr/>
      </vt:variant>
      <vt:variant>
        <vt:lpwstr>_Toc265506181</vt:lpwstr>
      </vt:variant>
      <vt:variant>
        <vt:i4>1703990</vt:i4>
      </vt:variant>
      <vt:variant>
        <vt:i4>68</vt:i4>
      </vt:variant>
      <vt:variant>
        <vt:i4>0</vt:i4>
      </vt:variant>
      <vt:variant>
        <vt:i4>5</vt:i4>
      </vt:variant>
      <vt:variant>
        <vt:lpwstr/>
      </vt:variant>
      <vt:variant>
        <vt:lpwstr>_Toc265506180</vt:lpwstr>
      </vt:variant>
      <vt:variant>
        <vt:i4>1376310</vt:i4>
      </vt:variant>
      <vt:variant>
        <vt:i4>62</vt:i4>
      </vt:variant>
      <vt:variant>
        <vt:i4>0</vt:i4>
      </vt:variant>
      <vt:variant>
        <vt:i4>5</vt:i4>
      </vt:variant>
      <vt:variant>
        <vt:lpwstr/>
      </vt:variant>
      <vt:variant>
        <vt:lpwstr>_Toc265506179</vt:lpwstr>
      </vt:variant>
      <vt:variant>
        <vt:i4>1376310</vt:i4>
      </vt:variant>
      <vt:variant>
        <vt:i4>56</vt:i4>
      </vt:variant>
      <vt:variant>
        <vt:i4>0</vt:i4>
      </vt:variant>
      <vt:variant>
        <vt:i4>5</vt:i4>
      </vt:variant>
      <vt:variant>
        <vt:lpwstr/>
      </vt:variant>
      <vt:variant>
        <vt:lpwstr>_Toc265506178</vt:lpwstr>
      </vt:variant>
      <vt:variant>
        <vt:i4>1376310</vt:i4>
      </vt:variant>
      <vt:variant>
        <vt:i4>50</vt:i4>
      </vt:variant>
      <vt:variant>
        <vt:i4>0</vt:i4>
      </vt:variant>
      <vt:variant>
        <vt:i4>5</vt:i4>
      </vt:variant>
      <vt:variant>
        <vt:lpwstr/>
      </vt:variant>
      <vt:variant>
        <vt:lpwstr>_Toc265506177</vt:lpwstr>
      </vt:variant>
      <vt:variant>
        <vt:i4>1376310</vt:i4>
      </vt:variant>
      <vt:variant>
        <vt:i4>44</vt:i4>
      </vt:variant>
      <vt:variant>
        <vt:i4>0</vt:i4>
      </vt:variant>
      <vt:variant>
        <vt:i4>5</vt:i4>
      </vt:variant>
      <vt:variant>
        <vt:lpwstr/>
      </vt:variant>
      <vt:variant>
        <vt:lpwstr>_Toc265506176</vt:lpwstr>
      </vt:variant>
      <vt:variant>
        <vt:i4>1376310</vt:i4>
      </vt:variant>
      <vt:variant>
        <vt:i4>38</vt:i4>
      </vt:variant>
      <vt:variant>
        <vt:i4>0</vt:i4>
      </vt:variant>
      <vt:variant>
        <vt:i4>5</vt:i4>
      </vt:variant>
      <vt:variant>
        <vt:lpwstr/>
      </vt:variant>
      <vt:variant>
        <vt:lpwstr>_Toc265506175</vt:lpwstr>
      </vt:variant>
      <vt:variant>
        <vt:i4>1376310</vt:i4>
      </vt:variant>
      <vt:variant>
        <vt:i4>32</vt:i4>
      </vt:variant>
      <vt:variant>
        <vt:i4>0</vt:i4>
      </vt:variant>
      <vt:variant>
        <vt:i4>5</vt:i4>
      </vt:variant>
      <vt:variant>
        <vt:lpwstr/>
      </vt:variant>
      <vt:variant>
        <vt:lpwstr>_Toc265506174</vt:lpwstr>
      </vt:variant>
      <vt:variant>
        <vt:i4>1376310</vt:i4>
      </vt:variant>
      <vt:variant>
        <vt:i4>26</vt:i4>
      </vt:variant>
      <vt:variant>
        <vt:i4>0</vt:i4>
      </vt:variant>
      <vt:variant>
        <vt:i4>5</vt:i4>
      </vt:variant>
      <vt:variant>
        <vt:lpwstr/>
      </vt:variant>
      <vt:variant>
        <vt:lpwstr>_Toc265506173</vt:lpwstr>
      </vt:variant>
      <vt:variant>
        <vt:i4>1376310</vt:i4>
      </vt:variant>
      <vt:variant>
        <vt:i4>20</vt:i4>
      </vt:variant>
      <vt:variant>
        <vt:i4>0</vt:i4>
      </vt:variant>
      <vt:variant>
        <vt:i4>5</vt:i4>
      </vt:variant>
      <vt:variant>
        <vt:lpwstr/>
      </vt:variant>
      <vt:variant>
        <vt:lpwstr>_Toc265506172</vt:lpwstr>
      </vt:variant>
      <vt:variant>
        <vt:i4>1376310</vt:i4>
      </vt:variant>
      <vt:variant>
        <vt:i4>14</vt:i4>
      </vt:variant>
      <vt:variant>
        <vt:i4>0</vt:i4>
      </vt:variant>
      <vt:variant>
        <vt:i4>5</vt:i4>
      </vt:variant>
      <vt:variant>
        <vt:lpwstr/>
      </vt:variant>
      <vt:variant>
        <vt:lpwstr>_Toc265506171</vt:lpwstr>
      </vt:variant>
      <vt:variant>
        <vt:i4>1376310</vt:i4>
      </vt:variant>
      <vt:variant>
        <vt:i4>8</vt:i4>
      </vt:variant>
      <vt:variant>
        <vt:i4>0</vt:i4>
      </vt:variant>
      <vt:variant>
        <vt:i4>5</vt:i4>
      </vt:variant>
      <vt:variant>
        <vt:lpwstr/>
      </vt:variant>
      <vt:variant>
        <vt:lpwstr>_Toc265506170</vt:lpwstr>
      </vt:variant>
      <vt:variant>
        <vt:i4>1310774</vt:i4>
      </vt:variant>
      <vt:variant>
        <vt:i4>2</vt:i4>
      </vt:variant>
      <vt:variant>
        <vt:i4>0</vt:i4>
      </vt:variant>
      <vt:variant>
        <vt:i4>5</vt:i4>
      </vt:variant>
      <vt:variant>
        <vt:lpwstr/>
      </vt:variant>
      <vt:variant>
        <vt:lpwstr>_Toc265506169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AlwaysOn Availability Group</dc:title>
  <dc:subject>SQL AlwaysOn Availability Group</dc:subject>
  <dc:creator/>
  <cp:keywords>SQL; AAG</cp:keywords>
  <cp:lastModifiedBy/>
  <cp:revision>1</cp:revision>
  <dcterms:created xsi:type="dcterms:W3CDTF">2016-05-31T12:24:00Z</dcterms:created>
  <dcterms:modified xsi:type="dcterms:W3CDTF">2016-06-01T15:11:00Z</dcterms:modified>
  <cp:category>ICT Infrastructure Technical Design</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0x01010057657F0A1B30F8429B54886F8B6C25CE</vt:lpwstr>
  </property>
</Properties>
</file>